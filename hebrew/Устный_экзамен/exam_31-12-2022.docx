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854D" w14:textId="123045CD" w:rsidR="00D637DC" w:rsidRPr="008F0BE2" w:rsidRDefault="00357175" w:rsidP="00D637DC">
      <w:pPr>
        <w:spacing w:line="360" w:lineRule="auto"/>
        <w:jc w:val="right"/>
        <w:rPr>
          <w:rFonts w:asciiTheme="minorBidi" w:hAnsiTheme="minorBidi"/>
          <w:sz w:val="44"/>
          <w:szCs w:val="44"/>
          <w:lang w:val="en-US" w:bidi="he-IL"/>
          <w:rPrChange w:id="0" w:author="Юрий Коробочкин" w:date="2023-01-03T14:55:00Z">
            <w:rPr>
              <w:rFonts w:asciiTheme="minorBidi" w:hAnsiTheme="minorBidi"/>
              <w:sz w:val="56"/>
              <w:szCs w:val="56"/>
              <w:lang w:val="en-US" w:bidi="he-IL"/>
            </w:rPr>
          </w:rPrChange>
        </w:rPr>
      </w:pPr>
      <w:ins w:id="1" w:author="Юрий Коробочкин" w:date="2023-01-03T15:16:00Z">
        <w:r>
          <w:rPr>
            <w:rFonts w:asciiTheme="minorBidi" w:hAnsiTheme="minorBidi" w:hint="cs"/>
            <w:sz w:val="44"/>
            <w:szCs w:val="44"/>
            <w:rtl/>
            <w:lang w:bidi="he-IL"/>
          </w:rPr>
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/w:r>
      </w:ins>
      <w:ins w:id="2" w:author="Юрий Коробочкин" w:date="2023-01-03T15:17:00Z">
        <w:r>
          <w:rPr>
            <w:rFonts w:asciiTheme="minorBidi" w:hAnsiTheme="minorBidi" w:hint="cs"/>
            <w:sz w:val="44"/>
            <w:szCs w:val="44"/>
            <w:rtl/>
            <w:lang w:bidi="he-IL"/>
          </w:rPr>
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/w:r>
      </w:ins>
      <w:r w:rsidR="008F0DA7" w:rsidRPr="008F0BE2">
        <w:rPr>
          <w:rFonts w:asciiTheme="minorBidi" w:hAnsiTheme="minorBidi"/>
          <w:sz w:val="44"/>
          <w:szCs w:val="44"/>
          <w:rtl/>
          <w:lang w:bidi="he-IL"/>
          <w:rPrChange w:id="3" w:author="Юрий Коробочкин" w:date="2023-01-03T14:55:00Z">
            <w:rPr>
              <w:rFonts w:asciiTheme="minorBidi" w:hAnsiTheme="minorBidi"/>
              <w:sz w:val="96"/>
              <w:szCs w:val="96"/>
              <w:rtl/>
              <w:lang w:bidi="he-IL"/>
            </w:rPr>
          </w:rPrChange>
        </w:rPr>
        <w:t xml:space="preserve">   </w:t>
      </w:r>
      <w:r w:rsidR="008F0DA7" w:rsidRPr="008F0BE2">
        <w:rPr>
          <w:rFonts w:asciiTheme="minorBidi" w:hAnsiTheme="minorBidi"/>
          <w:sz w:val="44"/>
          <w:szCs w:val="44"/>
          <w:rtl/>
          <w:lang w:bidi="he-IL"/>
          <w:rPrChange w:id="4" w:author="Юрий Коробочкин" w:date="2023-01-03T14:55:00Z">
            <w:rPr>
              <w:rFonts w:asciiTheme="minorBidi" w:hAnsiTheme="minorBidi"/>
              <w:sz w:val="56"/>
              <w:szCs w:val="56"/>
              <w:rtl/>
              <w:lang w:bidi="he-IL"/>
            </w:rPr>
          </w:rPrChange>
        </w:rPr>
        <w:t>יורי</w:t>
      </w:r>
      <w:r w:rsidR="00D637DC" w:rsidRPr="008F0BE2">
        <w:rPr>
          <w:rFonts w:asciiTheme="minorBidi" w:hAnsiTheme="minorBidi"/>
          <w:sz w:val="44"/>
          <w:szCs w:val="44"/>
          <w:rtl/>
          <w:lang w:bidi="he-IL"/>
          <w:rPrChange w:id="5" w:author="Юрий Коробочкин" w:date="2023-01-03T14:55:00Z">
            <w:rPr>
              <w:rFonts w:asciiTheme="minorBidi" w:hAnsiTheme="minorBidi"/>
              <w:sz w:val="56"/>
              <w:szCs w:val="56"/>
              <w:rtl/>
              <w:lang w:bidi="he-IL"/>
            </w:rPr>
          </w:rPrChange>
        </w:rPr>
        <w:t xml:space="preserve"> קורובוצ</w:t>
      </w:r>
      <w:ins w:id="6" w:author="Юрий Коробочкин" w:date="2022-12-23T11:58:00Z">
        <w:r w:rsidR="00104F86" w:rsidRPr="008F0BE2">
          <w:rPr>
            <w:rFonts w:asciiTheme="minorBidi" w:hAnsiTheme="minorBidi"/>
            <w:sz w:val="44"/>
            <w:szCs w:val="44"/>
            <w:rtl/>
            <w:lang w:bidi="he-IL"/>
            <w:rPrChange w:id="7" w:author="Юрий Коробочкин" w:date="2023-01-03T14:55:00Z">
              <w:rPr>
                <w:rFonts w:asciiTheme="minorBidi" w:hAnsiTheme="minorBidi"/>
                <w:sz w:val="56"/>
                <w:szCs w:val="56"/>
                <w:rtl/>
                <w:lang w:bidi="he-IL"/>
              </w:rPr>
            </w:rPrChange>
          </w:rPr>
          <w:t>'</w:t>
        </w:r>
      </w:ins>
      <w:ins w:id="8" w:author="Юрий Коробочкин" w:date="2023-01-03T15:17:00Z">
        <w:r>
          <w:rPr>
            <w:rFonts w:asciiTheme="minorBidi" w:hAnsiTheme="minorBidi" w:hint="cs"/>
            <w:sz w:val="44"/>
            <w:szCs w:val="44"/>
            <w:rtl/>
            <w:lang w:bidi="he-IL"/>
          </w:rPr>
          <w:t xml:space="preserve">                                                                                                                       </w:t>
        </w:r>
      </w:ins>
      <w:del w:id="9" w:author="Юрий Коробочкин" w:date="2022-12-23T17:06:00Z">
        <w:r w:rsidR="00D637DC" w:rsidRPr="008F0BE2" w:rsidDel="00087422">
          <w:rPr>
            <w:rFonts w:asciiTheme="minorBidi" w:hAnsiTheme="minorBidi"/>
            <w:sz w:val="44"/>
            <w:szCs w:val="44"/>
            <w:rtl/>
            <w:lang w:bidi="he-IL"/>
            <w:rPrChange w:id="10" w:author="Юрий Коробочкин" w:date="2023-01-03T14:55:00Z">
              <w:rPr>
                <w:rFonts w:asciiTheme="minorBidi" w:hAnsiTheme="minorBidi"/>
                <w:sz w:val="56"/>
                <w:szCs w:val="56"/>
                <w:rtl/>
                <w:lang w:bidi="he-IL"/>
              </w:rPr>
            </w:rPrChange>
          </w:rPr>
          <w:delText>"</w:delText>
        </w:r>
      </w:del>
      <w:r w:rsidR="00D637DC" w:rsidRPr="008F0BE2">
        <w:rPr>
          <w:rFonts w:asciiTheme="minorBidi" w:hAnsiTheme="minorBidi"/>
          <w:sz w:val="44"/>
          <w:szCs w:val="44"/>
          <w:rtl/>
          <w:lang w:bidi="he-IL"/>
          <w:rPrChange w:id="11" w:author="Юрий Коробочкин" w:date="2023-01-03T14:55:00Z">
            <w:rPr>
              <w:rFonts w:asciiTheme="minorBidi" w:hAnsiTheme="minorBidi"/>
              <w:sz w:val="56"/>
              <w:szCs w:val="56"/>
              <w:rtl/>
              <w:lang w:bidi="he-IL"/>
            </w:rPr>
          </w:rPrChange>
        </w:rPr>
        <w:t>קי</w:t>
      </w:r>
      <w:r w:rsidR="003F1C15" w:rsidRPr="008F0BE2">
        <w:rPr>
          <w:rFonts w:asciiTheme="minorBidi" w:hAnsiTheme="minorBidi"/>
          <w:sz w:val="44"/>
          <w:szCs w:val="44"/>
          <w:rtl/>
          <w:lang w:bidi="he-IL"/>
          <w:rPrChange w:id="12" w:author="Юрий Коробочкин" w:date="2023-01-03T14:55:00Z">
            <w:rPr>
              <w:rFonts w:asciiTheme="minorBidi" w:hAnsiTheme="minorBidi"/>
              <w:sz w:val="56"/>
              <w:szCs w:val="56"/>
              <w:rtl/>
              <w:lang w:bidi="he-IL"/>
            </w:rPr>
          </w:rPrChange>
        </w:rPr>
        <w:t>ן</w:t>
      </w:r>
    </w:p>
    <w:p w14:paraId="0133332F" w14:textId="5DDEFF71" w:rsidR="00B24F4A" w:rsidRPr="008F0BE2" w:rsidRDefault="00D637DC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13" w:author="Юрий Коробочкин" w:date="2023-01-03T14:55:00Z">
            <w:rPr>
              <w:rFonts w:asciiTheme="minorBidi" w:hAnsiTheme="minorBidi"/>
              <w:sz w:val="96"/>
              <w:szCs w:val="9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14" w:author="Юрий Коробочкин" w:date="2023-01-03T14:55:00Z">
            <w:rPr>
              <w:rFonts w:asciiTheme="minorBidi" w:hAnsiTheme="minorBidi"/>
              <w:sz w:val="96"/>
              <w:szCs w:val="96"/>
              <w:rtl/>
              <w:lang w:bidi="he-IL"/>
            </w:rPr>
          </w:rPrChange>
        </w:rPr>
        <w:t>א</w:t>
      </w:r>
      <w:r w:rsidR="008F0DA7" w:rsidRPr="008F0BE2">
        <w:rPr>
          <w:rFonts w:asciiTheme="minorBidi" w:hAnsiTheme="minorBidi"/>
          <w:sz w:val="44"/>
          <w:szCs w:val="44"/>
          <w:rtl/>
          <w:lang w:bidi="he-IL"/>
          <w:rPrChange w:id="15" w:author="Юрий Коробочкин" w:date="2023-01-03T14:55:00Z">
            <w:rPr>
              <w:rFonts w:asciiTheme="minorBidi" w:hAnsiTheme="minorBidi"/>
              <w:sz w:val="96"/>
              <w:szCs w:val="96"/>
              <w:rtl/>
              <w:lang w:bidi="he-IL"/>
            </w:rPr>
          </w:rPrChange>
        </w:rPr>
        <w:t xml:space="preserve">                                   </w:t>
      </w:r>
      <w:ins w:id="16" w:author="Юрий Коробочкин" w:date="2023-01-03T15:04:00Z">
        <w:r w:rsidR="00F44299">
          <w:rPr>
            <w:rFonts w:asciiTheme="minorBidi" w:hAnsiTheme="minorBidi" w:hint="cs"/>
            <w:sz w:val="44"/>
            <w:szCs w:val="44"/>
            <w:rtl/>
            <w:lang w:bidi="he-IL"/>
          </w:rPr>
          <w:t xml:space="preserve">        </w:t>
        </w:r>
      </w:ins>
      <w:ins w:id="17" w:author="Юрий Коробочкин" w:date="2023-01-03T15:05:00Z">
        <w:r w:rsidR="00F44299">
          <w:rPr>
            <w:rFonts w:asciiTheme="minorBidi" w:hAnsiTheme="minorBidi" w:hint="cs"/>
            <w:sz w:val="44"/>
            <w:szCs w:val="44"/>
            <w:rtl/>
            <w:lang w:bidi="he-IL"/>
          </w:rPr>
          <w:t xml:space="preserve">                                                                   </w:t>
        </w:r>
      </w:ins>
    </w:p>
    <w:p w14:paraId="0503010C" w14:textId="5E33726C" w:rsidR="006527A3" w:rsidRPr="008F0BE2" w:rsidRDefault="006A3FBA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val="en-US" w:bidi="he-IL"/>
          <w:rPrChange w:id="18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1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20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1.ספר על </w:t>
      </w:r>
      <w:del w:id="21" w:author="יוסי וקס" w:date="2022-12-22T14:38:00Z">
        <w:r w:rsidRPr="008F0BE2" w:rsidDel="00101A57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2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עזמן</w:delText>
        </w:r>
      </w:del>
      <w:ins w:id="23" w:author="יוסי וקס" w:date="2022-12-22T14:38:00Z">
        <w:r w:rsidR="00101A57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4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ע</w:t>
        </w:r>
        <w:r w:rsidR="00101A57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5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צ</w:t>
        </w:r>
        <w:r w:rsidR="00101A57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6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מ</w:t>
        </w:r>
      </w:ins>
      <w:ins w:id="27" w:author="יוסי וקס" w:date="2022-12-22T14:39:00Z">
        <w:r w:rsidR="00101A57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val="en-US" w:bidi="he-IL"/>
            <w:rPrChange w:id="28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val="en-US" w:bidi="he-IL"/>
              </w:rPr>
            </w:rPrChange>
          </w:rPr>
          <w:t>ך</w:t>
        </w:r>
      </w:ins>
    </w:p>
    <w:p w14:paraId="2C0EBBE8" w14:textId="2B864FF1" w:rsidR="006A3FBA" w:rsidRPr="008F0BE2" w:rsidRDefault="006A3FBA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2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3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שמי י</w:t>
      </w:r>
      <w:r w:rsidR="00366A6C" w:rsidRPr="008F0BE2">
        <w:rPr>
          <w:rFonts w:asciiTheme="minorBidi" w:hAnsiTheme="minorBidi"/>
          <w:sz w:val="44"/>
          <w:szCs w:val="44"/>
          <w:rtl/>
          <w:lang w:bidi="he-IL"/>
          <w:rPrChange w:id="31" w:author="Юрий Коробочкин" w:date="2023-01-03T14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ו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3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רי. אני עולה חד</w:t>
      </w:r>
      <w:r w:rsidR="00366A6C" w:rsidRPr="008F0BE2">
        <w:rPr>
          <w:rFonts w:asciiTheme="minorBidi" w:hAnsiTheme="minorBidi"/>
          <w:sz w:val="44"/>
          <w:szCs w:val="44"/>
          <w:rtl/>
          <w:lang w:bidi="he-IL"/>
          <w:rPrChange w:id="33" w:author="Юрий Коробочкин" w:date="2023-01-03T14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ש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3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, מרוסיה, בן 65.</w:t>
      </w:r>
    </w:p>
    <w:p w14:paraId="0E0CF9D2" w14:textId="17E133F7" w:rsidR="006A3FBA" w:rsidRPr="008F0BE2" w:rsidRDefault="006A3FBA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3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3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המ</w:t>
      </w:r>
      <w:del w:id="37" w:author="יוסי וקס" w:date="2022-12-22T14:39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3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י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3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קצ</w:t>
      </w:r>
      <w:ins w:id="40" w:author="יוסי וקס" w:date="2022-12-22T14:39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4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4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ע</w:t>
      </w:r>
      <w:del w:id="43" w:author="יוסי וקס" w:date="2022-12-22T14:39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4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4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שלי </w:t>
      </w:r>
      <w:del w:id="46" w:author="יוסי וקס" w:date="2022-12-22T14:40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4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תוכניכן </w:delText>
        </w:r>
      </w:del>
      <w:ins w:id="48" w:author="יוסי וקס" w:date="2022-12-22T14:40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4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תוכני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5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5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ן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5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מתמ</w:t>
      </w:r>
      <w:r w:rsidR="00EC51F0" w:rsidRPr="008F0BE2">
        <w:rPr>
          <w:rFonts w:asciiTheme="minorBidi" w:hAnsiTheme="minorBidi"/>
          <w:sz w:val="44"/>
          <w:szCs w:val="44"/>
          <w:rtl/>
          <w:lang w:bidi="he-IL"/>
          <w:rPrChange w:id="5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טיקאי. יש לי </w:t>
      </w:r>
      <w:del w:id="54" w:author="יוסי וקס" w:date="2022-12-22T14:40:00Z">
        <w:r w:rsidR="00EC51F0"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5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דקטורת</w:delText>
        </w:r>
        <w:r w:rsidR="00366A6C"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5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 </w:delText>
        </w:r>
      </w:del>
      <w:ins w:id="57" w:author="יוסי וקס" w:date="2022-12-22T14:40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5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ד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5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6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קטור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6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ט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6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="00EC51F0" w:rsidRPr="008F0BE2">
        <w:rPr>
          <w:rFonts w:asciiTheme="minorBidi" w:hAnsiTheme="minorBidi"/>
          <w:sz w:val="44"/>
          <w:szCs w:val="44"/>
          <w:rtl/>
          <w:lang w:bidi="he-IL"/>
          <w:rPrChange w:id="6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  <w:del w:id="64" w:author="יוסי וקס" w:date="2022-12-22T14:40:00Z">
        <w:r w:rsidR="00EC51F0"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6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אני</w:delText>
        </w:r>
      </w:del>
      <w:r w:rsidR="00EC51F0" w:rsidRPr="008F0BE2">
        <w:rPr>
          <w:rFonts w:asciiTheme="minorBidi" w:hAnsiTheme="minorBidi"/>
          <w:sz w:val="44"/>
          <w:szCs w:val="44"/>
          <w:rtl/>
          <w:lang w:bidi="he-IL"/>
          <w:rPrChange w:id="6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למ</w:t>
      </w:r>
      <w:r w:rsidR="00366A6C" w:rsidRPr="008F0BE2">
        <w:rPr>
          <w:rFonts w:asciiTheme="minorBidi" w:hAnsiTheme="minorBidi"/>
          <w:sz w:val="44"/>
          <w:szCs w:val="44"/>
          <w:rtl/>
          <w:lang w:bidi="he-IL"/>
          <w:rPrChange w:id="67" w:author="Юрий Коробочкин" w:date="2023-01-03T14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ד</w:t>
      </w:r>
      <w:r w:rsidR="00EC51F0" w:rsidRPr="008F0BE2">
        <w:rPr>
          <w:rFonts w:asciiTheme="minorBidi" w:hAnsiTheme="minorBidi"/>
          <w:sz w:val="44"/>
          <w:szCs w:val="44"/>
          <w:rtl/>
          <w:lang w:bidi="he-IL"/>
          <w:rPrChange w:id="6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תי </w:t>
      </w:r>
      <w:del w:id="69" w:author="יוסי וקס" w:date="2022-12-22T14:40:00Z">
        <w:r w:rsidR="00EC51F0"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7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באוניורסיתה </w:delText>
        </w:r>
      </w:del>
      <w:ins w:id="71" w:author="יוסי וקס" w:date="2022-12-22T14:40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7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באוניו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7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7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סי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7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ט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7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ה </w:t>
        </w:r>
      </w:ins>
      <w:r w:rsidR="00EC51F0" w:rsidRPr="008F0BE2">
        <w:rPr>
          <w:rFonts w:asciiTheme="minorBidi" w:hAnsiTheme="minorBidi"/>
          <w:sz w:val="44"/>
          <w:szCs w:val="44"/>
          <w:rtl/>
          <w:lang w:bidi="he-IL"/>
          <w:rPrChange w:id="7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במ</w:t>
      </w:r>
      <w:r w:rsidR="00366A6C" w:rsidRPr="008F0BE2">
        <w:rPr>
          <w:rFonts w:asciiTheme="minorBidi" w:hAnsiTheme="minorBidi"/>
          <w:sz w:val="44"/>
          <w:szCs w:val="44"/>
          <w:rtl/>
          <w:lang w:bidi="he-IL"/>
          <w:rPrChange w:id="78" w:author="Юрий Коробочкин" w:date="2023-01-03T14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ו</w:t>
      </w:r>
      <w:r w:rsidR="00EC51F0" w:rsidRPr="008F0BE2">
        <w:rPr>
          <w:rFonts w:asciiTheme="minorBidi" w:hAnsiTheme="minorBidi"/>
          <w:sz w:val="44"/>
          <w:szCs w:val="44"/>
          <w:rtl/>
          <w:lang w:bidi="he-IL"/>
          <w:rPrChange w:id="7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סקו</w:t>
      </w:r>
      <w:ins w:id="80" w:author="יוסי וקס" w:date="2022-12-22T14:40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8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r w:rsidR="00EC51F0" w:rsidRPr="008F0BE2">
        <w:rPr>
          <w:rFonts w:asciiTheme="minorBidi" w:hAnsiTheme="minorBidi"/>
          <w:sz w:val="44"/>
          <w:szCs w:val="44"/>
          <w:rtl/>
          <w:lang w:bidi="he-IL"/>
          <w:rPrChange w:id="8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ה.</w:t>
      </w:r>
    </w:p>
    <w:p w14:paraId="6E1F07AD" w14:textId="0C3B0B5D" w:rsidR="00EC51F0" w:rsidRPr="008F0BE2" w:rsidRDefault="00EC51F0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8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8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אני </w:t>
      </w:r>
      <w:del w:id="85" w:author="יוסי וקס" w:date="2022-12-22T14:40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8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נסוי</w:delText>
        </w:r>
      </w:del>
      <w:ins w:id="87" w:author="יוסי וקס" w:date="2022-12-22T14:40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8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נ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8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9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וי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9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. יש לי </w:t>
      </w:r>
      <w:del w:id="92" w:author="יוסי וקס" w:date="2022-12-22T14:40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9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אישא</w:delText>
        </w:r>
      </w:del>
      <w:ins w:id="94" w:author="יוסי וקס" w:date="2022-12-22T14:40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9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איש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96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9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, בת, שני נכדים וכלב</w:t>
      </w:r>
      <w:r w:rsidR="00F70FCC" w:rsidRPr="008F0BE2">
        <w:rPr>
          <w:rFonts w:asciiTheme="minorBidi" w:hAnsiTheme="minorBidi"/>
          <w:sz w:val="44"/>
          <w:szCs w:val="44"/>
          <w:rtl/>
          <w:lang w:bidi="he-IL"/>
          <w:rPrChange w:id="9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4BAEA902" w14:textId="581713DB" w:rsidR="00F70FCC" w:rsidRPr="008F0BE2" w:rsidRDefault="00F70FCC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9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10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אני </w:t>
      </w:r>
      <w:ins w:id="101" w:author="יוסי וקס" w:date="2022-12-22T14:40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0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10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גם </w:t>
      </w:r>
      <w:del w:id="104" w:author="יוסי וקס" w:date="2022-12-22T14:40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10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האשא </w:delText>
        </w:r>
      </w:del>
      <w:ins w:id="106" w:author="יוסי וקס" w:date="2022-12-22T14:40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0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אישתי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0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del w:id="109" w:author="יוסי וקס" w:date="2022-12-22T14:41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11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עליתי </w:delText>
        </w:r>
      </w:del>
      <w:ins w:id="111" w:author="יוסי וקס" w:date="2022-12-22T14:41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1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עלי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1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נו</w:t>
        </w:r>
      </w:ins>
      <w:ins w:id="114" w:author="Юрий Коробочкин" w:date="2022-12-23T11:40:00Z">
        <w:r w:rsidR="000D7D31" w:rsidRPr="008F0BE2">
          <w:rPr>
            <w:rFonts w:asciiTheme="minorBidi" w:hAnsiTheme="minorBidi"/>
            <w:sz w:val="44"/>
            <w:szCs w:val="44"/>
            <w:rtl/>
            <w:lang w:bidi="he-IL"/>
            <w:rPrChange w:id="11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11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לישראל ל</w:t>
      </w:r>
      <w:r w:rsidR="00366A6C" w:rsidRPr="008F0BE2">
        <w:rPr>
          <w:rFonts w:asciiTheme="minorBidi" w:hAnsiTheme="minorBidi"/>
          <w:sz w:val="44"/>
          <w:szCs w:val="44"/>
          <w:rtl/>
          <w:lang w:bidi="he-IL"/>
          <w:rPrChange w:id="117" w:author="Юрий Коробочкин" w:date="2023-01-03T14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פ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11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ני חצי ש</w:t>
      </w:r>
      <w:r w:rsidR="00366A6C" w:rsidRPr="008F0BE2">
        <w:rPr>
          <w:rFonts w:asciiTheme="minorBidi" w:hAnsiTheme="minorBidi"/>
          <w:sz w:val="44"/>
          <w:szCs w:val="44"/>
          <w:rtl/>
          <w:lang w:bidi="he-IL"/>
          <w:rPrChange w:id="119" w:author="Юрий Коробочкин" w:date="2023-01-03T14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נ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12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ה מרוסיה, אחר-כך בתי על</w:t>
      </w:r>
      <w:ins w:id="121" w:author="יוסי וקס" w:date="2022-12-22T14:41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2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12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ה </w:t>
      </w:r>
      <w:del w:id="124" w:author="יוסי וקס" w:date="2022-12-22T14:41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12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בישראל </w:delText>
        </w:r>
      </w:del>
      <w:ins w:id="126" w:author="יוסי וקס" w:date="2022-12-22T14:41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2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2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ישראל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12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מ</w:t>
      </w:r>
      <w:r w:rsidR="00366A6C" w:rsidRPr="008F0BE2">
        <w:rPr>
          <w:rFonts w:asciiTheme="minorBidi" w:hAnsiTheme="minorBidi"/>
          <w:sz w:val="44"/>
          <w:szCs w:val="44"/>
          <w:rtl/>
          <w:lang w:bidi="he-IL"/>
          <w:rPrChange w:id="130" w:author="Юрий Коробочкин" w:date="2023-01-03T14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א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13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וקראי</w:t>
      </w:r>
      <w:r w:rsidR="00366A6C" w:rsidRPr="008F0BE2">
        <w:rPr>
          <w:rFonts w:asciiTheme="minorBidi" w:hAnsiTheme="minorBidi"/>
          <w:sz w:val="44"/>
          <w:szCs w:val="44"/>
          <w:rtl/>
          <w:lang w:bidi="he-IL"/>
          <w:rPrChange w:id="132" w:author="Юрий Коробочкин" w:date="2023-01-03T14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נ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13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ה.</w:t>
      </w:r>
    </w:p>
    <w:p w14:paraId="6192C0D8" w14:textId="0DB4213E" w:rsidR="00F70FCC" w:rsidRPr="008F0BE2" w:rsidRDefault="00A31E3B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13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13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אנחנו עלינו מפני ש</w:t>
      </w:r>
      <w:ins w:id="136" w:author="יוסי וקס" w:date="2022-12-22T14:41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3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13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מ</w:t>
      </w:r>
      <w:del w:id="139" w:author="יוסי וקס" w:date="2022-12-22T14:41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14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י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14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לחמה התחילה </w:t>
      </w:r>
      <w:del w:id="142" w:author="יוסי וקס" w:date="2022-12-22T14:41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14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נין </w:delText>
        </w:r>
      </w:del>
      <w:ins w:id="144" w:author="יוסי וקס" w:date="2022-12-22T14:41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4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4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ין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14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רוסיה לבין אוקראינה.</w:t>
      </w:r>
    </w:p>
    <w:p w14:paraId="0DFA4B08" w14:textId="35BACB7C" w:rsidR="00B03046" w:rsidRPr="008F0BE2" w:rsidRDefault="00B03046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14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149" w:author="יוסי וקס" w:date="2022-12-22T14:41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15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נרוסיה </w:delText>
        </w:r>
      </w:del>
      <w:ins w:id="151" w:author="יוסי וקס" w:date="2022-12-22T14:41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5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5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רוסיה </w:t>
        </w:r>
      </w:ins>
      <w:del w:id="154" w:author="יוסי וקס" w:date="2022-12-22T14:41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15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אני 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15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אהבתי </w:t>
      </w:r>
      <w:del w:id="157" w:author="יוסי וקס" w:date="2022-12-22T14:41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15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ללחת </w:delText>
        </w:r>
      </w:del>
      <w:ins w:id="159" w:author="יוסי וקס" w:date="2022-12-22T14:41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6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לל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6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6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ת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16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לצוד ב</w:t>
      </w:r>
      <w:del w:id="164" w:author="יוסי וקס" w:date="2022-12-22T14:41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16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16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שדות, בהאחוים</w:t>
      </w:r>
      <w:ins w:id="167" w:author="יוסי וקס" w:date="2022-12-22T14:41:00Z">
        <w:del w:id="168" w:author="Юрий Коробочкин" w:date="2022-12-23T11:45:00Z">
          <w:r w:rsidR="00101A57" w:rsidRPr="008F0BE2" w:rsidDel="004C46BA">
            <w:rPr>
              <w:rFonts w:asciiTheme="minorBidi" w:hAnsiTheme="minorBidi"/>
              <w:sz w:val="44"/>
              <w:szCs w:val="44"/>
              <w:rtl/>
              <w:lang w:bidi="he-IL"/>
              <w:rPrChange w:id="169" w:author="Юрий Коробочкин" w:date="2023-01-03T14:55:00Z">
                <w:rPr>
                  <w:rFonts w:asciiTheme="minorBidi" w:hAnsiTheme="minorBidi"/>
                  <w:sz w:val="36"/>
                  <w:szCs w:val="36"/>
                  <w:rtl/>
                  <w:lang w:bidi="he-IL"/>
                </w:rPr>
              </w:rPrChange>
            </w:rPr>
            <w:delText>?</w:delText>
          </w:r>
        </w:del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17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del w:id="171" w:author="יוסי וקס" w:date="2022-12-22T14:42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17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והיערים </w:delText>
        </w:r>
      </w:del>
      <w:ins w:id="173" w:author="יוסי וקס" w:date="2022-12-22T14:42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7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7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7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יער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7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ות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7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17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עם הכלב</w:t>
      </w:r>
      <w:del w:id="180" w:author="יוסי וקס" w:date="2022-12-22T14:42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18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י</w:delText>
        </w:r>
      </w:del>
      <w:ins w:id="182" w:author="יוסי וקס" w:date="2022-12-22T14:42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8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שלי</w:t>
        </w:r>
      </w:ins>
      <w:r w:rsidR="00C451CB" w:rsidRPr="008F0BE2">
        <w:rPr>
          <w:rFonts w:asciiTheme="minorBidi" w:hAnsiTheme="minorBidi"/>
          <w:sz w:val="44"/>
          <w:szCs w:val="44"/>
          <w:rtl/>
          <w:lang w:bidi="he-IL"/>
          <w:rPrChange w:id="18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0974C7AC" w14:textId="074B8456" w:rsidR="00C451CB" w:rsidRPr="008F0BE2" w:rsidRDefault="004812D6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18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18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בישראל אני אוהב לטייל בארץ</w:t>
      </w:r>
      <w:ins w:id="187" w:author="Юрий Коробочкин" w:date="2022-12-23T11:45:00Z">
        <w:r w:rsidR="004C46BA" w:rsidRPr="008F0BE2">
          <w:rPr>
            <w:rFonts w:asciiTheme="minorBidi" w:hAnsiTheme="minorBidi"/>
            <w:sz w:val="44"/>
            <w:szCs w:val="44"/>
            <w:rtl/>
            <w:lang w:bidi="he-IL"/>
            <w:rPrChange w:id="18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del w:id="189" w:author="יוסי וקס" w:date="2022-12-22T14:42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19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, ללחת </w:delText>
        </w:r>
      </w:del>
      <w:ins w:id="191" w:author="יוסי וקס" w:date="2022-12-22T14:42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9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9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לל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9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19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ת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19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לים.</w:t>
      </w:r>
    </w:p>
    <w:p w14:paraId="5E484917" w14:textId="41BFFF2C" w:rsidR="004812D6" w:rsidRPr="008F0BE2" w:rsidRDefault="004812D6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197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198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lastRenderedPageBreak/>
        <w:t>2. איפה אתה גר?</w:t>
      </w:r>
    </w:p>
    <w:p w14:paraId="7DAD1D36" w14:textId="2903D397" w:rsidR="004812D6" w:rsidRPr="008F0BE2" w:rsidRDefault="00256CD0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19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20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אני גר בפתח-תקווה, </w:t>
      </w:r>
      <w:r w:rsidR="00F21235" w:rsidRPr="008F0BE2">
        <w:rPr>
          <w:rFonts w:asciiTheme="minorBidi" w:hAnsiTheme="minorBidi"/>
          <w:sz w:val="44"/>
          <w:szCs w:val="44"/>
          <w:rtl/>
          <w:lang w:bidi="he-IL"/>
          <w:rPrChange w:id="201" w:author="Юрий Коробочкин" w:date="2023-01-03T14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ב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20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רחב בנימין </w:t>
      </w:r>
      <w:del w:id="203" w:author="יוסי וקס" w:date="2022-12-22T14:42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20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מי</w:delText>
        </w:r>
        <w:r w:rsidR="00F21235"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20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delText>נ</w:delText>
        </w:r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20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צ</w:delText>
        </w:r>
      </w:del>
      <w:ins w:id="207" w:author="יוסי וקס" w:date="2022-12-22T14:42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20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מי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20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נץ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21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, מספר </w:t>
      </w:r>
      <w:del w:id="211" w:author="יוסי וקס" w:date="2022-12-22T14:42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21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בויין 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21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26,</w:t>
      </w:r>
      <w:r w:rsidR="00F21235" w:rsidRPr="008F0BE2">
        <w:rPr>
          <w:rFonts w:asciiTheme="minorBidi" w:hAnsiTheme="minorBidi"/>
          <w:sz w:val="44"/>
          <w:szCs w:val="44"/>
          <w:rtl/>
          <w:lang w:bidi="he-IL"/>
          <w:rPrChange w:id="21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מספר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21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r w:rsidR="00F21235" w:rsidRPr="008F0BE2">
        <w:rPr>
          <w:rFonts w:asciiTheme="minorBidi" w:hAnsiTheme="minorBidi"/>
          <w:sz w:val="44"/>
          <w:szCs w:val="44"/>
          <w:rtl/>
          <w:lang w:bidi="he-IL"/>
          <w:rPrChange w:id="216" w:author="Юрий Коробочкин" w:date="2023-01-03T14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ד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21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ירת 7.</w:t>
      </w:r>
    </w:p>
    <w:p w14:paraId="773C58CE" w14:textId="703A4381" w:rsidR="00256CD0" w:rsidRPr="008F0BE2" w:rsidRDefault="00256CD0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218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219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3.איפה נולדת?</w:t>
      </w:r>
    </w:p>
    <w:p w14:paraId="063CA6AD" w14:textId="6C8B4E92" w:rsidR="00256CD0" w:rsidRPr="008F0BE2" w:rsidRDefault="00256CD0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22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22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נו</w:t>
      </w:r>
      <w:r w:rsidR="004F2EF2" w:rsidRPr="008F0BE2">
        <w:rPr>
          <w:rFonts w:asciiTheme="minorBidi" w:hAnsiTheme="minorBidi"/>
          <w:sz w:val="44"/>
          <w:szCs w:val="44"/>
          <w:rtl/>
          <w:lang w:bidi="he-IL"/>
          <w:rPrChange w:id="22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לדתי ברוסיה</w:t>
      </w:r>
    </w:p>
    <w:p w14:paraId="37523A9D" w14:textId="567ADCF6" w:rsidR="004F2EF2" w:rsidRPr="008F0BE2" w:rsidRDefault="004F2EF2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223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224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4. מה המצב המשפחתי </w:t>
      </w:r>
      <w:del w:id="225" w:author="יוסי וקס" w:date="2022-12-22T14:43:00Z">
        <w:r w:rsidRPr="008F0BE2" w:rsidDel="00101A57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26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שלח</w:delText>
        </w:r>
      </w:del>
      <w:ins w:id="227" w:author="יוסי וקס" w:date="2022-12-22T14:43:00Z">
        <w:r w:rsidR="00101A57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28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של</w:t>
        </w:r>
        <w:r w:rsidR="00101A57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29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ך</w:t>
        </w:r>
      </w:ins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230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?</w:t>
      </w:r>
    </w:p>
    <w:p w14:paraId="5B5FE10C" w14:textId="7DBC51CF" w:rsidR="004F2EF2" w:rsidRPr="008F0BE2" w:rsidRDefault="004F2EF2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23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23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אני </w:t>
      </w:r>
      <w:del w:id="233" w:author="יוסי וקס" w:date="2022-12-22T14:43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23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נסוי</w:delText>
        </w:r>
      </w:del>
      <w:ins w:id="235" w:author="יוסי וקס" w:date="2022-12-22T14:43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23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נ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23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23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וי</w:t>
        </w:r>
      </w:ins>
    </w:p>
    <w:p w14:paraId="5EC381F8" w14:textId="6EDFE3F9" w:rsidR="004F2EF2" w:rsidRPr="008F0BE2" w:rsidRDefault="004F2EF2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23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24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5</w:t>
      </w: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241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. מה </w:t>
      </w:r>
      <w:del w:id="242" w:author="יוסי וקס" w:date="2022-12-22T14:43:00Z">
        <w:r w:rsidRPr="008F0BE2" w:rsidDel="00101A57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43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 xml:space="preserve">מיקצעה </w:delText>
        </w:r>
      </w:del>
      <w:ins w:id="244" w:author="יוסי וקס" w:date="2022-12-22T14:43:00Z">
        <w:r w:rsidR="00101A57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45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מ</w:t>
        </w:r>
        <w:r w:rsidR="00101A57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46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המקצוע</w:t>
        </w:r>
        <w:r w:rsidR="00101A57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47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 </w:t>
        </w:r>
      </w:ins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248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שלך?</w:t>
      </w:r>
    </w:p>
    <w:p w14:paraId="733FC957" w14:textId="4608E8B1" w:rsidR="004F2EF2" w:rsidRPr="008F0BE2" w:rsidRDefault="004F2EF2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24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250" w:author="יוסי וקס" w:date="2022-12-22T14:43:00Z">
        <w:r w:rsidRPr="008F0BE2" w:rsidDel="00101A57">
          <w:rPr>
            <w:rFonts w:asciiTheme="minorBidi" w:hAnsiTheme="minorBidi"/>
            <w:sz w:val="44"/>
            <w:szCs w:val="44"/>
            <w:rtl/>
            <w:lang w:bidi="he-IL"/>
            <w:rPrChange w:id="25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המיקצעה </w:delText>
        </w:r>
      </w:del>
      <w:ins w:id="252" w:author="יוסי וקס" w:date="2022-12-22T14:43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25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המקצ</w:t>
        </w:r>
      </w:ins>
      <w:ins w:id="254" w:author="יוסי וקס" w:date="2022-12-22T14:44:00Z"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25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וע</w:t>
        </w:r>
        <w:r w:rsidR="00101A57" w:rsidRPr="008F0BE2">
          <w:rPr>
            <w:rFonts w:asciiTheme="minorBidi" w:hAnsiTheme="minorBidi"/>
            <w:sz w:val="44"/>
            <w:szCs w:val="44"/>
            <w:rtl/>
            <w:lang w:bidi="he-IL"/>
            <w:rPrChange w:id="25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25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שלי תכני</w:t>
      </w:r>
      <w:r w:rsidR="00F21235" w:rsidRPr="008F0BE2">
        <w:rPr>
          <w:rFonts w:asciiTheme="minorBidi" w:hAnsiTheme="minorBidi"/>
          <w:sz w:val="44"/>
          <w:szCs w:val="44"/>
          <w:rtl/>
          <w:lang w:bidi="he-IL"/>
          <w:rPrChange w:id="258" w:author="Юрий Коробочкин" w:date="2023-01-03T14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ת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25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ן מתמטיקאי</w:t>
      </w:r>
    </w:p>
    <w:p w14:paraId="41D86520" w14:textId="6BEED012" w:rsidR="004F2EF2" w:rsidRPr="008F0BE2" w:rsidRDefault="004F2EF2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260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261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6. יש </w:t>
      </w:r>
      <w:del w:id="262" w:author="יוסי וקס" w:date="2022-12-22T14:44:00Z">
        <w:r w:rsidRPr="008F0BE2" w:rsidDel="00101A57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63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 xml:space="preserve">לן </w:delText>
        </w:r>
      </w:del>
      <w:ins w:id="264" w:author="יוסי וקס" w:date="2022-12-22T14:44:00Z">
        <w:r w:rsidR="00101A57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65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ל</w:t>
        </w:r>
        <w:r w:rsidR="00101A57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66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ך</w:t>
        </w:r>
        <w:r w:rsidR="00101A57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67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101A57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68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קרובים</w:t>
        </w:r>
        <w:r w:rsidR="006D7527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69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del w:id="270" w:author="יוסי וקס" w:date="2022-12-22T14:44:00Z">
        <w:r w:rsidRPr="008F0BE2" w:rsidDel="00101A57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71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קורבי</w:delText>
        </w:r>
        <w:r w:rsidR="00956624" w:rsidRPr="008F0BE2" w:rsidDel="00101A57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272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ם</w:delText>
        </w:r>
      </w:del>
      <w:r w:rsidR="00956624"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273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 בישראל?</w:t>
      </w:r>
    </w:p>
    <w:p w14:paraId="29BDF887" w14:textId="1EA00190" w:rsidR="00956624" w:rsidRPr="008F0BE2" w:rsidRDefault="00F21235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27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275" w:author="Юрий Коробочкин" w:date="2023-01-03T14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כ</w:t>
      </w:r>
      <w:r w:rsidR="00956624" w:rsidRPr="008F0BE2">
        <w:rPr>
          <w:rFonts w:asciiTheme="minorBidi" w:hAnsiTheme="minorBidi"/>
          <w:sz w:val="44"/>
          <w:szCs w:val="44"/>
          <w:rtl/>
          <w:lang w:bidi="he-IL"/>
          <w:rPrChange w:id="27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ן, יש </w:t>
      </w:r>
      <w:ins w:id="277" w:author="יוסי וקס" w:date="2022-12-22T14:44:00Z"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27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לי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27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del w:id="280" w:author="יוסי וקס" w:date="2022-12-22T14:44:00Z">
        <w:r w:rsidR="00956624" w:rsidRPr="008F0BE2" w:rsidDel="006D7527">
          <w:rPr>
            <w:rFonts w:asciiTheme="minorBidi" w:hAnsiTheme="minorBidi"/>
            <w:sz w:val="44"/>
            <w:szCs w:val="44"/>
            <w:rtl/>
            <w:lang w:bidi="he-IL"/>
            <w:rPrChange w:id="28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אשא</w:delText>
        </w:r>
      </w:del>
      <w:ins w:id="282" w:author="יוסי וקס" w:date="2022-12-22T14:44:00Z"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28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א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28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28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ש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286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="00956624" w:rsidRPr="008F0BE2">
        <w:rPr>
          <w:rFonts w:asciiTheme="minorBidi" w:hAnsiTheme="minorBidi"/>
          <w:sz w:val="44"/>
          <w:szCs w:val="44"/>
          <w:rtl/>
          <w:lang w:bidi="he-IL"/>
          <w:rPrChange w:id="28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, בת, </w:t>
      </w:r>
      <w:del w:id="288" w:author="יוסי וקס" w:date="2022-12-22T14:45:00Z">
        <w:r w:rsidR="00956624" w:rsidRPr="008F0BE2" w:rsidDel="006D7527">
          <w:rPr>
            <w:rFonts w:asciiTheme="minorBidi" w:hAnsiTheme="minorBidi"/>
            <w:sz w:val="44"/>
            <w:szCs w:val="44"/>
            <w:rtl/>
            <w:lang w:bidi="he-IL"/>
            <w:rPrChange w:id="28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שבי </w:delText>
        </w:r>
      </w:del>
      <w:ins w:id="290" w:author="יוסי וקס" w:date="2022-12-22T14:45:00Z"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29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ש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29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נ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29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י </w:t>
        </w:r>
      </w:ins>
      <w:r w:rsidR="00956624" w:rsidRPr="008F0BE2">
        <w:rPr>
          <w:rFonts w:asciiTheme="minorBidi" w:hAnsiTheme="minorBidi"/>
          <w:sz w:val="44"/>
          <w:szCs w:val="44"/>
          <w:rtl/>
          <w:lang w:bidi="he-IL"/>
          <w:rPrChange w:id="29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נכדים וכלב.</w:t>
      </w:r>
    </w:p>
    <w:p w14:paraId="184CD963" w14:textId="60AF7201" w:rsidR="00956624" w:rsidRPr="008F0BE2" w:rsidRDefault="00956624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295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296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7. בן כמה אתה?</w:t>
      </w:r>
    </w:p>
    <w:p w14:paraId="45B56CAD" w14:textId="6B6E6F85" w:rsidR="00956624" w:rsidRPr="008F0BE2" w:rsidRDefault="00956624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29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29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אני בן 65</w:t>
      </w:r>
    </w:p>
    <w:p w14:paraId="06B93143" w14:textId="64B0C0EF" w:rsidR="00956624" w:rsidRPr="008F0BE2" w:rsidRDefault="00956624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299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300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8. כמה זמן אתה בישראל?</w:t>
      </w:r>
    </w:p>
    <w:p w14:paraId="6BE68C14" w14:textId="2B00D05E" w:rsidR="00956624" w:rsidRPr="008F0BE2" w:rsidRDefault="00956624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30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30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אני בישראל </w:t>
      </w:r>
      <w:del w:id="303" w:author="יוסי וקס" w:date="2022-12-22T14:45:00Z">
        <w:r w:rsidRPr="008F0BE2" w:rsidDel="006D7527">
          <w:rPr>
            <w:rFonts w:asciiTheme="minorBidi" w:hAnsiTheme="minorBidi"/>
            <w:sz w:val="44"/>
            <w:szCs w:val="44"/>
            <w:rtl/>
            <w:lang w:bidi="he-IL"/>
            <w:rPrChange w:id="30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חלי </w:delText>
        </w:r>
      </w:del>
      <w:ins w:id="305" w:author="יוסי וקס" w:date="2022-12-22T14:45:00Z"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0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ח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0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צ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0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י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30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שנה.</w:t>
      </w:r>
    </w:p>
    <w:p w14:paraId="329D7319" w14:textId="759DB238" w:rsidR="00956624" w:rsidRPr="008F0BE2" w:rsidRDefault="00956624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310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311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9. </w:t>
      </w:r>
      <w:r w:rsidR="00B24F4A"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312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יש לך ילדים?</w:t>
      </w:r>
    </w:p>
    <w:p w14:paraId="3DCAF299" w14:textId="5EDC46A1" w:rsidR="00B24F4A" w:rsidRPr="008F0BE2" w:rsidRDefault="00B24F4A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31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31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כן, יש לי בת.</w:t>
      </w:r>
    </w:p>
    <w:p w14:paraId="4B89D610" w14:textId="5272A89E" w:rsidR="00B24F4A" w:rsidRPr="008F0BE2" w:rsidRDefault="00B24F4A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315" w:author="Юрий Коробочкин" w:date="2023-01-03T14:55:00Z">
            <w:rPr>
              <w:rFonts w:asciiTheme="minorBidi" w:hAnsiTheme="minorBidi"/>
              <w:sz w:val="96"/>
              <w:szCs w:val="9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316" w:author="Юрий Коробочкин" w:date="2023-01-03T14:55:00Z">
            <w:rPr>
              <w:rFonts w:asciiTheme="minorBidi" w:hAnsiTheme="minorBidi"/>
              <w:sz w:val="96"/>
              <w:szCs w:val="96"/>
              <w:rtl/>
              <w:lang w:bidi="he-IL"/>
            </w:rPr>
          </w:rPrChange>
        </w:rPr>
        <w:t>ב</w:t>
      </w:r>
    </w:p>
    <w:p w14:paraId="13BBA32C" w14:textId="15BAC91B" w:rsidR="00B24F4A" w:rsidRPr="008F0BE2" w:rsidRDefault="00B24F4A" w:rsidP="00D637D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317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318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1</w:t>
      </w:r>
      <w:r w:rsidR="008F0DA7"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319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. ספר על עצמך</w:t>
      </w:r>
    </w:p>
    <w:p w14:paraId="39C1DF56" w14:textId="2DBE7C52" w:rsidR="00D637DC" w:rsidRPr="008F0BE2" w:rsidDel="006D7527" w:rsidRDefault="00D637DC" w:rsidP="00D637DC">
      <w:pPr>
        <w:spacing w:line="360" w:lineRule="auto"/>
        <w:jc w:val="right"/>
        <w:rPr>
          <w:del w:id="320" w:author="יוסי וקס" w:date="2022-12-22T14:45:00Z"/>
          <w:rFonts w:asciiTheme="minorBidi" w:hAnsiTheme="minorBidi"/>
          <w:sz w:val="44"/>
          <w:szCs w:val="44"/>
          <w:rtl/>
          <w:lang w:bidi="he-IL"/>
          <w:rPrChange w:id="321" w:author="Юрий Коробочкин" w:date="2023-01-03T14:55:00Z">
            <w:rPr>
              <w:del w:id="322" w:author="יוסי וקס" w:date="2022-12-22T14:45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323" w:author="יוסי וקס" w:date="2022-12-22T14:45:00Z">
        <w:r w:rsidRPr="008F0BE2" w:rsidDel="006D7527">
          <w:rPr>
            <w:rFonts w:asciiTheme="minorBidi" w:hAnsiTheme="minorBidi"/>
            <w:sz w:val="44"/>
            <w:szCs w:val="44"/>
            <w:rtl/>
            <w:lang w:bidi="he-IL"/>
            <w:rPrChange w:id="32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למה עוית לישראל?</w:delText>
        </w:r>
      </w:del>
    </w:p>
    <w:p w14:paraId="7073DCB9" w14:textId="75D132AD" w:rsidR="00D637DC" w:rsidRPr="008F0BE2" w:rsidRDefault="004B432C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32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326" w:author="יוסי וקס" w:date="2022-12-22T14:45:00Z">
        <w:r w:rsidRPr="008F0BE2" w:rsidDel="006D7527">
          <w:rPr>
            <w:rFonts w:asciiTheme="minorBidi" w:hAnsiTheme="minorBidi"/>
            <w:sz w:val="44"/>
            <w:szCs w:val="44"/>
            <w:rtl/>
            <w:lang w:bidi="he-IL"/>
            <w:rPrChange w:id="32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מיקלעה </w:delText>
        </w:r>
      </w:del>
      <w:ins w:id="328" w:author="יוסי וקס" w:date="2022-12-22T14:45:00Z"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2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המקצוע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3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33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שלי תוכניתן מתמטיקאי, יש לי </w:t>
      </w:r>
      <w:del w:id="332" w:author="יוסי וקס" w:date="2022-12-22T14:45:00Z">
        <w:r w:rsidRPr="008F0BE2" w:rsidDel="006D7527">
          <w:rPr>
            <w:rFonts w:asciiTheme="minorBidi" w:hAnsiTheme="minorBidi"/>
            <w:sz w:val="44"/>
            <w:szCs w:val="44"/>
            <w:rtl/>
            <w:lang w:bidi="he-IL"/>
            <w:rPrChange w:id="33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דוקטורת</w:delText>
        </w:r>
      </w:del>
      <w:ins w:id="334" w:author="יוסי וקס" w:date="2022-12-22T14:45:00Z"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3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דוקטור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36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ט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33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54514B3F" w14:textId="4A38ACDC" w:rsidR="004B432C" w:rsidRPr="008F0BE2" w:rsidRDefault="004B432C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33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339" w:author="יוסי וקס" w:date="2022-12-22T14:45:00Z">
        <w:r w:rsidRPr="008F0BE2" w:rsidDel="006D7527">
          <w:rPr>
            <w:rFonts w:asciiTheme="minorBidi" w:hAnsiTheme="minorBidi"/>
            <w:sz w:val="44"/>
            <w:szCs w:val="44"/>
            <w:rtl/>
            <w:lang w:bidi="he-IL"/>
            <w:rPrChange w:id="34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אני 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34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למדתי במוסק</w:t>
      </w:r>
      <w:ins w:id="342" w:author="יוסי וקס" w:date="2022-12-22T14:46:00Z"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4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34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וה, </w:t>
      </w:r>
      <w:del w:id="345" w:author="יוסי וקס" w:date="2022-12-22T14:46:00Z">
        <w:r w:rsidRPr="008F0BE2" w:rsidDel="006D7527">
          <w:rPr>
            <w:rFonts w:asciiTheme="minorBidi" w:hAnsiTheme="minorBidi"/>
            <w:sz w:val="44"/>
            <w:szCs w:val="44"/>
            <w:rtl/>
            <w:lang w:bidi="he-IL"/>
            <w:rPrChange w:id="34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באוניורסיתה</w:delText>
        </w:r>
      </w:del>
      <w:ins w:id="347" w:author="יוסי וקס" w:date="2022-12-22T14:46:00Z"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4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באוני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4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5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רסי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5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ט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5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35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0ADBCA88" w14:textId="43E79176" w:rsidR="008D11EE" w:rsidRPr="008F0BE2" w:rsidRDefault="004B432C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35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355" w:author="יוסי וקס" w:date="2022-12-22T14:46:00Z">
        <w:r w:rsidRPr="008F0BE2" w:rsidDel="006D7527">
          <w:rPr>
            <w:rFonts w:asciiTheme="minorBidi" w:hAnsiTheme="minorBidi"/>
            <w:sz w:val="44"/>
            <w:szCs w:val="44"/>
            <w:rtl/>
            <w:lang w:bidi="he-IL"/>
            <w:rPrChange w:id="35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אני 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35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הייתי </w:t>
      </w:r>
      <w:del w:id="358" w:author="יוסי וקס" w:date="2022-12-22T14:46:00Z">
        <w:r w:rsidR="008D11EE" w:rsidRPr="008F0BE2" w:rsidDel="006D7527">
          <w:rPr>
            <w:rFonts w:asciiTheme="minorBidi" w:hAnsiTheme="minorBidi"/>
            <w:sz w:val="44"/>
            <w:szCs w:val="44"/>
            <w:rtl/>
            <w:lang w:bidi="he-IL"/>
            <w:rPrChange w:id="35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נרוסיה</w:delText>
        </w:r>
      </w:del>
      <w:ins w:id="360" w:author="יוסי וקס" w:date="2022-12-22T14:46:00Z"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6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6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רוסיה</w:t>
        </w:r>
      </w:ins>
      <w:r w:rsidR="008D11EE" w:rsidRPr="008F0BE2">
        <w:rPr>
          <w:rFonts w:asciiTheme="minorBidi" w:hAnsiTheme="minorBidi"/>
          <w:sz w:val="44"/>
          <w:szCs w:val="44"/>
          <w:rtl/>
          <w:lang w:bidi="he-IL"/>
          <w:rPrChange w:id="36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, במלחווקה</w:t>
      </w:r>
      <w:ins w:id="364" w:author="יוסי וקס" w:date="2022-12-22T14:46:00Z">
        <w:del w:id="365" w:author="Юрий Коробочкин" w:date="2022-12-23T11:47:00Z">
          <w:r w:rsidR="006D7527" w:rsidRPr="008F0BE2" w:rsidDel="004C46BA">
            <w:rPr>
              <w:rFonts w:asciiTheme="minorBidi" w:hAnsiTheme="minorBidi"/>
              <w:sz w:val="44"/>
              <w:szCs w:val="44"/>
              <w:rtl/>
              <w:lang w:bidi="he-IL"/>
              <w:rPrChange w:id="366" w:author="Юрий Коробочкин" w:date="2023-01-03T14:55:00Z">
                <w:rPr>
                  <w:rFonts w:asciiTheme="minorBidi" w:hAnsiTheme="minorBidi"/>
                  <w:sz w:val="36"/>
                  <w:szCs w:val="36"/>
                  <w:rtl/>
                  <w:lang w:bidi="he-IL"/>
                </w:rPr>
              </w:rPrChange>
            </w:rPr>
            <w:delText>?</w:delText>
          </w:r>
        </w:del>
      </w:ins>
      <w:r w:rsidR="008D11EE" w:rsidRPr="008F0BE2">
        <w:rPr>
          <w:rFonts w:asciiTheme="minorBidi" w:hAnsiTheme="minorBidi"/>
          <w:sz w:val="44"/>
          <w:szCs w:val="44"/>
          <w:rtl/>
          <w:lang w:bidi="he-IL"/>
          <w:rPrChange w:id="36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. מלחוקה היא </w:t>
      </w:r>
      <w:del w:id="368" w:author="יוסי וקס" w:date="2022-12-22T14:46:00Z">
        <w:r w:rsidR="008D11EE" w:rsidRPr="008F0BE2" w:rsidDel="006D7527">
          <w:rPr>
            <w:rFonts w:asciiTheme="minorBidi" w:hAnsiTheme="minorBidi"/>
            <w:sz w:val="44"/>
            <w:szCs w:val="44"/>
            <w:rtl/>
            <w:lang w:bidi="he-IL"/>
            <w:rPrChange w:id="36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איר </w:delText>
        </w:r>
      </w:del>
      <w:ins w:id="370" w:author="יוסי וקס" w:date="2022-12-22T14:46:00Z"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7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ע</w:t>
        </w:r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7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יר </w:t>
        </w:r>
      </w:ins>
      <w:r w:rsidR="008D11EE" w:rsidRPr="008F0BE2">
        <w:rPr>
          <w:rFonts w:asciiTheme="minorBidi" w:hAnsiTheme="minorBidi"/>
          <w:sz w:val="44"/>
          <w:szCs w:val="44"/>
          <w:rtl/>
          <w:lang w:bidi="he-IL"/>
          <w:rPrChange w:id="37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קטנה</w:t>
      </w:r>
      <w:del w:id="374" w:author="יוסי וקס" w:date="2022-12-22T14:46:00Z">
        <w:r w:rsidR="008D11EE" w:rsidRPr="008F0BE2" w:rsidDel="006D7527">
          <w:rPr>
            <w:rFonts w:asciiTheme="minorBidi" w:hAnsiTheme="minorBidi"/>
            <w:sz w:val="44"/>
            <w:szCs w:val="44"/>
            <w:rtl/>
            <w:lang w:bidi="he-IL"/>
            <w:rPrChange w:id="37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ת</w:delText>
        </w:r>
      </w:del>
      <w:r w:rsidR="008D11EE" w:rsidRPr="008F0BE2">
        <w:rPr>
          <w:rFonts w:asciiTheme="minorBidi" w:hAnsiTheme="minorBidi"/>
          <w:sz w:val="44"/>
          <w:szCs w:val="44"/>
          <w:rtl/>
          <w:lang w:bidi="he-IL"/>
          <w:rPrChange w:id="37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על-יד מוסק</w:t>
      </w:r>
      <w:ins w:id="377" w:author="יוסי וקס" w:date="2022-12-22T14:46:00Z">
        <w:r w:rsidR="006D7527" w:rsidRPr="008F0BE2">
          <w:rPr>
            <w:rFonts w:asciiTheme="minorBidi" w:hAnsiTheme="minorBidi"/>
            <w:sz w:val="44"/>
            <w:szCs w:val="44"/>
            <w:rtl/>
            <w:lang w:bidi="he-IL"/>
            <w:rPrChange w:id="37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r w:rsidR="008D11EE" w:rsidRPr="008F0BE2">
        <w:rPr>
          <w:rFonts w:asciiTheme="minorBidi" w:hAnsiTheme="minorBidi"/>
          <w:sz w:val="44"/>
          <w:szCs w:val="44"/>
          <w:rtl/>
          <w:lang w:bidi="he-IL"/>
          <w:rPrChange w:id="37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וה.</w:t>
      </w:r>
    </w:p>
    <w:p w14:paraId="2094DF2E" w14:textId="3F1919DB" w:rsidR="008F0DA7" w:rsidRPr="008F0BE2" w:rsidRDefault="000F224B" w:rsidP="000F224B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38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381" w:author="יוסי וקס" w:date="2022-12-22T14:47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38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מפעמים </w:delText>
        </w:r>
      </w:del>
      <w:ins w:id="383" w:author="יוסי וקס" w:date="2022-12-22T14:47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38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38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פעמים </w:t>
        </w:r>
      </w:ins>
      <w:del w:id="386" w:author="יוסי וקס" w:date="2022-12-22T14:47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38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אני 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38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עבדתי כמבחל</w:t>
      </w:r>
      <w:ins w:id="389" w:author="יוסי וקס" w:date="2022-12-22T14:47:00Z">
        <w:del w:id="390" w:author="Юрий Коробочкин" w:date="2022-12-23T11:48:00Z">
          <w:r w:rsidR="001920BA" w:rsidRPr="008F0BE2" w:rsidDel="004C46BA">
            <w:rPr>
              <w:rFonts w:asciiTheme="minorBidi" w:hAnsiTheme="minorBidi"/>
              <w:sz w:val="44"/>
              <w:szCs w:val="44"/>
              <w:rtl/>
              <w:lang w:bidi="he-IL"/>
              <w:rPrChange w:id="391" w:author="Юрий Коробочкин" w:date="2023-01-03T14:55:00Z">
                <w:rPr>
                  <w:rFonts w:asciiTheme="minorBidi" w:hAnsiTheme="minorBidi"/>
                  <w:sz w:val="36"/>
                  <w:szCs w:val="36"/>
                  <w:rtl/>
                  <w:lang w:bidi="he-IL"/>
                </w:rPr>
              </w:rPrChange>
            </w:rPr>
            <w:delText>?</w:delText>
          </w:r>
        </w:del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39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או   </w:t>
      </w:r>
      <w:del w:id="393" w:author="יוסי וקס" w:date="2022-12-22T14:47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39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תו</w:delText>
        </w:r>
        <w:r w:rsidR="00F21235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39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delText>כ</w:delText>
        </w:r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39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ניכן </w:delText>
        </w:r>
      </w:del>
      <w:ins w:id="397" w:author="יוסי וקס" w:date="2022-12-22T14:47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39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39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תו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0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0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ני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0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0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ן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40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מתמטיקאי.</w:t>
      </w:r>
    </w:p>
    <w:p w14:paraId="1962F0FE" w14:textId="4AA2DF19" w:rsidR="000F224B" w:rsidRPr="008F0BE2" w:rsidRDefault="000F224B" w:rsidP="000F224B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40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40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עליתי לישראל </w:t>
      </w:r>
      <w:del w:id="407" w:author="יוסי וקס" w:date="2022-12-22T14:47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40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בגלל </w:delText>
        </w:r>
      </w:del>
      <w:ins w:id="409" w:author="יוסי וקס" w:date="2022-12-22T14:47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1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מפני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1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41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ש</w:t>
      </w:r>
      <w:ins w:id="413" w:author="יוסי וקס" w:date="2022-12-22T14:47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1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41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רוסיה התחילה </w:t>
      </w:r>
      <w:r w:rsidR="009065FB" w:rsidRPr="008F0BE2">
        <w:rPr>
          <w:rFonts w:asciiTheme="minorBidi" w:hAnsiTheme="minorBidi"/>
          <w:sz w:val="44"/>
          <w:szCs w:val="44"/>
          <w:rtl/>
          <w:lang w:bidi="he-IL"/>
          <w:rPrChange w:id="416" w:author="Юрий Коробочкин" w:date="2023-01-03T14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ה</w:t>
      </w:r>
      <w:r w:rsidR="00490B58" w:rsidRPr="008F0BE2">
        <w:rPr>
          <w:rFonts w:asciiTheme="minorBidi" w:hAnsiTheme="minorBidi"/>
          <w:sz w:val="44"/>
          <w:szCs w:val="44"/>
          <w:rtl/>
          <w:lang w:bidi="he-IL"/>
          <w:rPrChange w:id="41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מלחמה עם </w:t>
      </w:r>
      <w:del w:id="418" w:author="יוסי וקס" w:date="2022-12-22T14:47:00Z">
        <w:r w:rsidR="00490B58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41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אוקראינח</w:delText>
        </w:r>
      </w:del>
      <w:ins w:id="420" w:author="יוסי וקס" w:date="2022-12-22T14:47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2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אוקראינ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2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="00490B58" w:rsidRPr="008F0BE2">
        <w:rPr>
          <w:rFonts w:asciiTheme="minorBidi" w:hAnsiTheme="minorBidi"/>
          <w:sz w:val="44"/>
          <w:szCs w:val="44"/>
          <w:rtl/>
          <w:lang w:bidi="he-IL"/>
          <w:rPrChange w:id="42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42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</w:p>
    <w:p w14:paraId="23ECAB8F" w14:textId="691607EE" w:rsidR="00832067" w:rsidRPr="008F0BE2" w:rsidRDefault="00832067" w:rsidP="000F224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425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426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2. עם </w:t>
      </w:r>
      <w:del w:id="427" w:author="יוסי וקס" w:date="2022-12-22T14:47:00Z">
        <w:r w:rsidR="00AC2F0F" w:rsidRPr="008F0BE2" w:rsidDel="001920BA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428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ב</w:delText>
        </w:r>
      </w:del>
      <w:ins w:id="429" w:author="יוסי וקס" w:date="2022-12-22T14:47:00Z"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430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מי</w:t>
        </w:r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431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del w:id="432" w:author="יוסי וקס" w:date="2022-12-22T14:48:00Z">
        <w:r w:rsidRPr="008F0BE2" w:rsidDel="001920BA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433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 xml:space="preserve">אה </w:delText>
        </w:r>
      </w:del>
      <w:ins w:id="434" w:author="יוסי וקס" w:date="2022-12-22T14:48:00Z"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435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באת</w:t>
        </w:r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436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437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לישראל?</w:t>
      </w:r>
    </w:p>
    <w:p w14:paraId="490CD048" w14:textId="1E3989DC" w:rsidR="00832067" w:rsidRPr="008F0BE2" w:rsidRDefault="00AC2F0F" w:rsidP="000F224B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43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43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ב</w:t>
      </w:r>
      <w:r w:rsidR="00832067" w:rsidRPr="008F0BE2">
        <w:rPr>
          <w:rFonts w:asciiTheme="minorBidi" w:hAnsiTheme="minorBidi"/>
          <w:sz w:val="44"/>
          <w:szCs w:val="44"/>
          <w:rtl/>
          <w:lang w:bidi="he-IL"/>
          <w:rPrChange w:id="44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אתי עם </w:t>
      </w:r>
      <w:del w:id="441" w:author="יוסי וקס" w:date="2022-12-22T14:48:00Z">
        <w:r w:rsidR="00832067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44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האישא </w:delText>
        </w:r>
      </w:del>
      <w:ins w:id="443" w:author="יוסי וקס" w:date="2022-12-22T14:48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4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האיש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4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="00832067" w:rsidRPr="008F0BE2">
        <w:rPr>
          <w:rFonts w:asciiTheme="minorBidi" w:hAnsiTheme="minorBidi"/>
          <w:sz w:val="44"/>
          <w:szCs w:val="44"/>
          <w:rtl/>
          <w:lang w:bidi="he-IL"/>
          <w:rPrChange w:id="44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שלי, בתי, </w:t>
      </w:r>
      <w:ins w:id="447" w:author="יוסי וקס" w:date="2022-12-22T14:48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4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="00832067" w:rsidRPr="008F0BE2">
        <w:rPr>
          <w:rFonts w:asciiTheme="minorBidi" w:hAnsiTheme="minorBidi"/>
          <w:sz w:val="44"/>
          <w:szCs w:val="44"/>
          <w:rtl/>
          <w:lang w:bidi="he-IL"/>
          <w:rPrChange w:id="44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נכדים</w:t>
      </w:r>
      <w:del w:id="450" w:author="יוסי וקס" w:date="2022-12-22T14:48:00Z">
        <w:r w:rsidR="00832067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45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י</w:delText>
        </w:r>
      </w:del>
      <w:r w:rsidR="00832067" w:rsidRPr="008F0BE2">
        <w:rPr>
          <w:rFonts w:asciiTheme="minorBidi" w:hAnsiTheme="minorBidi"/>
          <w:sz w:val="44"/>
          <w:szCs w:val="44"/>
          <w:rtl/>
          <w:lang w:bidi="he-IL"/>
          <w:rPrChange w:id="45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del w:id="453" w:author="יוסי וקס" w:date="2022-12-22T14:48:00Z">
        <w:r w:rsidR="00832067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45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וכלבי</w:delText>
        </w:r>
      </w:del>
      <w:ins w:id="455" w:author="יוסי וקס" w:date="2022-12-22T14:48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5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5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5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כלב שלי</w:t>
        </w:r>
      </w:ins>
      <w:r w:rsidR="00832067" w:rsidRPr="008F0BE2">
        <w:rPr>
          <w:rFonts w:asciiTheme="minorBidi" w:hAnsiTheme="minorBidi"/>
          <w:sz w:val="44"/>
          <w:szCs w:val="44"/>
          <w:rtl/>
          <w:lang w:bidi="he-IL"/>
          <w:rPrChange w:id="45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07FC8366" w14:textId="47CE0E17" w:rsidR="00832067" w:rsidRPr="008F0BE2" w:rsidRDefault="00832067" w:rsidP="000F224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460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461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3</w:t>
      </w:r>
      <w:r w:rsidR="00AC2F0F"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462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.למה ה</w:t>
      </w:r>
      <w:r w:rsidR="00AB00B0"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463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ח</w:t>
      </w:r>
      <w:r w:rsidR="00AC2F0F"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464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לטת לגור בפתח-תקווה?</w:t>
      </w:r>
    </w:p>
    <w:p w14:paraId="0D455CA7" w14:textId="4C020E41" w:rsidR="00AC2F0F" w:rsidRPr="008F0BE2" w:rsidRDefault="001920BA" w:rsidP="000F224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465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ins w:id="466" w:author="יוסי וקס" w:date="2022-12-22T14:48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46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="00AB00B0" w:rsidRPr="008F0BE2">
        <w:rPr>
          <w:rFonts w:asciiTheme="minorBidi" w:hAnsiTheme="minorBidi"/>
          <w:sz w:val="44"/>
          <w:szCs w:val="44"/>
          <w:rtl/>
          <w:lang w:bidi="he-IL"/>
          <w:rPrChange w:id="46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חלטתי לגור בפתח-תקווה, כי בתי כבר גרה פה, </w:t>
      </w:r>
      <w:r w:rsidR="009F047E" w:rsidRPr="008F0BE2">
        <w:rPr>
          <w:rFonts w:asciiTheme="minorBidi" w:hAnsiTheme="minorBidi"/>
          <w:sz w:val="44"/>
          <w:szCs w:val="44"/>
          <w:rtl/>
          <w:lang w:bidi="he-IL"/>
          <w:rPrChange w:id="46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כשאני עליתי לישראל</w:t>
      </w:r>
      <w:r w:rsidR="009F047E"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470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.</w:t>
      </w:r>
    </w:p>
    <w:p w14:paraId="2DFEFE07" w14:textId="6D2D9BE0" w:rsidR="009F047E" w:rsidRPr="008F0BE2" w:rsidRDefault="009F047E" w:rsidP="000F224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471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472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4. איך </w:t>
      </w:r>
      <w:del w:id="473" w:author="יוסי וקס" w:date="2022-12-22T14:48:00Z">
        <w:r w:rsidRPr="008F0BE2" w:rsidDel="001920BA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474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 xml:space="preserve">באה </w:delText>
        </w:r>
      </w:del>
      <w:ins w:id="475" w:author="יוסי וקס" w:date="2022-12-22T14:48:00Z"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476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בא</w:t>
        </w:r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477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ת</w:t>
        </w:r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478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479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היום </w:t>
      </w:r>
      <w:del w:id="480" w:author="יוסי וקס" w:date="2022-12-22T14:49:00Z">
        <w:r w:rsidRPr="008F0BE2" w:rsidDel="001920BA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481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בעולפן</w:delText>
        </w:r>
      </w:del>
      <w:ins w:id="482" w:author="יוסי וקס" w:date="2022-12-22T14:49:00Z"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483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לא</w:t>
        </w:r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484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ולפן</w:t>
        </w:r>
      </w:ins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485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?</w:t>
      </w:r>
    </w:p>
    <w:p w14:paraId="643D1FE6" w14:textId="6465F80C" w:rsidR="009F047E" w:rsidRPr="008F0BE2" w:rsidRDefault="009F047E" w:rsidP="000F224B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48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48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היום נסעתי </w:t>
      </w:r>
      <w:del w:id="488" w:author="יוסי וקס" w:date="2022-12-22T14:49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48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בעולפן </w:delText>
        </w:r>
      </w:del>
      <w:ins w:id="490" w:author="יוסי וקס" w:date="2022-12-22T14:49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9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לא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49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ולפן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49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במכונית.</w:t>
      </w:r>
    </w:p>
    <w:p w14:paraId="75B6CAE6" w14:textId="21319A00" w:rsidR="009F047E" w:rsidRPr="008F0BE2" w:rsidRDefault="009F047E" w:rsidP="000F224B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49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495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5. </w:t>
      </w:r>
      <w:del w:id="496" w:author="יוסי וקס" w:date="2022-12-22T14:49:00Z">
        <w:r w:rsidRPr="008F0BE2" w:rsidDel="001920BA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497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ב</w:delText>
        </w:r>
      </w:del>
      <w:ins w:id="498" w:author="יוסי וקס" w:date="2022-12-22T14:49:00Z"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499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עד</w:t>
        </w:r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500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501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איזו שעה נשארת אתמול </w:t>
      </w:r>
      <w:del w:id="502" w:author="יוסי וקס" w:date="2022-12-22T14:50:00Z">
        <w:r w:rsidRPr="008F0BE2" w:rsidDel="001920BA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503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בעולפן</w:delText>
        </w:r>
      </w:del>
      <w:ins w:id="504" w:author="יוסי וקס" w:date="2022-12-22T14:50:00Z"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505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ב</w:t>
        </w:r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506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</w:t>
        </w:r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507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ולפן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50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?</w:t>
      </w:r>
    </w:p>
    <w:p w14:paraId="48223F5C" w14:textId="7490024E" w:rsidR="00707132" w:rsidRPr="008F0BE2" w:rsidRDefault="00707132" w:rsidP="000F224B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50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51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נשארתי אתמול </w:t>
      </w:r>
      <w:del w:id="511" w:author="יוסי וקס" w:date="2022-12-22T14:50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51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בעולפן </w:delText>
        </w:r>
      </w:del>
      <w:ins w:id="513" w:author="יוסי וקס" w:date="2022-12-22T14:50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1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ב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1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1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ולפן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51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עד שעה רבע לאחת </w:t>
      </w:r>
      <w:del w:id="518" w:author="יוסי וקס" w:date="2022-12-22T14:50:00Z">
        <w:r w:rsidR="003F1C15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51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צ</w:delText>
        </w:r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52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חריים</w:delText>
        </w:r>
      </w:del>
      <w:ins w:id="521" w:author="יוסי וקס" w:date="2022-12-22T14:50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2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2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צ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2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2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ריים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52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56E15DEF" w14:textId="62443AD0" w:rsidR="00B26DC4" w:rsidRPr="008F0BE2" w:rsidRDefault="00B26DC4" w:rsidP="000F224B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527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528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6. מה עשית </w:t>
      </w:r>
      <w:del w:id="529" w:author="יוסי וקס" w:date="2022-12-22T14:50:00Z">
        <w:r w:rsidRPr="008F0BE2" w:rsidDel="001920BA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530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>אתמןל</w:delText>
        </w:r>
      </w:del>
      <w:ins w:id="531" w:author="יוסי וקס" w:date="2022-12-22T14:50:00Z"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532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אתמ</w:t>
        </w:r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533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ול</w:t>
        </w:r>
      </w:ins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534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?</w:t>
      </w:r>
    </w:p>
    <w:p w14:paraId="15DD1D77" w14:textId="2F51CC9A" w:rsidR="00B26DC4" w:rsidRPr="008F0BE2" w:rsidRDefault="00B26DC4" w:rsidP="000F224B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53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53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אתמול קמתי מוקדם, בשעה </w:t>
      </w:r>
      <w:r w:rsidR="00590A0E" w:rsidRPr="008F0BE2">
        <w:rPr>
          <w:rFonts w:asciiTheme="minorBidi" w:hAnsiTheme="minorBidi"/>
          <w:sz w:val="44"/>
          <w:szCs w:val="44"/>
          <w:rtl/>
          <w:lang w:bidi="he-IL"/>
          <w:rPrChange w:id="53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חמש </w:t>
      </w:r>
      <w:del w:id="538" w:author="Юрий Коробочкин" w:date="2022-12-29T16:53:00Z">
        <w:r w:rsidR="00590A0E" w:rsidRPr="008F0BE2" w:rsidDel="00925977">
          <w:rPr>
            <w:rFonts w:asciiTheme="minorBidi" w:hAnsiTheme="minorBidi"/>
            <w:sz w:val="44"/>
            <w:szCs w:val="44"/>
            <w:rtl/>
            <w:lang w:bidi="he-IL"/>
            <w:rPrChange w:id="53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בחצי </w:delText>
        </w:r>
      </w:del>
      <w:ins w:id="540" w:author="Юрий Коробочкин" w:date="2022-12-29T16:53:00Z">
        <w:r w:rsidR="00925977" w:rsidRPr="008F0BE2">
          <w:rPr>
            <w:rFonts w:asciiTheme="minorBidi" w:hAnsiTheme="minorBidi"/>
            <w:sz w:val="44"/>
            <w:szCs w:val="44"/>
            <w:rtl/>
            <w:lang w:bidi="he-IL"/>
            <w:rPrChange w:id="54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  <w:r w:rsidR="00925977" w:rsidRPr="008F0BE2">
          <w:rPr>
            <w:rFonts w:asciiTheme="minorBidi" w:hAnsiTheme="minorBidi"/>
            <w:sz w:val="44"/>
            <w:szCs w:val="44"/>
            <w:rtl/>
            <w:lang w:bidi="he-IL"/>
            <w:rPrChange w:id="54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חצי </w:t>
        </w:r>
      </w:ins>
      <w:r w:rsidR="00590A0E" w:rsidRPr="008F0BE2">
        <w:rPr>
          <w:rFonts w:asciiTheme="minorBidi" w:hAnsiTheme="minorBidi"/>
          <w:sz w:val="44"/>
          <w:szCs w:val="44"/>
          <w:rtl/>
          <w:lang w:bidi="he-IL"/>
          <w:rPrChange w:id="54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בבוקר </w:t>
      </w:r>
      <w:del w:id="544" w:author="יוסי וקס" w:date="2022-12-22T14:50:00Z">
        <w:r w:rsidR="00590A0E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54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ו</w:delText>
        </w:r>
      </w:del>
      <w:r w:rsidR="00590A0E" w:rsidRPr="008F0BE2">
        <w:rPr>
          <w:rFonts w:asciiTheme="minorBidi" w:hAnsiTheme="minorBidi"/>
          <w:sz w:val="44"/>
          <w:szCs w:val="44"/>
          <w:rtl/>
          <w:lang w:bidi="he-IL"/>
          <w:rPrChange w:id="54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יצאתי לטייל עם הכלב שלי. בשעה שש וחצי חזרתי </w:t>
      </w:r>
      <w:del w:id="547" w:author="יוסי וקס" w:date="2022-12-22T14:50:00Z">
        <w:r w:rsidR="00590A0E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54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להבית</w:delText>
        </w:r>
      </w:del>
      <w:ins w:id="549" w:author="יוסי וקס" w:date="2022-12-22T14:50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5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הבייתה</w:t>
        </w:r>
      </w:ins>
      <w:r w:rsidR="00A4363B" w:rsidRPr="008F0BE2">
        <w:rPr>
          <w:rFonts w:asciiTheme="minorBidi" w:hAnsiTheme="minorBidi"/>
          <w:sz w:val="44"/>
          <w:szCs w:val="44"/>
          <w:rtl/>
          <w:lang w:bidi="he-IL"/>
          <w:rPrChange w:id="55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. </w:t>
      </w:r>
      <w:del w:id="552" w:author="יוסי וקס" w:date="2022-12-22T14:50:00Z">
        <w:r w:rsidR="00A4363B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55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האישא </w:delText>
        </w:r>
      </w:del>
      <w:ins w:id="554" w:author="יוסי וקס" w:date="2022-12-22T14:50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5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האיש</w:t>
        </w:r>
        <w:del w:id="556" w:author="Юрий Коробочкин" w:date="2022-12-23T11:52:00Z">
          <w:r w:rsidR="001920BA" w:rsidRPr="008F0BE2" w:rsidDel="00C865F7">
            <w:rPr>
              <w:rFonts w:asciiTheme="minorBidi" w:hAnsiTheme="minorBidi"/>
              <w:sz w:val="44"/>
              <w:szCs w:val="44"/>
              <w:rtl/>
              <w:lang w:bidi="he-IL"/>
              <w:rPrChange w:id="557" w:author="Юрий Коробочкин" w:date="2023-01-03T14:55:00Z">
                <w:rPr>
                  <w:rFonts w:asciiTheme="minorBidi" w:hAnsiTheme="minorBidi" w:hint="eastAsia"/>
                  <w:sz w:val="36"/>
                  <w:szCs w:val="36"/>
                  <w:rtl/>
                  <w:lang w:bidi="he-IL"/>
                </w:rPr>
              </w:rPrChange>
            </w:rPr>
            <w:delText>ה</w:delText>
          </w:r>
        </w:del>
      </w:ins>
      <w:ins w:id="558" w:author="Юрий Коробочкин" w:date="2022-12-23T11:52:00Z">
        <w:r w:rsidR="00C865F7" w:rsidRPr="008F0BE2">
          <w:rPr>
            <w:rFonts w:asciiTheme="minorBidi" w:hAnsiTheme="minorBidi"/>
            <w:sz w:val="44"/>
            <w:szCs w:val="44"/>
            <w:rtl/>
            <w:lang w:bidi="he-IL"/>
            <w:rPrChange w:id="55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</w:ins>
      <w:ins w:id="560" w:author="יוסי וקס" w:date="2022-12-22T14:50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6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="00A4363B" w:rsidRPr="008F0BE2">
        <w:rPr>
          <w:rFonts w:asciiTheme="minorBidi" w:hAnsiTheme="minorBidi"/>
          <w:sz w:val="44"/>
          <w:szCs w:val="44"/>
          <w:rtl/>
          <w:lang w:bidi="he-IL"/>
          <w:rPrChange w:id="56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כבר קמ</w:t>
      </w:r>
      <w:ins w:id="563" w:author="Юрий Коробочкин" w:date="2022-12-29T16:54:00Z">
        <w:r w:rsidR="00925977" w:rsidRPr="008F0BE2">
          <w:rPr>
            <w:rFonts w:asciiTheme="minorBidi" w:hAnsiTheme="minorBidi"/>
            <w:sz w:val="44"/>
            <w:szCs w:val="44"/>
            <w:rtl/>
            <w:lang w:bidi="he-IL"/>
            <w:rPrChange w:id="56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</w:t>
        </w:r>
      </w:ins>
      <w:r w:rsidR="00A4363B" w:rsidRPr="008F0BE2">
        <w:rPr>
          <w:rFonts w:asciiTheme="minorBidi" w:hAnsiTheme="minorBidi"/>
          <w:sz w:val="44"/>
          <w:szCs w:val="44"/>
          <w:rtl/>
          <w:lang w:bidi="he-IL"/>
          <w:rPrChange w:id="56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ה ושת</w:t>
      </w:r>
      <w:del w:id="566" w:author="יוסי וקס" w:date="2022-12-22T14:51:00Z">
        <w:r w:rsidR="00A4363B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56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י</w:delText>
        </w:r>
      </w:del>
      <w:r w:rsidR="00A4363B" w:rsidRPr="008F0BE2">
        <w:rPr>
          <w:rFonts w:asciiTheme="minorBidi" w:hAnsiTheme="minorBidi"/>
          <w:sz w:val="44"/>
          <w:szCs w:val="44"/>
          <w:rtl/>
          <w:lang w:bidi="he-IL"/>
          <w:rPrChange w:id="56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תה </w:t>
      </w:r>
      <w:r w:rsidR="00DC5A7B" w:rsidRPr="008F0BE2">
        <w:rPr>
          <w:rFonts w:asciiTheme="minorBidi" w:hAnsiTheme="minorBidi"/>
          <w:sz w:val="44"/>
          <w:szCs w:val="44"/>
          <w:rtl/>
          <w:lang w:bidi="he-IL"/>
          <w:rPrChange w:id="56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ק</w:t>
      </w:r>
      <w:r w:rsidR="00A4363B" w:rsidRPr="008F0BE2">
        <w:rPr>
          <w:rFonts w:asciiTheme="minorBidi" w:hAnsiTheme="minorBidi"/>
          <w:sz w:val="44"/>
          <w:szCs w:val="44"/>
          <w:rtl/>
          <w:lang w:bidi="he-IL"/>
          <w:rPrChange w:id="57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פה.</w:t>
      </w:r>
    </w:p>
    <w:p w14:paraId="21C6A798" w14:textId="1A1DA393" w:rsidR="00417A2C" w:rsidRPr="008F0BE2" w:rsidRDefault="00417A2C" w:rsidP="000F224B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57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57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אני התקלחתי, </w:t>
      </w:r>
      <w:del w:id="573" w:author="יוסי וקס" w:date="2022-12-22T14:51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57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המלבשתי</w:delText>
        </w:r>
        <w:r w:rsidR="00BB775C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57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 </w:delText>
        </w:r>
      </w:del>
      <w:ins w:id="576" w:author="יוסי וקס" w:date="2022-12-22T14:51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7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ה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7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7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לבשתי </w:t>
        </w:r>
      </w:ins>
      <w:del w:id="580" w:author="יוסי וקס" w:date="2022-12-22T14:51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58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ואחלתי </w:delText>
        </w:r>
      </w:del>
      <w:ins w:id="582" w:author="יוסי וקס" w:date="2022-12-22T14:51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8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וא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8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8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לתי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58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ארוח</w:t>
      </w:r>
      <w:del w:id="587" w:author="יוסי וקס" w:date="2022-12-22T14:51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58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ו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58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ת בוקר </w:t>
      </w:r>
      <w:del w:id="590" w:author="יוסי וקס" w:date="2022-12-22T14:51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59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גם </w:delText>
        </w:r>
      </w:del>
      <w:ins w:id="592" w:author="יוסי וקס" w:date="2022-12-22T14:51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9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ע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9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ם </w:t>
        </w:r>
      </w:ins>
      <w:del w:id="595" w:author="יוסי וקס" w:date="2022-12-22T14:51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59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האישא</w:delText>
        </w:r>
      </w:del>
      <w:ins w:id="597" w:author="יוסי וקס" w:date="2022-12-22T14:51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59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האיש</w:t>
        </w:r>
        <w:del w:id="599" w:author="Юрий Коробочкин" w:date="2022-12-23T11:52:00Z">
          <w:r w:rsidR="001920BA" w:rsidRPr="008F0BE2" w:rsidDel="00C865F7">
            <w:rPr>
              <w:rFonts w:asciiTheme="minorBidi" w:hAnsiTheme="minorBidi"/>
              <w:sz w:val="44"/>
              <w:szCs w:val="44"/>
              <w:rtl/>
              <w:lang w:bidi="he-IL"/>
              <w:rPrChange w:id="600" w:author="Юрий Коробочкин" w:date="2023-01-03T14:55:00Z">
                <w:rPr>
                  <w:rFonts w:asciiTheme="minorBidi" w:hAnsiTheme="minorBidi" w:hint="eastAsia"/>
                  <w:sz w:val="36"/>
                  <w:szCs w:val="36"/>
                  <w:rtl/>
                  <w:lang w:bidi="he-IL"/>
                </w:rPr>
              </w:rPrChange>
            </w:rPr>
            <w:delText>ה</w:delText>
          </w:r>
        </w:del>
      </w:ins>
      <w:ins w:id="601" w:author="Юрий Коробочкин" w:date="2022-12-23T11:52:00Z">
        <w:r w:rsidR="00C865F7" w:rsidRPr="008F0BE2">
          <w:rPr>
            <w:rFonts w:asciiTheme="minorBidi" w:hAnsiTheme="minorBidi"/>
            <w:sz w:val="44"/>
            <w:szCs w:val="44"/>
            <w:rtl/>
            <w:lang w:bidi="he-IL"/>
            <w:rPrChange w:id="60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60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1054A9AA" w14:textId="5498C661" w:rsidR="00417A2C" w:rsidRPr="008F0BE2" w:rsidRDefault="00417A2C" w:rsidP="000F224B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60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60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אחרי </w:t>
      </w:r>
      <w:del w:id="606" w:author="יוסי וקס" w:date="2022-12-22T14:51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60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שאני תן</w:delText>
        </w:r>
      </w:del>
      <w:ins w:id="608" w:author="יוסי וקס" w:date="2022-12-22T14:51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0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שנתתי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61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ארוחה ל</w:t>
      </w:r>
      <w:del w:id="611" w:author="יוסי וקס" w:date="2022-12-22T14:51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61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61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כלב, </w:t>
      </w:r>
      <w:del w:id="614" w:author="יוסי וקס" w:date="2022-12-22T14:51:00Z">
        <w:r w:rsidR="00AC0F3C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61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אנחנו </w:delText>
        </w:r>
      </w:del>
      <w:r w:rsidR="00AC0F3C" w:rsidRPr="008F0BE2">
        <w:rPr>
          <w:rFonts w:asciiTheme="minorBidi" w:hAnsiTheme="minorBidi"/>
          <w:sz w:val="44"/>
          <w:szCs w:val="44"/>
          <w:rtl/>
          <w:lang w:bidi="he-IL"/>
          <w:rPrChange w:id="61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נסענו לב</w:t>
      </w:r>
      <w:r w:rsidR="009065FB" w:rsidRPr="008F0BE2">
        <w:rPr>
          <w:rFonts w:asciiTheme="minorBidi" w:hAnsiTheme="minorBidi"/>
          <w:sz w:val="44"/>
          <w:szCs w:val="44"/>
          <w:rtl/>
          <w:lang w:bidi="he-IL"/>
          <w:rPrChange w:id="617" w:author="Юрий Коробочкин" w:date="2023-01-03T14:55:00Z">
            <w:rPr>
              <w:rFonts w:asciiTheme="minorBidi" w:hAnsiTheme="minorBidi" w:hint="eastAsia"/>
              <w:sz w:val="36"/>
              <w:szCs w:val="36"/>
              <w:rtl/>
              <w:lang w:bidi="he-IL"/>
            </w:rPr>
          </w:rPrChange>
        </w:rPr>
        <w:t>ת</w:t>
      </w:r>
      <w:r w:rsidR="00AC0F3C" w:rsidRPr="008F0BE2">
        <w:rPr>
          <w:rFonts w:asciiTheme="minorBidi" w:hAnsiTheme="minorBidi"/>
          <w:sz w:val="44"/>
          <w:szCs w:val="44"/>
          <w:rtl/>
          <w:lang w:bidi="he-IL"/>
          <w:rPrChange w:id="61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י במכונית.</w:t>
      </w:r>
    </w:p>
    <w:p w14:paraId="4DE344EF" w14:textId="29595D51" w:rsidR="00AC0F3C" w:rsidRPr="008F0BE2" w:rsidRDefault="00AC0F3C" w:rsidP="000F224B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61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62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אחר</w:t>
      </w:r>
      <w:r w:rsidR="009065FB" w:rsidRPr="008F0BE2">
        <w:rPr>
          <w:rFonts w:asciiTheme="minorBidi" w:hAnsiTheme="minorBidi"/>
          <w:sz w:val="44"/>
          <w:szCs w:val="44"/>
          <w:rtl/>
          <w:lang w:bidi="he-IL"/>
          <w:rPrChange w:id="62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-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62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כך לקחנו </w:t>
      </w:r>
      <w:ins w:id="623" w:author="יוסי וקס" w:date="2022-12-22T14:51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2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את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2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626" w:author="יוסי וקס" w:date="2022-12-22T14:52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2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62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נכדים לבית הספר ונסענו </w:t>
      </w:r>
      <w:del w:id="629" w:author="יוסי וקס" w:date="2022-12-22T14:52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63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לעולפן</w:delText>
        </w:r>
      </w:del>
      <w:ins w:id="631" w:author="יוסי וקס" w:date="2022-12-22T14:52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3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3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3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ולפן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63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2CA4947A" w14:textId="2FB4505B" w:rsidR="00F25326" w:rsidRPr="008F0BE2" w:rsidRDefault="00F910D4" w:rsidP="000D10ED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63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63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אחרי </w:t>
      </w:r>
      <w:del w:id="638" w:author="יוסי וקס" w:date="2022-12-22T14:52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63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העולפן</w:delText>
        </w:r>
      </w:del>
      <w:ins w:id="640" w:author="יוסי וקס" w:date="2022-12-22T14:52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4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ה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4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4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ולפן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64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, נסעתי הביתה, אכלתי ארוחת </w:t>
      </w:r>
      <w:del w:id="645" w:author="יוסי וקס" w:date="2022-12-22T14:52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64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צחריים</w:delText>
        </w:r>
      </w:del>
      <w:ins w:id="647" w:author="יוסי וקס" w:date="2022-12-22T14:52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4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צ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4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5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ריים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65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, למדתי</w:t>
      </w:r>
      <w:r w:rsidR="00F25326" w:rsidRPr="008F0BE2">
        <w:rPr>
          <w:rFonts w:asciiTheme="minorBidi" w:hAnsiTheme="minorBidi"/>
          <w:sz w:val="44"/>
          <w:szCs w:val="44"/>
          <w:rtl/>
          <w:lang w:bidi="he-IL"/>
          <w:rPrChange w:id="65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שי</w:t>
      </w:r>
      <w:ins w:id="653" w:author="יוסי וקס" w:date="2022-12-22T14:52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5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ע</w:t>
        </w:r>
      </w:ins>
      <w:r w:rsidR="00F25326" w:rsidRPr="008F0BE2">
        <w:rPr>
          <w:rFonts w:asciiTheme="minorBidi" w:hAnsiTheme="minorBidi"/>
          <w:sz w:val="44"/>
          <w:szCs w:val="44"/>
          <w:rtl/>
          <w:lang w:bidi="he-IL"/>
          <w:rPrChange w:id="65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ורי בי</w:t>
      </w:r>
      <w:r w:rsidR="000D10ED" w:rsidRPr="008F0BE2">
        <w:rPr>
          <w:rFonts w:asciiTheme="minorBidi" w:hAnsiTheme="minorBidi"/>
          <w:sz w:val="44"/>
          <w:szCs w:val="44"/>
          <w:rtl/>
          <w:lang w:bidi="he-IL"/>
          <w:rPrChange w:id="65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ת. </w:t>
      </w:r>
      <w:r w:rsidR="00F25326" w:rsidRPr="008F0BE2">
        <w:rPr>
          <w:rFonts w:asciiTheme="minorBidi" w:hAnsiTheme="minorBidi"/>
          <w:sz w:val="44"/>
          <w:szCs w:val="44"/>
          <w:rtl/>
          <w:lang w:bidi="he-IL"/>
          <w:rPrChange w:id="65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אחר-כך יצאתי מהבית לטייל עם הכלב.</w:t>
      </w:r>
    </w:p>
    <w:p w14:paraId="3DB8C26B" w14:textId="0C1588B0" w:rsidR="00F25326" w:rsidRPr="008F0BE2" w:rsidRDefault="00F25326" w:rsidP="003D7CD1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65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65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אחר-כך אכלתי</w:t>
      </w:r>
      <w:r w:rsidR="000D10ED" w:rsidRPr="008F0BE2">
        <w:rPr>
          <w:rFonts w:asciiTheme="minorBidi" w:hAnsiTheme="minorBidi"/>
          <w:sz w:val="44"/>
          <w:szCs w:val="44"/>
          <w:rtl/>
          <w:lang w:bidi="he-IL"/>
          <w:rPrChange w:id="66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66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ארוח</w:t>
      </w:r>
      <w:del w:id="662" w:author="יוסי וקס" w:date="2022-12-22T14:52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66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ו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66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ת ערב </w:t>
      </w:r>
      <w:del w:id="665" w:author="יוסי וקס" w:date="2022-12-22T14:52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66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והלחתי </w:delText>
        </w:r>
      </w:del>
      <w:ins w:id="667" w:author="יוסי וקס" w:date="2022-12-22T14:52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6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והל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6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7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תי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67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ליש</w:t>
      </w:r>
      <w:ins w:id="672" w:author="יוסי וקס" w:date="2022-12-22T14:52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7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67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ן</w:t>
      </w:r>
      <w:r w:rsidR="003D7CD1" w:rsidRPr="008F0BE2">
        <w:rPr>
          <w:rFonts w:asciiTheme="minorBidi" w:hAnsiTheme="minorBidi"/>
          <w:sz w:val="44"/>
          <w:szCs w:val="44"/>
          <w:rtl/>
          <w:lang w:bidi="he-IL"/>
          <w:rPrChange w:id="67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13E1D716" w14:textId="06B85323" w:rsidR="003D7CD1" w:rsidRPr="008F0BE2" w:rsidRDefault="003D7CD1" w:rsidP="003D7CD1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67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67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7</w:t>
      </w: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678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. איזו עונה </w:t>
      </w:r>
      <w:del w:id="679" w:author="יוסי וקס" w:date="2022-12-22T14:52:00Z">
        <w:r w:rsidRPr="008F0BE2" w:rsidDel="001920BA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680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 xml:space="preserve">אתא </w:delText>
        </w:r>
      </w:del>
      <w:ins w:id="681" w:author="יוסי וקס" w:date="2022-12-22T14:52:00Z"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682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את</w:t>
        </w:r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683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ה</w:t>
        </w:r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684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685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אוהב ? למה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68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?</w:t>
      </w:r>
    </w:p>
    <w:p w14:paraId="533A5B99" w14:textId="04D49358" w:rsidR="004B6332" w:rsidRPr="008F0BE2" w:rsidRDefault="004B6332" w:rsidP="00983D6D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68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68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אני אוהב את </w:t>
      </w:r>
      <w:ins w:id="689" w:author="יוסי וקס" w:date="2022-12-22T14:52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9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69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אביב ואת </w:t>
      </w:r>
      <w:ins w:id="692" w:author="יוסי וקס" w:date="2022-12-22T14:52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69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69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סתיו</w:t>
      </w:r>
      <w:r w:rsidR="000B2214" w:rsidRPr="008F0BE2">
        <w:rPr>
          <w:rFonts w:asciiTheme="minorBidi" w:hAnsiTheme="minorBidi"/>
          <w:sz w:val="44"/>
          <w:szCs w:val="44"/>
          <w:rtl/>
          <w:lang w:bidi="he-IL"/>
          <w:rPrChange w:id="69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69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מפני שלא ח</w:t>
      </w:r>
      <w:r w:rsidR="00176135" w:rsidRPr="008F0BE2">
        <w:rPr>
          <w:rFonts w:asciiTheme="minorBidi" w:hAnsiTheme="minorBidi"/>
          <w:sz w:val="44"/>
          <w:szCs w:val="44"/>
          <w:rtl/>
          <w:lang w:bidi="he-IL"/>
          <w:rPrChange w:id="69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ם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69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ואפשר </w:t>
      </w:r>
      <w:del w:id="699" w:author="יוסי וקס" w:date="2022-12-22T14:52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70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ללחת </w:delText>
        </w:r>
      </w:del>
      <w:ins w:id="701" w:author="יוסי וקס" w:date="2022-12-22T14:52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0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לל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0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0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ת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70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לים</w:t>
      </w:r>
      <w:r w:rsidR="00176135" w:rsidRPr="008F0BE2">
        <w:rPr>
          <w:rFonts w:asciiTheme="minorBidi" w:hAnsiTheme="minorBidi"/>
          <w:sz w:val="44"/>
          <w:szCs w:val="44"/>
          <w:rtl/>
          <w:lang w:bidi="he-IL"/>
          <w:rPrChange w:id="70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,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70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לטייל בארץ</w:t>
      </w:r>
      <w:r w:rsidR="00866272" w:rsidRPr="008F0BE2">
        <w:rPr>
          <w:rFonts w:asciiTheme="minorBidi" w:hAnsiTheme="minorBidi"/>
          <w:sz w:val="44"/>
          <w:szCs w:val="44"/>
          <w:rtl/>
          <w:lang w:bidi="he-IL"/>
          <w:rPrChange w:id="70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 אני לא אוהב חורף,כ</w:t>
      </w:r>
      <w:ins w:id="709" w:author="יוסי וקס" w:date="2022-12-22T14:53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1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</w:t>
        </w:r>
      </w:ins>
      <w:r w:rsidR="00866272" w:rsidRPr="008F0BE2">
        <w:rPr>
          <w:rFonts w:asciiTheme="minorBidi" w:hAnsiTheme="minorBidi"/>
          <w:sz w:val="44"/>
          <w:szCs w:val="44"/>
          <w:rtl/>
          <w:lang w:bidi="he-IL"/>
          <w:rPrChange w:id="71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קר. אני לא אוהב </w:t>
      </w:r>
      <w:ins w:id="712" w:author="יוסי וקס" w:date="2022-12-22T14:53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1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את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1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1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="00866272" w:rsidRPr="008F0BE2">
        <w:rPr>
          <w:rFonts w:asciiTheme="minorBidi" w:hAnsiTheme="minorBidi"/>
          <w:sz w:val="44"/>
          <w:szCs w:val="44"/>
          <w:rtl/>
          <w:lang w:bidi="he-IL"/>
          <w:rPrChange w:id="71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קיץ, כ</w:t>
      </w:r>
      <w:ins w:id="717" w:author="יוסי וקס" w:date="2022-12-22T14:53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1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1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="00866272" w:rsidRPr="008F0BE2">
        <w:rPr>
          <w:rFonts w:asciiTheme="minorBidi" w:hAnsiTheme="minorBidi"/>
          <w:sz w:val="44"/>
          <w:szCs w:val="44"/>
          <w:rtl/>
          <w:lang w:bidi="he-IL"/>
          <w:rPrChange w:id="72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חם. אני מעדיף </w:t>
      </w:r>
      <w:r w:rsidR="00983D6D" w:rsidRPr="008F0BE2">
        <w:rPr>
          <w:rFonts w:asciiTheme="minorBidi" w:hAnsiTheme="minorBidi"/>
          <w:sz w:val="44"/>
          <w:szCs w:val="44"/>
          <w:rtl/>
          <w:lang w:bidi="he-IL"/>
          <w:rPrChange w:id="72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טמפרטורה 12 </w:t>
      </w:r>
      <w:r w:rsidR="00497CE7" w:rsidRPr="008F0BE2">
        <w:rPr>
          <w:rFonts w:asciiTheme="minorBidi" w:hAnsiTheme="minorBidi"/>
          <w:sz w:val="44"/>
          <w:szCs w:val="44"/>
          <w:rtl/>
          <w:lang w:bidi="he-IL"/>
          <w:rPrChange w:id="72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(שתים עשרה) מעלות ללא גשם ורוח חזקה. זה נוח לצוד ולדוג.</w:t>
      </w:r>
    </w:p>
    <w:p w14:paraId="092EB7C2" w14:textId="2BC6EF8B" w:rsidR="00F8591A" w:rsidRPr="008F0BE2" w:rsidRDefault="00F8591A" w:rsidP="00983D6D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723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724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 xml:space="preserve">8. מה אתה </w:t>
      </w:r>
      <w:del w:id="725" w:author="יוסי וקס" w:date="2022-12-22T14:53:00Z">
        <w:r w:rsidRPr="008F0BE2" w:rsidDel="001920BA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726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delText xml:space="preserve">מעגיף </w:delText>
        </w:r>
      </w:del>
      <w:ins w:id="727" w:author="יוסי וקס" w:date="2022-12-22T14:53:00Z"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728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מע</w:t>
        </w:r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729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ד</w:t>
        </w:r>
        <w:r w:rsidR="001920BA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730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יף </w:t>
        </w:r>
      </w:ins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731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לעשות כש יש לך זמן?</w:t>
      </w:r>
    </w:p>
    <w:p w14:paraId="2139CF00" w14:textId="33ED0908" w:rsidR="00F8591A" w:rsidRPr="008F0BE2" w:rsidRDefault="00F8591A" w:rsidP="00983D6D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73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73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כש</w:t>
      </w:r>
      <w:del w:id="734" w:author="יוסי וקס" w:date="2022-12-22T14:53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73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 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73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יש לי זמן אני מעדיף </w:t>
      </w:r>
      <w:del w:id="737" w:author="יוסי וקס" w:date="2022-12-22T14:53:00Z">
        <w:r w:rsidR="00AA5EAF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73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ללחת </w:delText>
        </w:r>
      </w:del>
      <w:ins w:id="739" w:author="יוסי וקס" w:date="2022-12-22T14:53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4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לל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4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4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ת </w:t>
        </w:r>
      </w:ins>
      <w:r w:rsidR="00AA5EAF" w:rsidRPr="008F0BE2">
        <w:rPr>
          <w:rFonts w:asciiTheme="minorBidi" w:hAnsiTheme="minorBidi"/>
          <w:sz w:val="44"/>
          <w:szCs w:val="44"/>
          <w:rtl/>
          <w:lang w:bidi="he-IL"/>
          <w:rPrChange w:id="74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עם </w:t>
      </w:r>
      <w:del w:id="744" w:author="יוסי וקס" w:date="2022-12-22T14:53:00Z">
        <w:r w:rsidR="00AA5EAF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74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הנחדים</w:delText>
        </w:r>
      </w:del>
      <w:ins w:id="746" w:author="יוסי וקס" w:date="2022-12-22T14:53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4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הנ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4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4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דים</w:t>
        </w:r>
      </w:ins>
      <w:r w:rsidR="00AA5EAF" w:rsidRPr="008F0BE2">
        <w:rPr>
          <w:rFonts w:asciiTheme="minorBidi" w:hAnsiTheme="minorBidi"/>
          <w:sz w:val="44"/>
          <w:szCs w:val="44"/>
          <w:rtl/>
          <w:lang w:bidi="he-IL"/>
          <w:rPrChange w:id="75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, </w:t>
      </w:r>
      <w:del w:id="751" w:author="יוסי וקס" w:date="2022-12-22T14:53:00Z">
        <w:r w:rsidR="00AA5EAF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75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ללחת </w:delText>
        </w:r>
      </w:del>
      <w:ins w:id="753" w:author="יוסי וקס" w:date="2022-12-22T14:53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5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לל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5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5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ת </w:t>
        </w:r>
      </w:ins>
      <w:r w:rsidR="00AA5EAF" w:rsidRPr="008F0BE2">
        <w:rPr>
          <w:rFonts w:asciiTheme="minorBidi" w:hAnsiTheme="minorBidi"/>
          <w:sz w:val="44"/>
          <w:szCs w:val="44"/>
          <w:rtl/>
          <w:lang w:bidi="he-IL"/>
          <w:rPrChange w:id="75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עם הכלב, </w:t>
      </w:r>
      <w:del w:id="758" w:author="יוסי וקס" w:date="2022-12-22T14:53:00Z">
        <w:r w:rsidR="00AA5EAF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75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לסחק </w:delText>
        </w:r>
      </w:del>
      <w:ins w:id="760" w:author="יוסי וקס" w:date="2022-12-22T14:53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6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6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6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חק </w:t>
        </w:r>
      </w:ins>
      <w:r w:rsidR="00AA5EAF" w:rsidRPr="008F0BE2">
        <w:rPr>
          <w:rFonts w:asciiTheme="minorBidi" w:hAnsiTheme="minorBidi"/>
          <w:sz w:val="44"/>
          <w:szCs w:val="44"/>
          <w:rtl/>
          <w:lang w:bidi="he-IL"/>
          <w:rPrChange w:id="76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אית</w:t>
      </w:r>
      <w:del w:id="765" w:author="יוסי וקס" w:date="2022-12-22T14:53:00Z">
        <w:r w:rsidR="00AA5EAF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76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="00AA5EAF" w:rsidRPr="008F0BE2">
        <w:rPr>
          <w:rFonts w:asciiTheme="minorBidi" w:hAnsiTheme="minorBidi"/>
          <w:sz w:val="44"/>
          <w:szCs w:val="44"/>
          <w:rtl/>
          <w:lang w:bidi="he-IL"/>
          <w:rPrChange w:id="76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ם, לטייל </w:t>
      </w:r>
      <w:r w:rsidR="00474AD8" w:rsidRPr="008F0BE2">
        <w:rPr>
          <w:rFonts w:asciiTheme="minorBidi" w:hAnsiTheme="minorBidi"/>
          <w:sz w:val="44"/>
          <w:szCs w:val="44"/>
          <w:rtl/>
          <w:lang w:bidi="he-IL"/>
          <w:rPrChange w:id="76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לארץ, לראות טלויזיה, לשמוע מוזיקה</w:t>
      </w:r>
      <w:del w:id="769" w:author="Юрий Коробочкин" w:date="2022-12-23T11:56:00Z">
        <w:r w:rsidR="00474AD8" w:rsidRPr="008F0BE2" w:rsidDel="00104F86">
          <w:rPr>
            <w:rFonts w:asciiTheme="minorBidi" w:hAnsiTheme="minorBidi"/>
            <w:sz w:val="44"/>
            <w:szCs w:val="44"/>
            <w:rtl/>
            <w:lang w:bidi="he-IL"/>
            <w:rPrChange w:id="77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, ללחת </w:delText>
        </w:r>
      </w:del>
      <w:ins w:id="771" w:author="יוסי וקס" w:date="2022-12-22T14:53:00Z">
        <w:del w:id="772" w:author="Юрий Коробочкин" w:date="2022-12-23T11:56:00Z">
          <w:r w:rsidR="001920BA" w:rsidRPr="008F0BE2" w:rsidDel="00104F86">
            <w:rPr>
              <w:rFonts w:asciiTheme="minorBidi" w:hAnsiTheme="minorBidi"/>
              <w:sz w:val="44"/>
              <w:szCs w:val="44"/>
              <w:rtl/>
              <w:lang w:bidi="he-IL"/>
              <w:rPrChange w:id="773" w:author="Юрий Коробочкин" w:date="2023-01-03T14:55:00Z">
                <w:rPr>
                  <w:rFonts w:asciiTheme="minorBidi" w:hAnsiTheme="minorBidi"/>
                  <w:sz w:val="36"/>
                  <w:szCs w:val="36"/>
                  <w:rtl/>
                  <w:lang w:bidi="he-IL"/>
                </w:rPr>
              </w:rPrChange>
            </w:rPr>
            <w:delText>לל</w:delText>
          </w:r>
          <w:r w:rsidR="001920BA" w:rsidRPr="008F0BE2" w:rsidDel="00104F86">
            <w:rPr>
              <w:rFonts w:asciiTheme="minorBidi" w:hAnsiTheme="minorBidi"/>
              <w:sz w:val="44"/>
              <w:szCs w:val="44"/>
              <w:rtl/>
              <w:lang w:bidi="he-IL"/>
              <w:rPrChange w:id="774" w:author="Юрий Коробочкин" w:date="2023-01-03T14:55:00Z">
                <w:rPr>
                  <w:rFonts w:asciiTheme="minorBidi" w:hAnsiTheme="minorBidi" w:hint="eastAsia"/>
                  <w:sz w:val="36"/>
                  <w:szCs w:val="36"/>
                  <w:rtl/>
                  <w:lang w:bidi="he-IL"/>
                </w:rPr>
              </w:rPrChange>
            </w:rPr>
            <w:delText>כ</w:delText>
          </w:r>
          <w:r w:rsidR="001920BA" w:rsidRPr="008F0BE2" w:rsidDel="00104F86">
            <w:rPr>
              <w:rFonts w:asciiTheme="minorBidi" w:hAnsiTheme="minorBidi"/>
              <w:sz w:val="44"/>
              <w:szCs w:val="44"/>
              <w:rtl/>
              <w:lang w:bidi="he-IL"/>
              <w:rPrChange w:id="775" w:author="Юрий Коробочкин" w:date="2023-01-03T14:55:00Z">
                <w:rPr>
                  <w:rFonts w:asciiTheme="minorBidi" w:hAnsiTheme="minorBidi"/>
                  <w:sz w:val="36"/>
                  <w:szCs w:val="36"/>
                  <w:rtl/>
                  <w:lang w:bidi="he-IL"/>
                </w:rPr>
              </w:rPrChange>
            </w:rPr>
            <w:delText xml:space="preserve">ת </w:delText>
          </w:r>
        </w:del>
      </w:ins>
      <w:del w:id="776" w:author="Юрий Коробочкин" w:date="2022-12-23T11:56:00Z">
        <w:r w:rsidR="00474AD8" w:rsidRPr="008F0BE2" w:rsidDel="00104F86">
          <w:rPr>
            <w:rFonts w:asciiTheme="minorBidi" w:hAnsiTheme="minorBidi"/>
            <w:sz w:val="44"/>
            <w:szCs w:val="44"/>
            <w:rtl/>
            <w:lang w:bidi="he-IL"/>
            <w:rPrChange w:id="77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לצוד</w:delText>
        </w:r>
      </w:del>
      <w:r w:rsidR="00474AD8" w:rsidRPr="008F0BE2">
        <w:rPr>
          <w:rFonts w:asciiTheme="minorBidi" w:hAnsiTheme="minorBidi"/>
          <w:sz w:val="44"/>
          <w:szCs w:val="44"/>
          <w:rtl/>
          <w:lang w:bidi="he-IL"/>
          <w:rPrChange w:id="77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  <w:r w:rsidR="00AA5EAF" w:rsidRPr="008F0BE2">
        <w:rPr>
          <w:rFonts w:asciiTheme="minorBidi" w:hAnsiTheme="minorBidi"/>
          <w:sz w:val="44"/>
          <w:szCs w:val="44"/>
          <w:rtl/>
          <w:lang w:bidi="he-IL"/>
          <w:rPrChange w:id="77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</w:p>
    <w:p w14:paraId="51B30AB7" w14:textId="4E1DAD30" w:rsidR="00707132" w:rsidRPr="008F0BE2" w:rsidRDefault="00473B72" w:rsidP="00B26DC4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780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781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9. שכרת או קנית דירה?</w:t>
      </w:r>
    </w:p>
    <w:p w14:paraId="6389F01D" w14:textId="74E0F998" w:rsidR="00473B72" w:rsidRPr="008F0BE2" w:rsidRDefault="00473B72" w:rsidP="00B26DC4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78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783" w:author="יוסי וקס" w:date="2022-12-22T14:54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78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אני 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78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שכרתי</w:t>
      </w:r>
      <w:r w:rsidR="00E77CBB" w:rsidRPr="008F0BE2">
        <w:rPr>
          <w:rFonts w:asciiTheme="minorBidi" w:hAnsiTheme="minorBidi"/>
          <w:sz w:val="44"/>
          <w:szCs w:val="44"/>
          <w:rtl/>
          <w:lang w:bidi="he-IL"/>
          <w:rPrChange w:id="78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del w:id="787" w:author="יוסי וקס" w:date="2022-12-22T14:54:00Z">
        <w:r w:rsidR="00E77CBB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78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78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די</w:t>
      </w:r>
      <w:r w:rsidR="00E77CBB" w:rsidRPr="008F0BE2">
        <w:rPr>
          <w:rFonts w:asciiTheme="minorBidi" w:hAnsiTheme="minorBidi"/>
          <w:sz w:val="44"/>
          <w:szCs w:val="44"/>
          <w:rtl/>
          <w:lang w:bidi="he-IL"/>
          <w:rPrChange w:id="79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ר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79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ה ג</w:t>
      </w:r>
      <w:del w:id="792" w:author="יוסי וקס" w:date="2022-12-22T14:54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79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ו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79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דולה, </w:t>
      </w:r>
      <w:del w:id="795" w:author="יוסי וקס" w:date="2022-12-22T14:54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79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לה </w:delText>
        </w:r>
      </w:del>
      <w:ins w:id="797" w:author="יוסי וקס" w:date="2022-12-22T14:54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9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ל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79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0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80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חדשה, </w:t>
      </w:r>
      <w:r w:rsidR="00E77CBB" w:rsidRPr="008F0BE2">
        <w:rPr>
          <w:rFonts w:asciiTheme="minorBidi" w:hAnsiTheme="minorBidi"/>
          <w:sz w:val="44"/>
          <w:szCs w:val="44"/>
          <w:rtl/>
          <w:lang w:bidi="he-IL"/>
          <w:rPrChange w:id="802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א</w:t>
      </w:r>
      <w:r w:rsidRPr="008F0BE2">
        <w:rPr>
          <w:rFonts w:asciiTheme="minorBidi" w:hAnsiTheme="minorBidi"/>
          <w:sz w:val="44"/>
          <w:szCs w:val="44"/>
          <w:rtl/>
          <w:lang w:bidi="he-IL"/>
          <w:rPrChange w:id="80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בל </w:t>
      </w:r>
      <w:del w:id="804" w:author="יוסי וקס" w:date="2022-12-22T14:54:00Z">
        <w:r w:rsidR="00E77CBB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80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תובה</w:delText>
        </w:r>
      </w:del>
      <w:ins w:id="806" w:author="יוסי וקס" w:date="2022-12-22T14:54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0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ט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0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ובה</w:t>
        </w:r>
      </w:ins>
      <w:r w:rsidR="00E77CBB" w:rsidRPr="008F0BE2">
        <w:rPr>
          <w:rFonts w:asciiTheme="minorBidi" w:hAnsiTheme="minorBidi"/>
          <w:sz w:val="44"/>
          <w:szCs w:val="44"/>
          <w:rtl/>
          <w:lang w:bidi="he-IL"/>
          <w:rPrChange w:id="80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</w:t>
      </w:r>
    </w:p>
    <w:p w14:paraId="6F220D7E" w14:textId="6A120216" w:rsidR="00E77CBB" w:rsidRPr="008F0BE2" w:rsidRDefault="00E77CBB" w:rsidP="00B26DC4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81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del w:id="811" w:author="יוסי וקס" w:date="2022-12-22T14:54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81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בדיוה </w:delText>
        </w:r>
      </w:del>
      <w:ins w:id="813" w:author="יוסי וקס" w:date="2022-12-22T14:54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1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בדי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1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ר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1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ה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81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יש 3 (</w:t>
      </w:r>
      <w:del w:id="818" w:author="יוסי וקס" w:date="2022-12-22T14:54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81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שלושים</w:delText>
        </w:r>
      </w:del>
      <w:ins w:id="820" w:author="יוסי וקס" w:date="2022-12-22T14:54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2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שלוש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2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82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) חדרים, </w:t>
      </w:r>
      <w:del w:id="824" w:author="יוסי וקס" w:date="2022-12-22T14:54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82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סלונ </w:delText>
        </w:r>
      </w:del>
      <w:ins w:id="826" w:author="יוסי וקס" w:date="2022-12-22T14:54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2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סלו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2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ן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2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83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ו</w:t>
      </w:r>
      <w:del w:id="831" w:author="יוסי וקס" w:date="2022-12-22T14:54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83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 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83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שני שירותים. </w:t>
      </w:r>
    </w:p>
    <w:p w14:paraId="335D13BA" w14:textId="17DE947C" w:rsidR="00E77CBB" w:rsidRPr="008F0BE2" w:rsidRDefault="00E77CBB" w:rsidP="00B26DC4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834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835" w:author="Юрий Коробочкин" w:date="2023-01-03T14:55:00Z">
            <w:rPr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t>10. מה קנית ואיך שילמת?</w:t>
      </w:r>
    </w:p>
    <w:p w14:paraId="50F3099A" w14:textId="6760CBA0" w:rsidR="00E77CBB" w:rsidRPr="008F0BE2" w:rsidRDefault="00640A13" w:rsidP="00B26DC4">
      <w:pPr>
        <w:spacing w:line="360" w:lineRule="auto"/>
        <w:jc w:val="right"/>
        <w:rPr>
          <w:ins w:id="836" w:author="Юрий Коробочкин" w:date="2022-12-23T17:33:00Z"/>
          <w:rFonts w:asciiTheme="minorBidi" w:hAnsiTheme="minorBidi"/>
          <w:sz w:val="44"/>
          <w:szCs w:val="44"/>
          <w:rtl/>
          <w:lang w:bidi="he-IL"/>
          <w:rPrChange w:id="837" w:author="Юрий Коробочкин" w:date="2023-01-03T14:55:00Z">
            <w:rPr>
              <w:ins w:id="838" w:author="Юрий Коробочкин" w:date="2022-12-23T17:33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r w:rsidRPr="008F0BE2">
        <w:rPr>
          <w:rFonts w:asciiTheme="minorBidi" w:hAnsiTheme="minorBidi"/>
          <w:sz w:val="44"/>
          <w:szCs w:val="44"/>
          <w:rtl/>
          <w:lang w:bidi="he-IL"/>
          <w:rPrChange w:id="83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קניתי ארוחה ב </w:t>
      </w:r>
      <w:del w:id="840" w:author="יוסי וקס" w:date="2022-12-22T14:54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84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דופר</w:delText>
        </w:r>
      </w:del>
      <w:ins w:id="842" w:author="יוסי וקס" w:date="2022-12-22T14:54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4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ס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4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ופר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845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, </w:t>
      </w:r>
      <w:del w:id="846" w:author="יוסי וקס" w:date="2022-12-22T14:55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84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ארוחה </w:delText>
        </w:r>
      </w:del>
      <w:ins w:id="848" w:author="יוסי וקס" w:date="2022-12-22T14:55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4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אוכל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5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85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ל</w:t>
      </w:r>
      <w:del w:id="852" w:author="יוסי וקס" w:date="2022-12-22T14:55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85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85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כלב ב</w:t>
      </w:r>
      <w:ins w:id="855" w:author="יוסי וקס" w:date="2022-12-22T14:55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56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85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ינטרנט, בשר ל</w:t>
      </w:r>
      <w:del w:id="858" w:author="יוסי וקס" w:date="2022-12-22T14:55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85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860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כלב בחנ</w:t>
      </w:r>
      <w:ins w:id="861" w:author="יוסי וקס" w:date="2022-12-22T14:55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6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863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ת, מתנות ל</w:t>
      </w:r>
      <w:del w:id="864" w:author="יוסי וקס" w:date="2022-12-22T14:55:00Z">
        <w:r w:rsidR="005F20B0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86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ה</w:delText>
        </w:r>
      </w:del>
      <w:r w:rsidRPr="008F0BE2">
        <w:rPr>
          <w:rFonts w:asciiTheme="minorBidi" w:hAnsiTheme="minorBidi"/>
          <w:sz w:val="44"/>
          <w:szCs w:val="44"/>
          <w:rtl/>
          <w:lang w:bidi="he-IL"/>
          <w:rPrChange w:id="86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נ</w:t>
      </w:r>
      <w:del w:id="867" w:author="יוסי וקס" w:date="2022-12-22T14:55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86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ח</w:delText>
        </w:r>
      </w:del>
      <w:ins w:id="869" w:author="יוסי וקס" w:date="2022-12-22T14:55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7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87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דים</w:t>
      </w:r>
      <w:ins w:id="872" w:author="יוסי וקס" w:date="2022-12-22T14:55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7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,</w:t>
        </w:r>
      </w:ins>
      <w:r w:rsidRPr="008F0BE2">
        <w:rPr>
          <w:rFonts w:asciiTheme="minorBidi" w:hAnsiTheme="minorBidi"/>
          <w:sz w:val="44"/>
          <w:szCs w:val="44"/>
          <w:rtl/>
          <w:lang w:bidi="he-IL"/>
          <w:rPrChange w:id="874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 </w:t>
      </w:r>
      <w:del w:id="875" w:author="יוסי וקס" w:date="2022-12-22T14:55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87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ובתי </w:delText>
        </w:r>
      </w:del>
      <w:ins w:id="877" w:author="יוסי וקס" w:date="2022-12-22T14:55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7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7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בתי </w:t>
        </w:r>
      </w:ins>
      <w:del w:id="880" w:author="יוסי וקס" w:date="2022-12-22T14:55:00Z">
        <w:r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88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ו</w:delText>
        </w:r>
        <w:r w:rsidR="005F20B0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88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>חאישא</w:delText>
        </w:r>
      </w:del>
      <w:ins w:id="883" w:author="יוסי וקס" w:date="2022-12-22T14:55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8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ו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8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8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איש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8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</w:t>
        </w:r>
      </w:ins>
      <w:r w:rsidR="005F20B0" w:rsidRPr="008F0BE2">
        <w:rPr>
          <w:rFonts w:asciiTheme="minorBidi" w:hAnsiTheme="minorBidi"/>
          <w:sz w:val="44"/>
          <w:szCs w:val="44"/>
          <w:rtl/>
          <w:lang w:bidi="he-IL"/>
          <w:rPrChange w:id="88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. ש</w:t>
      </w:r>
      <w:ins w:id="889" w:author="יוסי וקס" w:date="2022-12-22T14:55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9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</w:t>
        </w:r>
      </w:ins>
      <w:r w:rsidR="005F20B0" w:rsidRPr="008F0BE2">
        <w:rPr>
          <w:rFonts w:asciiTheme="minorBidi" w:hAnsiTheme="minorBidi"/>
          <w:sz w:val="44"/>
          <w:szCs w:val="44"/>
          <w:rtl/>
          <w:lang w:bidi="he-IL"/>
          <w:rPrChange w:id="89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 xml:space="preserve">למתי </w:t>
      </w:r>
      <w:del w:id="892" w:author="יוסי וקס" w:date="2022-12-22T14:55:00Z">
        <w:r w:rsidR="005F20B0" w:rsidRPr="008F0BE2" w:rsidDel="001920BA">
          <w:rPr>
            <w:rFonts w:asciiTheme="minorBidi" w:hAnsiTheme="minorBidi"/>
            <w:sz w:val="44"/>
            <w:szCs w:val="44"/>
            <w:rtl/>
            <w:lang w:bidi="he-IL"/>
            <w:rPrChange w:id="89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delText xml:space="preserve">במצומן </w:delText>
        </w:r>
      </w:del>
      <w:ins w:id="894" w:author="יוסי וקס" w:date="2022-12-22T14:55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9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במ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96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ז</w:t>
        </w:r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89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ומן </w:t>
        </w:r>
      </w:ins>
      <w:r w:rsidR="005F20B0" w:rsidRPr="008F0BE2">
        <w:rPr>
          <w:rFonts w:asciiTheme="minorBidi" w:hAnsiTheme="minorBidi"/>
          <w:sz w:val="44"/>
          <w:szCs w:val="44"/>
          <w:rtl/>
          <w:lang w:bidi="he-IL"/>
          <w:rPrChange w:id="898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ו</w:t>
      </w:r>
      <w:ins w:id="899" w:author="יוסי וקס" w:date="2022-12-22T14:55:00Z">
        <w:r w:rsidR="001920BA" w:rsidRPr="008F0BE2">
          <w:rPr>
            <w:rFonts w:asciiTheme="minorBidi" w:hAnsiTheme="minorBidi"/>
            <w:sz w:val="44"/>
            <w:szCs w:val="44"/>
            <w:rtl/>
            <w:lang w:bidi="he-IL"/>
            <w:rPrChange w:id="90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</w:ins>
      <w:r w:rsidR="005F20B0" w:rsidRPr="008F0BE2">
        <w:rPr>
          <w:rFonts w:asciiTheme="minorBidi" w:hAnsiTheme="minorBidi"/>
          <w:sz w:val="44"/>
          <w:szCs w:val="44"/>
          <w:rtl/>
          <w:lang w:bidi="he-IL"/>
          <w:rPrChange w:id="901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  <w:t>כרטיס אשראי.</w:t>
      </w:r>
    </w:p>
    <w:p w14:paraId="0770BA61" w14:textId="22C619A1" w:rsidR="0099343C" w:rsidRPr="008F0BE2" w:rsidRDefault="0099343C" w:rsidP="00B26DC4">
      <w:pPr>
        <w:spacing w:line="360" w:lineRule="auto"/>
        <w:jc w:val="right"/>
        <w:rPr>
          <w:ins w:id="902" w:author="Юрий Коробочкин" w:date="2022-12-23T17:36:00Z"/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903" w:author="Юрий Коробочкин" w:date="2023-01-03T14:55:00Z">
            <w:rPr>
              <w:ins w:id="904" w:author="Юрий Коробочкин" w:date="2022-12-23T17:36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905" w:author="Юрий Коробочкин" w:date="2022-12-23T17:36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06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1</w:t>
        </w:r>
      </w:ins>
      <w:ins w:id="907" w:author="Юрий Коробочкин" w:date="2022-12-23T17:33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0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1. </w:t>
        </w:r>
      </w:ins>
      <w:ins w:id="909" w:author="Юрий Коробочкин" w:date="2022-12-23T17:34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1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מה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1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1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</w:t>
        </w:r>
      </w:ins>
      <w:ins w:id="913" w:author="Юрий Коробочкин" w:date="2022-12-23T17:43:00Z">
        <w:r w:rsidR="005756BC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14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ו</w:t>
        </w:r>
      </w:ins>
      <w:ins w:id="915" w:author="Юрий Коробочкин" w:date="2022-12-23T17:35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16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תר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1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/אסור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1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לעסות</w:t>
        </w:r>
      </w:ins>
      <w:ins w:id="919" w:author="Юрий Коробочкин" w:date="2022-12-23T17:36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2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/בכיתה...</w:t>
        </w:r>
      </w:ins>
    </w:p>
    <w:p w14:paraId="5768648E" w14:textId="72527B26" w:rsidR="0099343C" w:rsidRPr="008F0BE2" w:rsidRDefault="00260AD4" w:rsidP="00B26DC4">
      <w:pPr>
        <w:spacing w:line="360" w:lineRule="auto"/>
        <w:jc w:val="right"/>
        <w:rPr>
          <w:ins w:id="921" w:author="Юрий Коробочкин" w:date="2022-12-23T17:39:00Z"/>
          <w:rFonts w:asciiTheme="minorBidi" w:hAnsiTheme="minorBidi"/>
          <w:sz w:val="44"/>
          <w:szCs w:val="44"/>
          <w:rtl/>
          <w:lang w:bidi="he-IL"/>
          <w:rPrChange w:id="922" w:author="Юрий Коробочкин" w:date="2023-01-03T14:55:00Z">
            <w:rPr>
              <w:ins w:id="923" w:author="Юрий Коробочкин" w:date="2022-12-23T17:39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924" w:author="Юрий Коробочкин" w:date="2022-12-23T17:37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2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אסור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2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927" w:author="Юрий Коробочкин" w:date="2022-12-23T17:38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2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לשיר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2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3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בכיתה</w:t>
        </w:r>
      </w:ins>
    </w:p>
    <w:p w14:paraId="510FB0E8" w14:textId="010A4EFC" w:rsidR="00260AD4" w:rsidRPr="008F0BE2" w:rsidRDefault="00260AD4" w:rsidP="00260AD4">
      <w:pPr>
        <w:spacing w:line="360" w:lineRule="auto"/>
        <w:jc w:val="right"/>
        <w:rPr>
          <w:ins w:id="931" w:author="Юрий Коробочкин" w:date="2022-12-23T17:43:00Z"/>
          <w:rFonts w:asciiTheme="minorBidi" w:hAnsiTheme="minorBidi"/>
          <w:sz w:val="44"/>
          <w:szCs w:val="44"/>
          <w:rtl/>
          <w:lang w:bidi="he-IL"/>
          <w:rPrChange w:id="932" w:author="Юрий Коробочкин" w:date="2023-01-03T14:55:00Z">
            <w:rPr>
              <w:ins w:id="933" w:author="Юрий Коробочкин" w:date="2022-12-23T17:43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934" w:author="Юрий Коробочкин" w:date="2022-12-23T17:39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3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אסור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3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3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לרוץ</w:t>
        </w:r>
      </w:ins>
      <w:ins w:id="938" w:author="Юрий Коробочкин" w:date="2022-12-23T17:40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3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,</w:t>
        </w:r>
      </w:ins>
      <w:ins w:id="940" w:author="Юрий Коробочкин" w:date="2022-12-23T17:42:00Z">
        <w:r w:rsidR="005756BC" w:rsidRPr="008F0BE2">
          <w:rPr>
            <w:rFonts w:asciiTheme="minorBidi" w:hAnsiTheme="minorBidi"/>
            <w:sz w:val="44"/>
            <w:szCs w:val="44"/>
            <w:rtl/>
            <w:lang w:bidi="he-IL"/>
            <w:rPrChange w:id="94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לשים</w:t>
        </w:r>
      </w:ins>
      <w:ins w:id="942" w:author="Юрий Коробочкин" w:date="2022-12-23T17:40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4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944" w:author="Юрий Коробочкин" w:date="2022-12-23T17:39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4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בכיתה</w:t>
        </w:r>
      </w:ins>
    </w:p>
    <w:p w14:paraId="0384CE86" w14:textId="1E99D1FE" w:rsidR="005756BC" w:rsidRPr="008F0BE2" w:rsidRDefault="005756BC" w:rsidP="00260AD4">
      <w:pPr>
        <w:spacing w:line="360" w:lineRule="auto"/>
        <w:jc w:val="right"/>
        <w:rPr>
          <w:ins w:id="946" w:author="Юрий Коробочкин" w:date="2022-12-23T17:49:00Z"/>
          <w:rFonts w:asciiTheme="minorBidi" w:hAnsiTheme="minorBidi"/>
          <w:sz w:val="44"/>
          <w:szCs w:val="44"/>
          <w:rtl/>
          <w:lang w:bidi="he-IL"/>
          <w:rPrChange w:id="947" w:author="Юрий Коробочкин" w:date="2023-01-03T14:55:00Z">
            <w:rPr>
              <w:ins w:id="948" w:author="Юрий Коробочкин" w:date="2022-12-23T17:49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949" w:author="Юрий Коробочкин" w:date="2022-12-23T17:43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50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מותר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5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ללמוד, </w:t>
        </w:r>
      </w:ins>
      <w:ins w:id="952" w:author="Юрий Коробочкин" w:date="2022-12-23T17:44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5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לקרו</w:t>
        </w:r>
      </w:ins>
      <w:ins w:id="954" w:author="Юрий Коробочкин" w:date="2022-12-23T17:48:00Z">
        <w:r w:rsidR="00BD7AAF" w:rsidRPr="008F0BE2">
          <w:rPr>
            <w:rFonts w:asciiTheme="minorBidi" w:hAnsiTheme="minorBidi"/>
            <w:sz w:val="44"/>
            <w:szCs w:val="44"/>
            <w:rtl/>
            <w:lang w:bidi="he-IL"/>
            <w:rPrChange w:id="95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</w:ins>
      <w:ins w:id="956" w:author="Юрий Коробочкин" w:date="2022-12-23T17:44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5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, לכתוב, </w:t>
        </w:r>
      </w:ins>
      <w:ins w:id="958" w:author="Юрий Коробочкин" w:date="2022-12-23T17:45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5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</w:t>
        </w:r>
        <w:r w:rsidR="00BD7AAF" w:rsidRPr="008F0BE2">
          <w:rPr>
            <w:rFonts w:asciiTheme="minorBidi" w:hAnsiTheme="minorBidi"/>
            <w:sz w:val="44"/>
            <w:szCs w:val="44"/>
            <w:rtl/>
            <w:lang w:bidi="he-IL"/>
            <w:rPrChange w:id="96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</w:t>
        </w:r>
      </w:ins>
      <w:ins w:id="961" w:author="Юрий Коробочкин" w:date="2022-12-23T17:48:00Z">
        <w:r w:rsidR="00BD7AAF" w:rsidRPr="008F0BE2">
          <w:rPr>
            <w:rFonts w:asciiTheme="minorBidi" w:hAnsiTheme="minorBidi"/>
            <w:sz w:val="44"/>
            <w:szCs w:val="44"/>
            <w:rtl/>
            <w:lang w:bidi="he-IL"/>
            <w:rPrChange w:id="96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אול</w:t>
        </w:r>
      </w:ins>
      <w:ins w:id="963" w:author="Юрий Коробочкин" w:date="2022-12-23T17:45:00Z">
        <w:r w:rsidR="00BD7AAF" w:rsidRPr="008F0BE2">
          <w:rPr>
            <w:rFonts w:asciiTheme="minorBidi" w:hAnsiTheme="minorBidi"/>
            <w:sz w:val="44"/>
            <w:szCs w:val="44"/>
            <w:rtl/>
            <w:lang w:bidi="he-IL"/>
            <w:rPrChange w:id="96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965" w:author="Юрий Коробочкин" w:date="2022-12-23T17:46:00Z">
        <w:r w:rsidR="00BD7AAF" w:rsidRPr="008F0BE2">
          <w:rPr>
            <w:rFonts w:asciiTheme="minorBidi" w:hAnsiTheme="minorBidi"/>
            <w:sz w:val="44"/>
            <w:szCs w:val="44"/>
            <w:rtl/>
            <w:lang w:bidi="he-IL"/>
            <w:rPrChange w:id="966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את</w:t>
        </w:r>
        <w:r w:rsidR="00BD7AAF" w:rsidRPr="008F0BE2">
          <w:rPr>
            <w:rFonts w:asciiTheme="minorBidi" w:hAnsiTheme="minorBidi"/>
            <w:sz w:val="44"/>
            <w:szCs w:val="44"/>
            <w:rtl/>
            <w:lang w:bidi="he-IL"/>
            <w:rPrChange w:id="96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BD7AAF" w:rsidRPr="008F0BE2">
          <w:rPr>
            <w:rFonts w:asciiTheme="minorBidi" w:hAnsiTheme="minorBidi"/>
            <w:sz w:val="44"/>
            <w:szCs w:val="44"/>
            <w:rtl/>
            <w:lang w:bidi="he-IL"/>
            <w:rPrChange w:id="96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מורה</w:t>
        </w:r>
      </w:ins>
      <w:ins w:id="969" w:author="Юрий Коробочкин" w:date="2022-12-23T17:44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7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בכיתה</w:t>
        </w:r>
      </w:ins>
      <w:ins w:id="971" w:author="Юрий Коробочкин" w:date="2022-12-23T17:49:00Z">
        <w:r w:rsidR="00A252B6" w:rsidRPr="008F0BE2">
          <w:rPr>
            <w:rFonts w:asciiTheme="minorBidi" w:hAnsiTheme="minorBidi"/>
            <w:sz w:val="44"/>
            <w:szCs w:val="44"/>
            <w:rtl/>
            <w:lang w:bidi="he-IL"/>
            <w:rPrChange w:id="97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0E19CFEC" w14:textId="45C945DA" w:rsidR="00A252B6" w:rsidRPr="008F0BE2" w:rsidRDefault="00A252B6" w:rsidP="00260AD4">
      <w:pPr>
        <w:spacing w:line="360" w:lineRule="auto"/>
        <w:jc w:val="right"/>
        <w:rPr>
          <w:ins w:id="973" w:author="Юрий Коробочкин" w:date="2022-12-23T17:53:00Z"/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974" w:author="Юрий Коробочкин" w:date="2023-01-03T14:55:00Z">
            <w:rPr>
              <w:ins w:id="975" w:author="Юрий Коробочкин" w:date="2022-12-23T17:53:00Z"/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ins w:id="976" w:author="Юрий Коробочкин" w:date="2022-12-23T17:50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77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12. </w:t>
        </w:r>
      </w:ins>
      <w:ins w:id="978" w:author="Юрий Коробочкин" w:date="2022-12-23T17:52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79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מי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80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התקשר </w:t>
        </w:r>
      </w:ins>
      <w:ins w:id="981" w:author="Юрий Коробочкин" w:date="2022-12-23T17:53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82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אליף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83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84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שתמול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985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5589A41F" w14:textId="1E18860B" w:rsidR="00A252B6" w:rsidRPr="008F0BE2" w:rsidRDefault="00A92B69" w:rsidP="00260AD4">
      <w:pPr>
        <w:spacing w:line="360" w:lineRule="auto"/>
        <w:jc w:val="right"/>
        <w:rPr>
          <w:ins w:id="986" w:author="Юрий Коробочкин" w:date="2022-12-23T17:55:00Z"/>
          <w:rFonts w:asciiTheme="minorBidi" w:hAnsiTheme="minorBidi"/>
          <w:sz w:val="44"/>
          <w:szCs w:val="44"/>
          <w:rtl/>
          <w:lang w:bidi="he-IL"/>
          <w:rPrChange w:id="987" w:author="Юрий Коробочкин" w:date="2023-01-03T14:55:00Z">
            <w:rPr>
              <w:ins w:id="988" w:author="Юрий Коробочкин" w:date="2022-12-23T17:55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989" w:author="Юрий Коробочкин" w:date="2022-12-23T17:55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9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</w:ins>
      <w:ins w:id="991" w:author="Юрий Коробочкин" w:date="2022-12-23T17:53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92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תמול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93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994" w:author="Юрий Коробочкин" w:date="2022-12-23T17:54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9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התקשרו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9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9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אליי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9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99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התלמ</w:t>
        </w:r>
      </w:ins>
      <w:ins w:id="1000" w:author="Юрий Коробочкин" w:date="2022-12-23T17:59:00Z">
        <w:r w:rsidR="00CF230A" w:rsidRPr="008F0BE2">
          <w:rPr>
            <w:rFonts w:asciiTheme="minorBidi" w:hAnsiTheme="minorBidi"/>
            <w:sz w:val="44"/>
            <w:szCs w:val="44"/>
            <w:rtl/>
            <w:lang w:bidi="he-IL"/>
            <w:rPrChange w:id="100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ד</w:t>
        </w:r>
      </w:ins>
      <w:ins w:id="1002" w:author="Юрий Коробочкин" w:date="2022-12-23T17:54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0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ים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0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0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בכיתה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0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53E60B9D" w14:textId="4088C5F6" w:rsidR="00A92B69" w:rsidRPr="008F0BE2" w:rsidRDefault="00A92B69" w:rsidP="00260AD4">
      <w:pPr>
        <w:spacing w:line="360" w:lineRule="auto"/>
        <w:jc w:val="right"/>
        <w:rPr>
          <w:ins w:id="1007" w:author="Юрий Коробочкин" w:date="2022-12-23T18:01:00Z"/>
          <w:rFonts w:asciiTheme="minorBidi" w:hAnsiTheme="minorBidi"/>
          <w:sz w:val="44"/>
          <w:szCs w:val="44"/>
          <w:rtl/>
          <w:lang w:bidi="he-IL"/>
          <w:rPrChange w:id="1008" w:author="Юрий Коробочкин" w:date="2023-01-03T14:55:00Z">
            <w:rPr>
              <w:ins w:id="1009" w:author="Юрий Коробочкин" w:date="2022-12-23T18:01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010" w:author="Юрий Коробочкин" w:date="2022-12-23T17:56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1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אישתי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1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013" w:author="Юрий Коробочкин" w:date="2022-12-23T18:00:00Z">
        <w:r w:rsidR="00CF230A" w:rsidRPr="008F0BE2">
          <w:rPr>
            <w:rFonts w:asciiTheme="minorBidi" w:hAnsiTheme="minorBidi"/>
            <w:sz w:val="44"/>
            <w:szCs w:val="44"/>
            <w:rtl/>
            <w:lang w:bidi="he-IL"/>
            <w:rPrChange w:id="101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התקשרה</w:t>
        </w:r>
      </w:ins>
      <w:ins w:id="1015" w:author="Юрий Коробочкин" w:date="2022-12-23T17:57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1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א</w:t>
        </w:r>
        <w:r w:rsidR="00CF230A" w:rsidRPr="008F0BE2">
          <w:rPr>
            <w:rFonts w:asciiTheme="minorBidi" w:hAnsiTheme="minorBidi"/>
            <w:sz w:val="44"/>
            <w:szCs w:val="44"/>
            <w:rtl/>
            <w:lang w:bidi="he-IL"/>
            <w:rPrChange w:id="101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ליי</w:t>
        </w:r>
        <w:r w:rsidR="00CF230A" w:rsidRPr="008F0BE2">
          <w:rPr>
            <w:rFonts w:asciiTheme="minorBidi" w:hAnsiTheme="minorBidi"/>
            <w:sz w:val="44"/>
            <w:szCs w:val="44"/>
            <w:rtl/>
            <w:lang w:bidi="he-IL"/>
            <w:rPrChange w:id="101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CF230A" w:rsidRPr="008F0BE2">
          <w:rPr>
            <w:rFonts w:asciiTheme="minorBidi" w:hAnsiTheme="minorBidi"/>
            <w:sz w:val="44"/>
            <w:szCs w:val="44"/>
            <w:rtl/>
            <w:lang w:bidi="he-IL"/>
            <w:rPrChange w:id="101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בבוקר</w:t>
        </w:r>
      </w:ins>
      <w:ins w:id="1020" w:author="Юрий Коробочкин" w:date="2022-12-23T18:01:00Z">
        <w:r w:rsidR="00090269" w:rsidRPr="008F0BE2">
          <w:rPr>
            <w:rFonts w:asciiTheme="minorBidi" w:hAnsiTheme="minorBidi"/>
            <w:sz w:val="44"/>
            <w:szCs w:val="44"/>
            <w:rtl/>
            <w:lang w:bidi="he-IL"/>
            <w:rPrChange w:id="102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5A1F3300" w14:textId="07DC43E6" w:rsidR="00090269" w:rsidRPr="008F0BE2" w:rsidRDefault="00090269" w:rsidP="00260AD4">
      <w:pPr>
        <w:spacing w:line="360" w:lineRule="auto"/>
        <w:jc w:val="right"/>
        <w:rPr>
          <w:ins w:id="1022" w:author="Юрий Коробочкин" w:date="2022-12-23T18:02:00Z"/>
          <w:rFonts w:asciiTheme="minorBidi" w:hAnsiTheme="minorBidi"/>
          <w:sz w:val="44"/>
          <w:szCs w:val="44"/>
          <w:rtl/>
          <w:lang w:bidi="he-IL"/>
          <w:rPrChange w:id="1023" w:author="Юрий Коробочкин" w:date="2023-01-03T14:55:00Z">
            <w:rPr>
              <w:ins w:id="1024" w:author="Юрий Коробочкин" w:date="2022-12-23T18:02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025" w:author="Юрий Коробочкин" w:date="2022-12-23T18:02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26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דן</w:t>
        </w:r>
      </w:ins>
      <w:ins w:id="1027" w:author="Юрий Коробочкин" w:date="2022-12-23T18:01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2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התקשר אלי</w:t>
        </w:r>
      </w:ins>
      <w:ins w:id="1029" w:author="Юрий Коробочкин" w:date="2022-12-23T18:02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3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3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032" w:author="Юрий Коробочкин" w:date="2022-12-23T18:03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3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</w:ins>
      <w:ins w:id="1034" w:author="Юрий Коробочкин" w:date="2022-12-23T18:02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3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תמול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3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50183569" w14:textId="77777777" w:rsidR="00090269" w:rsidRPr="008F0BE2" w:rsidRDefault="00090269" w:rsidP="00090269">
      <w:pPr>
        <w:spacing w:line="360" w:lineRule="auto"/>
        <w:jc w:val="right"/>
        <w:rPr>
          <w:ins w:id="1037" w:author="Юрий Коробочкин" w:date="2022-12-23T18:03:00Z"/>
          <w:rFonts w:asciiTheme="minorBidi" w:hAnsiTheme="minorBidi"/>
          <w:sz w:val="44"/>
          <w:szCs w:val="44"/>
          <w:rtl/>
          <w:lang w:bidi="he-IL"/>
          <w:rPrChange w:id="1038" w:author="Юрий Коробочкин" w:date="2023-01-03T14:55:00Z">
            <w:rPr>
              <w:ins w:id="1039" w:author="Юрий Коробочкин" w:date="2022-12-23T18:03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040" w:author="Юрий Коробочкин" w:date="2022-12-23T18:03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4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דינה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4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4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התקשרה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4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4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אליי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4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4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אתמול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4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10053019" w14:textId="44CDBD75" w:rsidR="00090269" w:rsidRPr="008F0BE2" w:rsidRDefault="00090269" w:rsidP="00090269">
      <w:pPr>
        <w:spacing w:line="360" w:lineRule="auto"/>
        <w:jc w:val="right"/>
        <w:rPr>
          <w:ins w:id="1049" w:author="Юрий Коробочкин" w:date="2022-12-23T18:03:00Z"/>
          <w:rFonts w:asciiTheme="minorBidi" w:hAnsiTheme="minorBidi"/>
          <w:sz w:val="44"/>
          <w:szCs w:val="44"/>
          <w:rtl/>
          <w:lang w:bidi="he-IL"/>
          <w:rPrChange w:id="1050" w:author="Юрий Коробочкин" w:date="2023-01-03T14:55:00Z">
            <w:rPr>
              <w:ins w:id="1051" w:author="Юрий Коробочкин" w:date="2022-12-23T18:03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052" w:author="Юрий Коробочкин" w:date="2022-12-23T18:03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5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אתם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5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5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התקשר</w:t>
        </w:r>
      </w:ins>
      <w:ins w:id="1056" w:author="Юрий Коробочкин" w:date="2022-12-23T18:05:00Z">
        <w:r w:rsidR="003C3479" w:rsidRPr="008F0BE2">
          <w:rPr>
            <w:rFonts w:asciiTheme="minorBidi" w:hAnsiTheme="minorBidi"/>
            <w:sz w:val="44"/>
            <w:szCs w:val="44"/>
            <w:rtl/>
            <w:lang w:bidi="he-IL"/>
            <w:rPrChange w:id="105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</w:t>
        </w:r>
      </w:ins>
      <w:ins w:id="1058" w:author="Юрий Коробочкин" w:date="2022-12-23T18:04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5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ם</w:t>
        </w:r>
      </w:ins>
      <w:ins w:id="1060" w:author="Юрий Коробочкин" w:date="2022-12-23T18:03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6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אליי אתמול.</w:t>
        </w:r>
      </w:ins>
    </w:p>
    <w:p w14:paraId="71ADF01B" w14:textId="358ACA5B" w:rsidR="003C3479" w:rsidRPr="008F0BE2" w:rsidRDefault="003C3479" w:rsidP="003C3479">
      <w:pPr>
        <w:spacing w:line="360" w:lineRule="auto"/>
        <w:jc w:val="right"/>
        <w:rPr>
          <w:ins w:id="1062" w:author="Юрий Коробочкин" w:date="2022-12-23T18:06:00Z"/>
          <w:rFonts w:asciiTheme="minorBidi" w:hAnsiTheme="minorBidi"/>
          <w:sz w:val="44"/>
          <w:szCs w:val="44"/>
          <w:rtl/>
          <w:lang w:bidi="he-IL"/>
          <w:rPrChange w:id="1063" w:author="Юрий Коробочкин" w:date="2023-01-03T14:55:00Z">
            <w:rPr>
              <w:ins w:id="1064" w:author="Юрий Коробочкин" w:date="2022-12-23T18:06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065" w:author="Юрий Коробочкин" w:date="2022-12-23T18:06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66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הם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6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6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התקשרו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6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7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אליי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7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7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אתמול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7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290E02A5" w14:textId="66FDB582" w:rsidR="003C3479" w:rsidRPr="008F0BE2" w:rsidRDefault="003C3479" w:rsidP="003C3479">
      <w:pPr>
        <w:spacing w:line="360" w:lineRule="auto"/>
        <w:jc w:val="right"/>
        <w:rPr>
          <w:ins w:id="1074" w:author="Юрий Коробочкин" w:date="2022-12-23T18:10:00Z"/>
          <w:rFonts w:asciiTheme="minorBidi" w:hAnsiTheme="minorBidi"/>
          <w:sz w:val="44"/>
          <w:szCs w:val="44"/>
          <w:rtl/>
          <w:lang w:bidi="he-IL"/>
          <w:rPrChange w:id="1075" w:author="Юрий Коробочкин" w:date="2023-01-03T14:55:00Z">
            <w:rPr>
              <w:ins w:id="1076" w:author="Юрий Коробочкин" w:date="2022-12-23T18:10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077" w:author="Юрий Коробочкин" w:date="2022-12-23T18:06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078" w:author="Юрий Коробочкин" w:date="2023-01-03T14:55:00Z">
              <w:rPr>
                <w:rFonts w:asciiTheme="minorBidi" w:hAnsiTheme="minorBidi" w:hint="eastAsia"/>
                <w:sz w:val="96"/>
                <w:szCs w:val="96"/>
                <w:rtl/>
                <w:lang w:bidi="he-IL"/>
              </w:rPr>
            </w:rPrChange>
          </w:rPr>
          <w:t>ג</w:t>
        </w:r>
      </w:ins>
    </w:p>
    <w:p w14:paraId="2E29267A" w14:textId="000F9DBA" w:rsidR="0069672D" w:rsidRPr="008F0BE2" w:rsidRDefault="0069672D" w:rsidP="003C3479">
      <w:pPr>
        <w:spacing w:line="360" w:lineRule="auto"/>
        <w:jc w:val="right"/>
        <w:rPr>
          <w:ins w:id="1079" w:author="Юрий Коробочкин" w:date="2022-12-23T18:19:00Z"/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1080" w:author="Юрий Коробочкин" w:date="2023-01-03T14:55:00Z">
            <w:rPr>
              <w:ins w:id="1081" w:author="Юрий Коробочкин" w:date="2022-12-23T18:19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082" w:author="Юрий Коробочкин" w:date="2022-12-23T18:10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08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13. אם </w:t>
        </w:r>
      </w:ins>
      <w:ins w:id="1084" w:author="Юрий Коробочкин" w:date="2022-12-23T18:11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08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יהיה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08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08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לך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08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08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הרבה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09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09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כסףת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09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09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מה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09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09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תעסה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09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09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נו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09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598E6EB5" w14:textId="7343AFB9" w:rsidR="006C0CD5" w:rsidRPr="008F0BE2" w:rsidRDefault="006C0CD5" w:rsidP="003C3479">
      <w:pPr>
        <w:spacing w:line="360" w:lineRule="auto"/>
        <w:jc w:val="right"/>
        <w:rPr>
          <w:ins w:id="1099" w:author="Юрий Коробочкин" w:date="2022-12-23T18:31:00Z"/>
          <w:rFonts w:asciiTheme="minorBidi" w:hAnsiTheme="minorBidi"/>
          <w:sz w:val="44"/>
          <w:szCs w:val="44"/>
          <w:rtl/>
          <w:lang w:bidi="he-IL"/>
          <w:rPrChange w:id="1100" w:author="Юрий Коробочкин" w:date="2023-01-03T14:55:00Z">
            <w:rPr>
              <w:ins w:id="1101" w:author="Юрий Коробочкин" w:date="2022-12-23T18:31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102" w:author="Юрий Коробочкин" w:date="2022-12-23T18:31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03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אני אתן חצי לעניים</w:t>
        </w:r>
      </w:ins>
      <w:ins w:id="1104" w:author="Юрий Коробочкин" w:date="2022-12-23T18:32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05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ועול</w:t>
        </w:r>
      </w:ins>
      <w:ins w:id="1106" w:author="Юрий Коробочкин" w:date="2022-12-23T18:33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07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ימ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08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09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חדשים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10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6D4BBC1F" w14:textId="513D338F" w:rsidR="006C0CD5" w:rsidRPr="008F0BE2" w:rsidRDefault="006C0CD5" w:rsidP="0036712F">
      <w:pPr>
        <w:spacing w:line="360" w:lineRule="auto"/>
        <w:jc w:val="right"/>
        <w:rPr>
          <w:ins w:id="1111" w:author="Юрий Коробочкин" w:date="2022-12-23T18:38:00Z"/>
          <w:rFonts w:asciiTheme="minorBidi" w:hAnsiTheme="minorBidi"/>
          <w:sz w:val="44"/>
          <w:szCs w:val="44"/>
          <w:rtl/>
          <w:lang w:bidi="he-IL"/>
          <w:rPrChange w:id="1112" w:author="Юрий Коробочкин" w:date="2023-01-03T14:55:00Z">
            <w:rPr>
              <w:ins w:id="1113" w:author="Юрий Коробочкин" w:date="2022-12-23T18:38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114" w:author="Юрий Коробочкин" w:date="2022-12-23T18:34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15" w:author="Юрий Коробочкин" w:date="2023-01-03T14:55:00Z">
              <w:rPr>
                <w:rFonts w:asciiTheme="minorBidi" w:hAnsiTheme="minorBidi" w:hint="eastAsia"/>
                <w:sz w:val="96"/>
                <w:szCs w:val="96"/>
                <w:rtl/>
                <w:lang w:bidi="he-IL"/>
              </w:rPr>
            </w:rPrChange>
          </w:rPr>
          <w:t>א</w:t>
        </w:r>
      </w:ins>
      <w:ins w:id="1116" w:author="Юрий Коробочкин" w:date="2022-12-23T18:37:00Z">
        <w:r w:rsidR="0036712F" w:rsidRPr="008F0BE2">
          <w:rPr>
            <w:rFonts w:asciiTheme="minorBidi" w:hAnsiTheme="minorBidi"/>
            <w:sz w:val="44"/>
            <w:szCs w:val="44"/>
            <w:rtl/>
            <w:lang w:bidi="he-IL"/>
            <w:rPrChange w:id="111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בנה</w:t>
        </w:r>
      </w:ins>
      <w:ins w:id="1118" w:author="Юрий Коробочкин" w:date="2022-12-23T18:34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1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בית </w:t>
        </w:r>
      </w:ins>
      <w:ins w:id="1120" w:author="Юрий Коробочкин" w:date="2022-12-23T18:37:00Z">
        <w:r w:rsidR="0036712F" w:rsidRPr="008F0BE2">
          <w:rPr>
            <w:rFonts w:asciiTheme="minorBidi" w:hAnsiTheme="minorBidi"/>
            <w:sz w:val="44"/>
            <w:szCs w:val="44"/>
            <w:rtl/>
            <w:lang w:bidi="he-IL"/>
            <w:rPrChange w:id="112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חולים</w:t>
        </w:r>
      </w:ins>
      <w:ins w:id="1122" w:author="Юрий Коробочкин" w:date="2022-12-23T18:38:00Z">
        <w:r w:rsidR="0036712F" w:rsidRPr="008F0BE2">
          <w:rPr>
            <w:rFonts w:asciiTheme="minorBidi" w:hAnsiTheme="minorBidi"/>
            <w:sz w:val="44"/>
            <w:szCs w:val="44"/>
            <w:rtl/>
            <w:lang w:bidi="he-IL"/>
            <w:rPrChange w:id="112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33EFD9CE" w14:textId="74810B05" w:rsidR="0036712F" w:rsidRPr="008F0BE2" w:rsidRDefault="0036712F" w:rsidP="0036712F">
      <w:pPr>
        <w:spacing w:line="360" w:lineRule="auto"/>
        <w:jc w:val="right"/>
        <w:rPr>
          <w:ins w:id="1124" w:author="Юрий Коробочкин" w:date="2022-12-24T11:24:00Z"/>
          <w:rFonts w:asciiTheme="minorBidi" w:hAnsiTheme="minorBidi"/>
          <w:sz w:val="44"/>
          <w:szCs w:val="44"/>
          <w:lang w:bidi="he-IL"/>
          <w:rPrChange w:id="1125" w:author="Юрий Коробочкин" w:date="2023-01-03T14:55:00Z">
            <w:rPr>
              <w:ins w:id="1126" w:author="Юрий Коробочкин" w:date="2022-12-24T11:24:00Z"/>
              <w:rFonts w:asciiTheme="minorBidi" w:hAnsiTheme="minorBidi"/>
              <w:sz w:val="36"/>
              <w:szCs w:val="36"/>
              <w:lang w:bidi="he-IL"/>
            </w:rPr>
          </w:rPrChange>
        </w:rPr>
      </w:pPr>
      <w:ins w:id="1127" w:author="Юрий Коробочкин" w:date="2022-12-23T18:38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2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אקנה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2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3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</w:t>
        </w:r>
      </w:ins>
      <w:ins w:id="1131" w:author="Юрий Коробочкин" w:date="2022-12-23T18:39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3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ילה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3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3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נוחה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3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36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בצפון</w:t>
        </w:r>
        <w:r w:rsidR="00CB07EB" w:rsidRPr="008F0BE2">
          <w:rPr>
            <w:rFonts w:asciiTheme="minorBidi" w:hAnsiTheme="minorBidi"/>
            <w:sz w:val="44"/>
            <w:szCs w:val="44"/>
            <w:rtl/>
            <w:lang w:bidi="he-IL"/>
            <w:rPrChange w:id="113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אל-יד </w:t>
        </w:r>
      </w:ins>
      <w:ins w:id="1138" w:author="Юрий Коробочкин" w:date="2022-12-23T18:40:00Z">
        <w:r w:rsidR="00CB07EB" w:rsidRPr="008F0BE2">
          <w:rPr>
            <w:rFonts w:asciiTheme="minorBidi" w:hAnsiTheme="minorBidi"/>
            <w:sz w:val="44"/>
            <w:szCs w:val="44"/>
            <w:rtl/>
            <w:lang w:bidi="he-IL"/>
            <w:rPrChange w:id="113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אגם</w:t>
        </w:r>
        <w:r w:rsidR="00CB07EB" w:rsidRPr="008F0BE2">
          <w:rPr>
            <w:rFonts w:asciiTheme="minorBidi" w:hAnsiTheme="minorBidi"/>
            <w:sz w:val="44"/>
            <w:szCs w:val="44"/>
            <w:rtl/>
            <w:lang w:bidi="he-IL"/>
            <w:rPrChange w:id="114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1590A1F3" w14:textId="31A18F90" w:rsidR="006F6BD2" w:rsidRPr="008F0BE2" w:rsidRDefault="006F6BD2" w:rsidP="006F6BD2">
      <w:pPr>
        <w:spacing w:line="360" w:lineRule="auto"/>
        <w:jc w:val="right"/>
        <w:rPr>
          <w:ins w:id="1141" w:author="Юрий Коробочкин" w:date="2022-12-24T12:05:00Z"/>
          <w:rFonts w:asciiTheme="minorBidi" w:hAnsiTheme="minorBidi"/>
          <w:b/>
          <w:bCs/>
          <w:sz w:val="44"/>
          <w:szCs w:val="44"/>
          <w:rtl/>
          <w:lang w:bidi="he-IL"/>
          <w:rPrChange w:id="1142" w:author="Юрий Коробочкин" w:date="2023-01-03T14:55:00Z">
            <w:rPr>
              <w:ins w:id="1143" w:author="Юрий Коробочкин" w:date="2022-12-24T12:05:00Z"/>
              <w:rFonts w:asciiTheme="minorBidi" w:hAnsiTheme="minorBidi"/>
              <w:b/>
              <w:bCs/>
              <w:sz w:val="36"/>
              <w:szCs w:val="36"/>
              <w:rtl/>
              <w:lang w:bidi="he-IL"/>
            </w:rPr>
          </w:rPrChange>
        </w:rPr>
      </w:pPr>
      <w:ins w:id="1144" w:author="Юрий Коробочкин" w:date="2022-12-24T11:24:00Z">
        <w:r w:rsidRPr="008F0BE2">
          <w:rPr>
            <w:rFonts w:asciiTheme="minorBidi" w:hAnsiTheme="minorBidi"/>
            <w:b/>
            <w:bCs/>
            <w:sz w:val="44"/>
            <w:szCs w:val="44"/>
            <w:rtl/>
            <w:lang w:bidi="he-IL"/>
            <w:rPrChange w:id="114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14. מה תעשה </w:t>
        </w:r>
      </w:ins>
      <w:ins w:id="1146" w:author="Юрий Коробочкин" w:date="2022-12-24T11:25:00Z">
        <w:r w:rsidRPr="008F0BE2">
          <w:rPr>
            <w:rFonts w:asciiTheme="minorBidi" w:hAnsiTheme="minorBidi"/>
            <w:b/>
            <w:bCs/>
            <w:sz w:val="44"/>
            <w:szCs w:val="44"/>
            <w:rtl/>
            <w:lang w:bidi="he-IL"/>
            <w:rPrChange w:id="114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בעוד</w:t>
        </w:r>
        <w:r w:rsidRPr="008F0BE2">
          <w:rPr>
            <w:rFonts w:asciiTheme="minorBidi" w:hAnsiTheme="minorBidi"/>
            <w:b/>
            <w:bCs/>
            <w:sz w:val="44"/>
            <w:szCs w:val="44"/>
            <w:rtl/>
            <w:lang w:bidi="he-IL"/>
            <w:rPrChange w:id="114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sz w:val="44"/>
            <w:szCs w:val="44"/>
            <w:rtl/>
            <w:lang w:bidi="he-IL"/>
            <w:rPrChange w:id="114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שנה</w:t>
        </w:r>
        <w:r w:rsidRPr="008F0BE2">
          <w:rPr>
            <w:rFonts w:asciiTheme="minorBidi" w:hAnsiTheme="minorBidi"/>
            <w:b/>
            <w:bCs/>
            <w:sz w:val="44"/>
            <w:szCs w:val="44"/>
            <w:rtl/>
            <w:lang w:bidi="he-IL"/>
            <w:rPrChange w:id="115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sz w:val="44"/>
            <w:szCs w:val="44"/>
            <w:rtl/>
            <w:lang w:bidi="he-IL"/>
            <w:rPrChange w:id="115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ומה</w:t>
        </w:r>
        <w:r w:rsidRPr="008F0BE2">
          <w:rPr>
            <w:rFonts w:asciiTheme="minorBidi" w:hAnsiTheme="minorBidi"/>
            <w:b/>
            <w:bCs/>
            <w:sz w:val="44"/>
            <w:szCs w:val="44"/>
            <w:rtl/>
            <w:lang w:bidi="he-IL"/>
            <w:rPrChange w:id="115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sz w:val="44"/>
            <w:szCs w:val="44"/>
            <w:rtl/>
            <w:lang w:bidi="he-IL"/>
            <w:rPrChange w:id="115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אשתך</w:t>
        </w:r>
      </w:ins>
      <w:ins w:id="1154" w:author="Юрий Коробочкин" w:date="2022-12-24T12:04:00Z">
        <w:r w:rsidR="009A1689" w:rsidRPr="008F0BE2">
          <w:rPr>
            <w:rFonts w:asciiTheme="minorBidi" w:hAnsiTheme="minorBidi"/>
            <w:b/>
            <w:bCs/>
            <w:sz w:val="44"/>
            <w:szCs w:val="44"/>
            <w:rtl/>
            <w:lang w:bidi="he-IL"/>
            <w:rPrChange w:id="115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...</w:t>
        </w:r>
      </w:ins>
    </w:p>
    <w:p w14:paraId="1E0D56F7" w14:textId="0D6EEE52" w:rsidR="009A1689" w:rsidRPr="008F0BE2" w:rsidRDefault="009A1689" w:rsidP="002C333A">
      <w:pPr>
        <w:spacing w:line="360" w:lineRule="auto"/>
        <w:jc w:val="right"/>
        <w:rPr>
          <w:ins w:id="1156" w:author="Юрий Коробочкин" w:date="2022-12-24T12:11:00Z"/>
          <w:rFonts w:asciiTheme="minorBidi" w:hAnsiTheme="minorBidi"/>
          <w:sz w:val="44"/>
          <w:szCs w:val="44"/>
          <w:rtl/>
          <w:lang w:bidi="he-IL"/>
          <w:rPrChange w:id="1157" w:author="Юрий Коробочкин" w:date="2023-01-03T14:55:00Z">
            <w:rPr>
              <w:ins w:id="1158" w:author="Юрий Коробочкин" w:date="2022-12-24T12:11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159" w:author="Юрий Коробочкин" w:date="2022-12-24T12:05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6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בעוד</w:t>
        </w:r>
      </w:ins>
      <w:ins w:id="1161" w:author="Юрий Коробочкин" w:date="2022-12-24T12:06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6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שנה </w:t>
        </w:r>
      </w:ins>
      <w:ins w:id="1163" w:author="Юрий Коробочкин" w:date="2022-12-24T12:07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6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אעבוד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6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166" w:author="Юрий Коробочкин" w:date="2022-12-24T12:24:00Z">
        <w:r w:rsidR="002C333A" w:rsidRPr="008F0BE2">
          <w:rPr>
            <w:rFonts w:asciiTheme="minorBidi" w:hAnsiTheme="minorBidi"/>
            <w:sz w:val="44"/>
            <w:szCs w:val="44"/>
            <w:rtl/>
            <w:lang w:bidi="he-IL"/>
            <w:rPrChange w:id="116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</w:t>
        </w:r>
      </w:ins>
      <w:ins w:id="1168" w:author="Юрий Коробочкин" w:date="2022-12-24T12:08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6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המ</w:t>
        </w:r>
        <w:r w:rsidR="00C27427" w:rsidRPr="008F0BE2">
          <w:rPr>
            <w:rFonts w:asciiTheme="minorBidi" w:hAnsiTheme="minorBidi"/>
            <w:sz w:val="44"/>
            <w:szCs w:val="44"/>
            <w:rtl/>
            <w:lang w:bidi="he-IL"/>
            <w:rPrChange w:id="117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יקצוע</w:t>
        </w:r>
        <w:r w:rsidR="00C27427" w:rsidRPr="008F0BE2">
          <w:rPr>
            <w:rFonts w:asciiTheme="minorBidi" w:hAnsiTheme="minorBidi"/>
            <w:sz w:val="44"/>
            <w:szCs w:val="44"/>
            <w:rtl/>
            <w:lang w:bidi="he-IL"/>
            <w:rPrChange w:id="117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C27427" w:rsidRPr="008F0BE2">
          <w:rPr>
            <w:rFonts w:asciiTheme="minorBidi" w:hAnsiTheme="minorBidi"/>
            <w:sz w:val="44"/>
            <w:szCs w:val="44"/>
            <w:rtl/>
            <w:lang w:bidi="he-IL"/>
            <w:rPrChange w:id="117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שלי</w:t>
        </w:r>
        <w:r w:rsidR="00C27427" w:rsidRPr="008F0BE2">
          <w:rPr>
            <w:rFonts w:asciiTheme="minorBidi" w:hAnsiTheme="minorBidi"/>
            <w:sz w:val="44"/>
            <w:szCs w:val="44"/>
            <w:rtl/>
            <w:lang w:bidi="he-IL"/>
            <w:rPrChange w:id="117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C27427" w:rsidRPr="008F0BE2">
          <w:rPr>
            <w:rFonts w:asciiTheme="minorBidi" w:hAnsiTheme="minorBidi"/>
            <w:sz w:val="44"/>
            <w:szCs w:val="44"/>
            <w:rtl/>
            <w:lang w:bidi="he-IL"/>
            <w:rPrChange w:id="117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ואגור</w:t>
        </w:r>
        <w:r w:rsidR="00C27427" w:rsidRPr="008F0BE2">
          <w:rPr>
            <w:rFonts w:asciiTheme="minorBidi" w:hAnsiTheme="minorBidi"/>
            <w:sz w:val="44"/>
            <w:szCs w:val="44"/>
            <w:rtl/>
            <w:lang w:bidi="he-IL"/>
            <w:rPrChange w:id="117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C27427" w:rsidRPr="008F0BE2">
          <w:rPr>
            <w:rFonts w:asciiTheme="minorBidi" w:hAnsiTheme="minorBidi"/>
            <w:sz w:val="44"/>
            <w:szCs w:val="44"/>
            <w:rtl/>
            <w:lang w:bidi="he-IL"/>
            <w:rPrChange w:id="1176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בפתח</w:t>
        </w:r>
        <w:r w:rsidR="00C27427" w:rsidRPr="008F0BE2">
          <w:rPr>
            <w:rFonts w:asciiTheme="minorBidi" w:hAnsiTheme="minorBidi"/>
            <w:sz w:val="44"/>
            <w:szCs w:val="44"/>
            <w:rtl/>
            <w:lang w:bidi="he-IL"/>
            <w:rPrChange w:id="117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-תקווב</w:t>
        </w:r>
      </w:ins>
      <w:ins w:id="1178" w:author="Юрий Коробочкин" w:date="2022-12-24T12:11:00Z">
        <w:r w:rsidR="00C27427" w:rsidRPr="008F0BE2">
          <w:rPr>
            <w:rFonts w:asciiTheme="minorBidi" w:hAnsiTheme="minorBidi"/>
            <w:sz w:val="44"/>
            <w:szCs w:val="44"/>
            <w:rtl/>
            <w:lang w:bidi="he-IL"/>
            <w:rPrChange w:id="117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7CD77BD8" w14:textId="20E44382" w:rsidR="00C27427" w:rsidRPr="008F0BE2" w:rsidRDefault="00C27427" w:rsidP="009A1689">
      <w:pPr>
        <w:spacing w:line="360" w:lineRule="auto"/>
        <w:jc w:val="right"/>
        <w:rPr>
          <w:ins w:id="1180" w:author="Юрий Коробочкин" w:date="2022-12-24T12:19:00Z"/>
          <w:rFonts w:asciiTheme="minorBidi" w:hAnsiTheme="minorBidi"/>
          <w:sz w:val="44"/>
          <w:szCs w:val="44"/>
          <w:rtl/>
          <w:lang w:bidi="he-IL"/>
          <w:rPrChange w:id="1181" w:author="Юрий Коробочкин" w:date="2023-01-03T14:55:00Z">
            <w:rPr>
              <w:ins w:id="1182" w:author="Юрий Коробочкин" w:date="2022-12-24T12:19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183" w:author="Юрий Коробочкин" w:date="2022-12-24T12:11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8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בעוד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18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שנה </w:t>
        </w:r>
      </w:ins>
      <w:ins w:id="1186" w:author="Юрий Коробочкин" w:date="2022-12-24T12:12:00Z">
        <w:r w:rsidR="00513FED" w:rsidRPr="008F0BE2">
          <w:rPr>
            <w:rFonts w:asciiTheme="minorBidi" w:hAnsiTheme="minorBidi"/>
            <w:sz w:val="44"/>
            <w:szCs w:val="44"/>
            <w:rtl/>
            <w:lang w:bidi="he-IL"/>
            <w:rPrChange w:id="118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בתי</w:t>
        </w:r>
        <w:r w:rsidR="00513FED" w:rsidRPr="008F0BE2">
          <w:rPr>
            <w:rFonts w:asciiTheme="minorBidi" w:hAnsiTheme="minorBidi"/>
            <w:sz w:val="44"/>
            <w:szCs w:val="44"/>
            <w:rtl/>
            <w:lang w:bidi="he-IL"/>
            <w:rPrChange w:id="118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513FED" w:rsidRPr="008F0BE2">
          <w:rPr>
            <w:rFonts w:asciiTheme="minorBidi" w:hAnsiTheme="minorBidi"/>
            <w:sz w:val="44"/>
            <w:szCs w:val="44"/>
            <w:rtl/>
            <w:lang w:bidi="he-IL"/>
            <w:rPrChange w:id="118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תגור</w:t>
        </w:r>
      </w:ins>
      <w:ins w:id="1190" w:author="Юрий Коробочкин" w:date="2022-12-24T12:13:00Z">
        <w:r w:rsidR="00513FED" w:rsidRPr="008F0BE2">
          <w:rPr>
            <w:rFonts w:asciiTheme="minorBidi" w:hAnsiTheme="minorBidi"/>
            <w:sz w:val="44"/>
            <w:szCs w:val="44"/>
            <w:rtl/>
            <w:lang w:bidi="he-IL"/>
            <w:rPrChange w:id="119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192" w:author="Юрий Коробочкин" w:date="2022-12-24T12:14:00Z">
        <w:r w:rsidR="00513FED" w:rsidRPr="008F0BE2">
          <w:rPr>
            <w:rFonts w:asciiTheme="minorBidi" w:hAnsiTheme="minorBidi"/>
            <w:sz w:val="44"/>
            <w:szCs w:val="44"/>
            <w:rtl/>
            <w:lang w:bidi="he-IL"/>
            <w:rPrChange w:id="119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</w:ins>
      <w:ins w:id="1194" w:author="Юрий Коробочкин" w:date="2022-12-24T12:13:00Z">
        <w:r w:rsidR="00513FED" w:rsidRPr="008F0BE2">
          <w:rPr>
            <w:rFonts w:asciiTheme="minorBidi" w:hAnsiTheme="minorBidi"/>
            <w:sz w:val="44"/>
            <w:szCs w:val="44"/>
            <w:rtl/>
            <w:lang w:bidi="he-IL"/>
            <w:rPrChange w:id="119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</w:t>
        </w:r>
        <w:r w:rsidR="00513FED" w:rsidRPr="008F0BE2">
          <w:rPr>
            <w:rFonts w:asciiTheme="minorBidi" w:hAnsiTheme="minorBidi"/>
            <w:sz w:val="44"/>
            <w:szCs w:val="44"/>
            <w:rtl/>
            <w:lang w:bidi="he-IL"/>
            <w:rPrChange w:id="119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-יד </w:t>
        </w:r>
        <w:r w:rsidR="00513FED" w:rsidRPr="008F0BE2">
          <w:rPr>
            <w:rFonts w:asciiTheme="minorBidi" w:hAnsiTheme="minorBidi"/>
            <w:sz w:val="44"/>
            <w:szCs w:val="44"/>
            <w:rtl/>
            <w:lang w:bidi="he-IL"/>
            <w:rPrChange w:id="119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ממי</w:t>
        </w:r>
      </w:ins>
      <w:ins w:id="1198" w:author="Юрий Коробочкин" w:date="2022-12-24T12:14:00Z">
        <w:r w:rsidR="00513FED" w:rsidRPr="008F0BE2">
          <w:rPr>
            <w:rFonts w:asciiTheme="minorBidi" w:hAnsiTheme="minorBidi"/>
            <w:sz w:val="44"/>
            <w:szCs w:val="44"/>
            <w:rtl/>
            <w:lang w:bidi="he-IL"/>
            <w:rPrChange w:id="119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200" w:author="Юрий Коробочкин" w:date="2022-12-24T12:15:00Z">
        <w:r w:rsidR="00513FED" w:rsidRPr="008F0BE2">
          <w:rPr>
            <w:rFonts w:asciiTheme="minorBidi" w:hAnsiTheme="minorBidi"/>
            <w:sz w:val="44"/>
            <w:szCs w:val="44"/>
            <w:rtl/>
            <w:lang w:bidi="he-IL"/>
            <w:rPrChange w:id="120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ותעבוד</w:t>
        </w:r>
        <w:r w:rsidR="00513FED" w:rsidRPr="008F0BE2">
          <w:rPr>
            <w:rFonts w:asciiTheme="minorBidi" w:hAnsiTheme="minorBidi"/>
            <w:sz w:val="44"/>
            <w:szCs w:val="44"/>
            <w:rtl/>
            <w:lang w:bidi="he-IL"/>
            <w:rPrChange w:id="120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כמנחלת </w:t>
        </w:r>
      </w:ins>
      <w:ins w:id="1203" w:author="Юрий Коробочкин" w:date="2022-12-24T12:18:00Z">
        <w:r w:rsidR="00663EE7" w:rsidRPr="008F0BE2">
          <w:rPr>
            <w:rFonts w:asciiTheme="minorBidi" w:hAnsiTheme="minorBidi"/>
            <w:sz w:val="44"/>
            <w:szCs w:val="44"/>
            <w:rtl/>
            <w:lang w:bidi="he-IL"/>
            <w:rPrChange w:id="120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בחברה</w:t>
        </w:r>
        <w:r w:rsidR="00663EE7" w:rsidRPr="008F0BE2">
          <w:rPr>
            <w:rFonts w:asciiTheme="minorBidi" w:hAnsiTheme="minorBidi"/>
            <w:sz w:val="44"/>
            <w:szCs w:val="44"/>
            <w:rtl/>
            <w:lang w:bidi="he-IL"/>
            <w:rPrChange w:id="120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206" w:author="Юрий Коробочкин" w:date="2022-12-24T12:19:00Z">
        <w:r w:rsidR="00663EE7" w:rsidRPr="008F0BE2">
          <w:rPr>
            <w:rFonts w:asciiTheme="minorBidi" w:hAnsiTheme="minorBidi"/>
            <w:sz w:val="44"/>
            <w:szCs w:val="44"/>
            <w:rtl/>
            <w:lang w:bidi="he-IL"/>
            <w:rPrChange w:id="120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גדולה</w:t>
        </w:r>
        <w:r w:rsidR="00663EE7" w:rsidRPr="008F0BE2">
          <w:rPr>
            <w:rFonts w:asciiTheme="minorBidi" w:hAnsiTheme="minorBidi"/>
            <w:sz w:val="44"/>
            <w:szCs w:val="44"/>
            <w:rtl/>
            <w:lang w:bidi="he-IL"/>
            <w:rPrChange w:id="120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6FFEA312" w14:textId="3C2E901F" w:rsidR="00663EE7" w:rsidRPr="008F0BE2" w:rsidRDefault="00663EE7" w:rsidP="009A1689">
      <w:pPr>
        <w:spacing w:line="360" w:lineRule="auto"/>
        <w:jc w:val="right"/>
        <w:rPr>
          <w:ins w:id="1209" w:author="Юрий Коробочкин" w:date="2022-12-24T12:19:00Z"/>
          <w:rFonts w:asciiTheme="minorBidi" w:hAnsiTheme="minorBidi"/>
          <w:sz w:val="44"/>
          <w:szCs w:val="44"/>
          <w:rtl/>
          <w:lang w:bidi="he-IL"/>
          <w:rPrChange w:id="1210" w:author="Юрий Коробочкин" w:date="2023-01-03T14:55:00Z">
            <w:rPr>
              <w:ins w:id="1211" w:author="Юрий Коробочкин" w:date="2022-12-24T12:19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212" w:author="Юрий Коробочкин" w:date="2022-12-24T12:19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1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בעוד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1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1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שנה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1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1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הנכדים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1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1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ילמדו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2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2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בבית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2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2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ספר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2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615BD5C5" w14:textId="7E8FA40A" w:rsidR="00663EE7" w:rsidRPr="008F0BE2" w:rsidRDefault="00663EE7" w:rsidP="009A1689">
      <w:pPr>
        <w:spacing w:line="360" w:lineRule="auto"/>
        <w:jc w:val="right"/>
        <w:rPr>
          <w:ins w:id="1225" w:author="Юрий Коробочкин" w:date="2022-12-24T12:26:00Z"/>
          <w:rFonts w:asciiTheme="minorBidi" w:hAnsiTheme="minorBidi"/>
          <w:sz w:val="44"/>
          <w:szCs w:val="44"/>
          <w:rtl/>
          <w:lang w:bidi="he-IL"/>
          <w:rPrChange w:id="1226" w:author="Юрий Коробочкин" w:date="2023-01-03T14:55:00Z">
            <w:rPr>
              <w:ins w:id="1227" w:author="Юрий Коробочкин" w:date="2022-12-24T12:26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228" w:author="Юрий Коробочкин" w:date="2022-12-24T12:19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2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אני</w:t>
        </w:r>
      </w:ins>
      <w:ins w:id="1230" w:author="Юрий Коробочкин" w:date="2022-12-24T12:20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3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לא </w:t>
        </w:r>
        <w:r w:rsidR="00A50E61" w:rsidRPr="008F0BE2">
          <w:rPr>
            <w:rFonts w:asciiTheme="minorBidi" w:hAnsiTheme="minorBidi"/>
            <w:sz w:val="44"/>
            <w:szCs w:val="44"/>
            <w:rtl/>
            <w:lang w:bidi="he-IL"/>
            <w:rPrChange w:id="123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יודע</w:t>
        </w:r>
        <w:r w:rsidR="00A50E61" w:rsidRPr="008F0BE2">
          <w:rPr>
            <w:rFonts w:asciiTheme="minorBidi" w:hAnsiTheme="minorBidi"/>
            <w:sz w:val="44"/>
            <w:szCs w:val="44"/>
            <w:rtl/>
            <w:lang w:bidi="he-IL"/>
            <w:rPrChange w:id="123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234" w:author="Юрий Коробочкин" w:date="2022-12-24T12:21:00Z">
        <w:r w:rsidR="00A50E61" w:rsidRPr="008F0BE2">
          <w:rPr>
            <w:rFonts w:asciiTheme="minorBidi" w:hAnsiTheme="minorBidi"/>
            <w:sz w:val="44"/>
            <w:szCs w:val="44"/>
            <w:rtl/>
            <w:lang w:bidi="he-IL"/>
            <w:rPrChange w:id="123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איפה</w:t>
        </w:r>
        <w:r w:rsidR="00A50E61" w:rsidRPr="008F0BE2">
          <w:rPr>
            <w:rFonts w:asciiTheme="minorBidi" w:hAnsiTheme="minorBidi"/>
            <w:sz w:val="44"/>
            <w:szCs w:val="44"/>
            <w:rtl/>
            <w:lang w:bidi="he-IL"/>
            <w:rPrChange w:id="123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237" w:author="Юрий Коробочкин" w:date="2022-12-24T12:22:00Z">
        <w:r w:rsidR="00A50E61" w:rsidRPr="008F0BE2">
          <w:rPr>
            <w:rFonts w:asciiTheme="minorBidi" w:hAnsiTheme="minorBidi"/>
            <w:sz w:val="44"/>
            <w:szCs w:val="44"/>
            <w:rtl/>
            <w:lang w:bidi="he-IL"/>
            <w:rPrChange w:id="123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אעבוד</w:t>
        </w:r>
        <w:r w:rsidR="00A50E61" w:rsidRPr="008F0BE2">
          <w:rPr>
            <w:rFonts w:asciiTheme="minorBidi" w:hAnsiTheme="minorBidi"/>
            <w:sz w:val="44"/>
            <w:szCs w:val="44"/>
            <w:rtl/>
            <w:lang w:bidi="he-IL"/>
            <w:rPrChange w:id="123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679515C8" w14:textId="3A8C3BFF" w:rsidR="002C333A" w:rsidRPr="008F0BE2" w:rsidRDefault="002C333A" w:rsidP="009A1689">
      <w:pPr>
        <w:spacing w:line="360" w:lineRule="auto"/>
        <w:jc w:val="right"/>
        <w:rPr>
          <w:ins w:id="1240" w:author="Юрий Коробочкин" w:date="2022-12-24T12:27:00Z"/>
          <w:rFonts w:asciiTheme="minorBidi" w:hAnsiTheme="minorBidi"/>
          <w:sz w:val="44"/>
          <w:szCs w:val="44"/>
          <w:rtl/>
          <w:lang w:bidi="he-IL"/>
          <w:rPrChange w:id="1241" w:author="Юрий Коробочкин" w:date="2023-01-03T14:55:00Z">
            <w:rPr>
              <w:ins w:id="1242" w:author="Юрий Коробочкин" w:date="2022-12-24T12:27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243" w:author="Юрий Коробочкин" w:date="2022-12-24T12:26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4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15. מה </w:t>
        </w:r>
      </w:ins>
      <w:ins w:id="1245" w:author="Юрий Коробочкин" w:date="2022-12-24T12:27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46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אפשר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4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4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לעשות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4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5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בבוקר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5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30E6864C" w14:textId="134B37C1" w:rsidR="002C333A" w:rsidRPr="008F0BE2" w:rsidRDefault="002C333A" w:rsidP="009A1689">
      <w:pPr>
        <w:spacing w:line="360" w:lineRule="auto"/>
        <w:jc w:val="right"/>
        <w:rPr>
          <w:ins w:id="1252" w:author="Юрий Коробочкин" w:date="2022-12-24T12:35:00Z"/>
          <w:rFonts w:asciiTheme="minorBidi" w:hAnsiTheme="minorBidi"/>
          <w:sz w:val="44"/>
          <w:szCs w:val="44"/>
          <w:rtl/>
          <w:lang w:bidi="he-IL"/>
          <w:rPrChange w:id="1253" w:author="Юрий Коробочкин" w:date="2023-01-03T14:55:00Z">
            <w:rPr>
              <w:ins w:id="1254" w:author="Юрий Коробочкин" w:date="2022-12-24T12:35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255" w:author="Юрий Коробочкин" w:date="2022-12-24T12:27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56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אפ</w:t>
        </w:r>
      </w:ins>
      <w:ins w:id="1257" w:author="Юрий Коробочкин" w:date="2022-12-24T12:28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5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שר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5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6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לפתו</w:t>
        </w:r>
        <w:r w:rsidR="007B5018" w:rsidRPr="008F0BE2">
          <w:rPr>
            <w:rFonts w:asciiTheme="minorBidi" w:hAnsiTheme="minorBidi"/>
            <w:sz w:val="44"/>
            <w:szCs w:val="44"/>
            <w:rtl/>
            <w:lang w:bidi="he-IL"/>
            <w:rPrChange w:id="126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ח</w:t>
        </w:r>
        <w:r w:rsidR="007B5018" w:rsidRPr="008F0BE2">
          <w:rPr>
            <w:rFonts w:asciiTheme="minorBidi" w:hAnsiTheme="minorBidi"/>
            <w:sz w:val="44"/>
            <w:szCs w:val="44"/>
            <w:rtl/>
            <w:lang w:bidi="he-IL"/>
            <w:rPrChange w:id="126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7B5018" w:rsidRPr="008F0BE2">
          <w:rPr>
            <w:rFonts w:asciiTheme="minorBidi" w:hAnsiTheme="minorBidi"/>
            <w:sz w:val="44"/>
            <w:szCs w:val="44"/>
            <w:rtl/>
            <w:lang w:bidi="he-IL"/>
            <w:rPrChange w:id="126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חשבו</w:t>
        </w:r>
      </w:ins>
      <w:ins w:id="1264" w:author="Юрий Коробочкин" w:date="2022-12-24T12:35:00Z">
        <w:r w:rsidR="001512D6" w:rsidRPr="008F0BE2">
          <w:rPr>
            <w:rFonts w:asciiTheme="minorBidi" w:hAnsiTheme="minorBidi"/>
            <w:sz w:val="44"/>
            <w:szCs w:val="44"/>
            <w:rtl/>
            <w:lang w:bidi="he-IL"/>
            <w:rPrChange w:id="126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ן</w:t>
        </w:r>
      </w:ins>
      <w:ins w:id="1266" w:author="Юрий Коробочкин" w:date="2022-12-24T12:28:00Z">
        <w:r w:rsidR="007B5018" w:rsidRPr="008F0BE2">
          <w:rPr>
            <w:rFonts w:asciiTheme="minorBidi" w:hAnsiTheme="minorBidi"/>
            <w:sz w:val="44"/>
            <w:szCs w:val="44"/>
            <w:rtl/>
            <w:lang w:bidi="he-IL"/>
            <w:rPrChange w:id="126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5C54387C" w14:textId="3E1EA763" w:rsidR="00090269" w:rsidRPr="008F0BE2" w:rsidRDefault="001512D6" w:rsidP="001512D6">
      <w:pPr>
        <w:spacing w:line="360" w:lineRule="auto"/>
        <w:jc w:val="right"/>
        <w:rPr>
          <w:ins w:id="1268" w:author="Юрий Коробочкин" w:date="2022-12-24T12:44:00Z"/>
          <w:rFonts w:asciiTheme="minorBidi" w:hAnsiTheme="minorBidi"/>
          <w:sz w:val="44"/>
          <w:szCs w:val="44"/>
          <w:rtl/>
          <w:lang w:bidi="he-IL"/>
          <w:rPrChange w:id="1269" w:author="Юрий Коробочкин" w:date="2023-01-03T14:55:00Z">
            <w:rPr>
              <w:ins w:id="1270" w:author="Юрий Коробочкин" w:date="2022-12-24T12:44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271" w:author="Юрий Коробочкин" w:date="2022-12-24T12:35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7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אפשר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7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7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ללחת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7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76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</w:t>
        </w:r>
      </w:ins>
      <w:ins w:id="1277" w:author="Юрий Коробочкин" w:date="2022-12-24T12:36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7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עובודה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7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, </w:t>
        </w:r>
      </w:ins>
      <w:ins w:id="1280" w:author="Юрий Коробочкин" w:date="2022-12-24T12:37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8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לאכול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8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8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ארוחת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8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85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בוקר</w:t>
        </w:r>
      </w:ins>
      <w:ins w:id="1286" w:author="Юрий Коробочкин" w:date="2022-12-24T12:38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8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, להתלבש, </w:t>
        </w:r>
      </w:ins>
      <w:ins w:id="1288" w:author="Юрий Коробочкин" w:date="2022-12-24T12:39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8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להתרחצ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29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, </w:t>
        </w:r>
        <w:r w:rsidR="001F555C" w:rsidRPr="008F0BE2">
          <w:rPr>
            <w:rFonts w:asciiTheme="minorBidi" w:hAnsiTheme="minorBidi"/>
            <w:sz w:val="44"/>
            <w:szCs w:val="44"/>
            <w:rtl/>
            <w:lang w:bidi="he-IL"/>
            <w:rPrChange w:id="129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להתקלח</w:t>
        </w:r>
      </w:ins>
      <w:ins w:id="1292" w:author="Юрий Коробочкин" w:date="2022-12-24T12:40:00Z">
        <w:r w:rsidR="001F555C" w:rsidRPr="008F0BE2">
          <w:rPr>
            <w:rFonts w:asciiTheme="minorBidi" w:hAnsiTheme="minorBidi"/>
            <w:sz w:val="44"/>
            <w:szCs w:val="44"/>
            <w:rtl/>
            <w:lang w:bidi="he-IL"/>
            <w:rPrChange w:id="129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  <w:ins w:id="1294" w:author="Юрий Коробочкин" w:date="2022-12-24T12:41:00Z">
        <w:r w:rsidR="001F555C" w:rsidRPr="008F0BE2">
          <w:rPr>
            <w:rFonts w:asciiTheme="minorBidi" w:hAnsiTheme="minorBidi"/>
            <w:sz w:val="44"/>
            <w:szCs w:val="44"/>
            <w:rtl/>
            <w:lang w:bidi="he-IL"/>
            <w:rPrChange w:id="129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</w:p>
    <w:p w14:paraId="09A8B794" w14:textId="77777777" w:rsidR="00447A9D" w:rsidRPr="008F0BE2" w:rsidRDefault="00447A9D" w:rsidP="001512D6">
      <w:pPr>
        <w:spacing w:line="360" w:lineRule="auto"/>
        <w:jc w:val="right"/>
        <w:rPr>
          <w:ins w:id="1296" w:author="Юрий Коробочкин" w:date="2022-12-24T12:47:00Z"/>
          <w:rFonts w:asciiTheme="minorBidi" w:hAnsiTheme="minorBidi"/>
          <w:sz w:val="44"/>
          <w:szCs w:val="44"/>
          <w:rtl/>
          <w:lang w:bidi="he-IL"/>
          <w:rPrChange w:id="1297" w:author="Юрий Коробочкин" w:date="2023-01-03T14:55:00Z">
            <w:rPr>
              <w:ins w:id="1298" w:author="Юрий Коробочкин" w:date="2022-12-24T12:47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299" w:author="Юрий Коробочкин" w:date="2022-12-24T12:44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0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16.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0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מה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0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0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תעשה</w:t>
        </w:r>
      </w:ins>
      <w:ins w:id="1304" w:author="Юрий Коробочкин" w:date="2022-12-24T12:45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0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ב...מחר?</w:t>
        </w:r>
      </w:ins>
    </w:p>
    <w:p w14:paraId="39084BD2" w14:textId="047A7195" w:rsidR="00447A9D" w:rsidRPr="008F0BE2" w:rsidRDefault="00A950DC" w:rsidP="001512D6">
      <w:pPr>
        <w:spacing w:line="360" w:lineRule="auto"/>
        <w:jc w:val="right"/>
        <w:rPr>
          <w:ins w:id="1306" w:author="Юрий Коробочкин" w:date="2022-12-24T12:52:00Z"/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1307" w:author="Юрий Коробочкин" w:date="2023-01-03T14:55:00Z">
            <w:rPr>
              <w:ins w:id="1308" w:author="Юрий Коробочкин" w:date="2022-12-24T12:52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309" w:author="Юрий Коробочкин" w:date="2022-12-24T12:51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1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אנסע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1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לתל-אביב עם </w:t>
        </w:r>
      </w:ins>
      <w:ins w:id="1312" w:author="Юрий Коробочкин" w:date="2022-12-24T12:52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1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אישתי</w:t>
        </w:r>
        <w:r w:rsidR="005F68D2" w:rsidRPr="008F0BE2">
          <w:rPr>
            <w:rFonts w:asciiTheme="minorBidi" w:hAnsiTheme="minorBidi"/>
            <w:sz w:val="44"/>
            <w:szCs w:val="44"/>
            <w:rtl/>
            <w:lang w:bidi="he-IL"/>
            <w:rPrChange w:id="131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</w:ins>
      <w:ins w:id="1315" w:author="Юрий Коробочкин" w:date="2022-12-24T12:44:00Z">
        <w:r w:rsidR="00447A9D" w:rsidRPr="008F0BE2">
          <w:rPr>
            <w:rFonts w:asciiTheme="minorBidi" w:hAnsiTheme="minorBidi"/>
            <w:sz w:val="44"/>
            <w:szCs w:val="44"/>
            <w:rtl/>
            <w:lang w:bidi="he-IL"/>
            <w:rPrChange w:id="131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</w:p>
    <w:p w14:paraId="33AF7DC5" w14:textId="5CB0B932" w:rsidR="005F68D2" w:rsidRPr="008F0BE2" w:rsidRDefault="005F68D2" w:rsidP="005C0D3E">
      <w:pPr>
        <w:spacing w:line="360" w:lineRule="auto"/>
        <w:jc w:val="right"/>
        <w:rPr>
          <w:ins w:id="1317" w:author="Юрий Коробочкин" w:date="2022-12-24T12:56:00Z"/>
          <w:rFonts w:asciiTheme="minorBidi" w:hAnsiTheme="minorBidi"/>
          <w:b/>
          <w:bCs/>
          <w:i/>
          <w:iCs/>
          <w:sz w:val="44"/>
          <w:szCs w:val="44"/>
          <w:rPrChange w:id="1318" w:author="Юрий Коробочкин" w:date="2023-01-03T14:55:00Z">
            <w:rPr>
              <w:ins w:id="1319" w:author="Юрий Коробочкин" w:date="2022-12-24T12:56:00Z"/>
              <w:rFonts w:asciiTheme="minorBidi" w:hAnsiTheme="minorBidi"/>
              <w:sz w:val="36"/>
              <w:szCs w:val="36"/>
            </w:rPr>
          </w:rPrChange>
        </w:rPr>
      </w:pPr>
      <w:ins w:id="1320" w:author="Юрий Коробочкин" w:date="2022-12-24T12:52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2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17</w:t>
        </w:r>
      </w:ins>
      <w:ins w:id="1322" w:author="Юрий Коробочкин" w:date="2022-12-24T12:56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23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.</w:t>
        </w:r>
        <w:r w:rsidR="005C0D3E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2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25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אתה חושב </w:t>
        </w:r>
      </w:ins>
      <w:ins w:id="1326" w:author="Юрий Коробочкин" w:date="2022-12-24T13:00:00Z">
        <w:r w:rsidR="00A24F60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27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ש</w:t>
        </w:r>
      </w:ins>
      <w:ins w:id="1328" w:author="Юрий Коробочкин" w:date="2022-12-24T12:56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29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תעבור דירה</w:t>
        </w:r>
        <w:r w:rsidR="005C0D3E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30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23B71D03" w14:textId="152AA87A" w:rsidR="005F68D2" w:rsidRPr="008F0BE2" w:rsidRDefault="005F68D2" w:rsidP="005F68D2">
      <w:pPr>
        <w:spacing w:line="360" w:lineRule="auto"/>
        <w:jc w:val="right"/>
        <w:rPr>
          <w:ins w:id="1331" w:author="Юрий Коробочкин" w:date="2022-12-24T13:01:00Z"/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1332" w:author="Юрий Коробочкин" w:date="2023-01-03T14:55:00Z">
            <w:rPr>
              <w:ins w:id="1333" w:author="Юрий Коробочкин" w:date="2022-12-24T13:01:00Z"/>
              <w:rFonts w:asciiTheme="minorBidi" w:hAnsiTheme="minorBidi" w:cs="Arial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ins w:id="1334" w:author="Юрий Коробочкин" w:date="2022-12-24T12:56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35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אם </w:t>
        </w:r>
      </w:ins>
      <w:ins w:id="1336" w:author="Юрий Коробочкин" w:date="2022-12-24T12:57:00Z">
        <w:r w:rsidR="005C0D3E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37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כ</w:t>
        </w:r>
      </w:ins>
      <w:ins w:id="1338" w:author="Юрий Коробочкин" w:date="2022-12-24T12:56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39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ן, מתי</w:t>
        </w:r>
      </w:ins>
      <w:ins w:id="1340" w:author="Юрий Коробочкин" w:date="2022-12-24T12:57:00Z">
        <w:r w:rsidR="005C0D3E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41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208E1136" w14:textId="0C117787" w:rsidR="00A24F60" w:rsidRPr="008F0BE2" w:rsidRDefault="00A24F60" w:rsidP="005F68D2">
      <w:pPr>
        <w:spacing w:line="360" w:lineRule="auto"/>
        <w:jc w:val="right"/>
        <w:rPr>
          <w:ins w:id="1342" w:author="Юрий Коробочкин" w:date="2022-12-24T13:02:00Z"/>
          <w:rFonts w:asciiTheme="minorBidi" w:hAnsiTheme="minorBidi"/>
          <w:color w:val="FF0000"/>
          <w:sz w:val="44"/>
          <w:szCs w:val="44"/>
          <w:rtl/>
          <w:lang w:bidi="he-IL"/>
          <w:rPrChange w:id="1343" w:author="Юрий Коробочкин" w:date="2023-01-03T14:55:00Z">
            <w:rPr>
              <w:ins w:id="1344" w:author="Юрий Коробочкин" w:date="2022-12-24T13:02:00Z"/>
              <w:rFonts w:asciiTheme="minorBidi" w:hAnsiTheme="minorBidi" w:cs="Arial"/>
              <w:b/>
              <w:bCs/>
              <w:i/>
              <w:iCs/>
              <w:color w:val="FF0000"/>
              <w:sz w:val="36"/>
              <w:szCs w:val="36"/>
              <w:rtl/>
              <w:lang w:bidi="he-IL"/>
            </w:rPr>
          </w:rPrChange>
        </w:rPr>
      </w:pPr>
      <w:ins w:id="1345" w:author="Юрий Коробочкин" w:date="2022-12-24T13:01:00Z">
        <w:r w:rsidRPr="008F0BE2">
          <w:rPr>
            <w:rFonts w:asciiTheme="minorBidi" w:hAnsiTheme="minorBidi"/>
            <w:b/>
            <w:bCs/>
            <w:i/>
            <w:iCs/>
            <w:color w:val="FF0000"/>
            <w:sz w:val="44"/>
            <w:szCs w:val="44"/>
            <w:rtl/>
            <w:lang w:bidi="he-IL"/>
            <w:rPrChange w:id="1346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מה</w:t>
        </w:r>
        <w:r w:rsidRPr="008F0BE2">
          <w:rPr>
            <w:rFonts w:asciiTheme="minorBidi" w:hAnsiTheme="minorBidi"/>
            <w:b/>
            <w:bCs/>
            <w:i/>
            <w:iCs/>
            <w:color w:val="FF0000"/>
            <w:sz w:val="44"/>
            <w:szCs w:val="44"/>
            <w:rtl/>
            <w:lang w:bidi="he-IL"/>
            <w:rPrChange w:id="1347" w:author="Юрий Коробочкин" w:date="2023-01-03T14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color w:val="FF0000"/>
            <w:sz w:val="44"/>
            <w:szCs w:val="44"/>
            <w:rtl/>
            <w:lang w:bidi="he-IL"/>
            <w:rPrChange w:id="1348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זה</w:t>
        </w:r>
        <w:r w:rsidRPr="008F0BE2">
          <w:rPr>
            <w:rFonts w:asciiTheme="minorBidi" w:hAnsiTheme="minorBidi"/>
            <w:b/>
            <w:bCs/>
            <w:i/>
            <w:iCs/>
            <w:color w:val="FF0000"/>
            <w:sz w:val="44"/>
            <w:szCs w:val="44"/>
            <w:rtl/>
            <w:lang w:bidi="he-IL"/>
            <w:rPrChange w:id="1349" w:author="Юрий Коробочкин" w:date="2023-01-03T14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" </w:t>
        </w:r>
        <w:r w:rsidRPr="008F0BE2">
          <w:rPr>
            <w:rFonts w:asciiTheme="minorBidi" w:hAnsiTheme="minorBidi"/>
            <w:b/>
            <w:bCs/>
            <w:i/>
            <w:iCs/>
            <w:color w:val="FF0000"/>
            <w:sz w:val="44"/>
            <w:szCs w:val="44"/>
            <w:rtl/>
            <w:lang w:bidi="he-IL"/>
            <w:rPrChange w:id="1350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ש</w:t>
        </w:r>
        <w:r w:rsidRPr="008F0BE2">
          <w:rPr>
            <w:rFonts w:asciiTheme="minorBidi" w:hAnsiTheme="minorBidi"/>
            <w:b/>
            <w:bCs/>
            <w:i/>
            <w:iCs/>
            <w:color w:val="FF0000"/>
            <w:sz w:val="44"/>
            <w:szCs w:val="44"/>
            <w:rtl/>
            <w:lang w:bidi="he-IL"/>
            <w:rPrChange w:id="1351" w:author="Юрий Коробочкин" w:date="2023-01-03T14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תעבור"?</w:t>
        </w:r>
      </w:ins>
    </w:p>
    <w:p w14:paraId="152329D2" w14:textId="7CB68603" w:rsidR="00A24F60" w:rsidRPr="008F0BE2" w:rsidRDefault="00A24F60" w:rsidP="005F68D2">
      <w:pPr>
        <w:spacing w:line="360" w:lineRule="auto"/>
        <w:jc w:val="right"/>
        <w:rPr>
          <w:ins w:id="1352" w:author="Юрий Коробочкин" w:date="2022-12-24T13:05:00Z"/>
          <w:rFonts w:asciiTheme="minorBidi" w:hAnsiTheme="minorBidi"/>
          <w:strike/>
          <w:sz w:val="44"/>
          <w:szCs w:val="44"/>
          <w:rtl/>
          <w:lang w:bidi="he-IL"/>
          <w:rPrChange w:id="1353" w:author="Юрий Коробочкин" w:date="2023-01-03T14:55:00Z">
            <w:rPr>
              <w:ins w:id="1354" w:author="Юрий Коробочкин" w:date="2022-12-24T13:05:00Z"/>
              <w:rFonts w:asciiTheme="minorBidi" w:hAnsiTheme="minorBidi" w:cs="Arial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</w:pPr>
      <w:ins w:id="1355" w:author="Юрий Коробочкин" w:date="2022-12-24T13:02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56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color w:val="FF0000"/>
                <w:sz w:val="36"/>
                <w:szCs w:val="36"/>
                <w:rtl/>
                <w:lang w:bidi="he-IL"/>
              </w:rPr>
            </w:rPrChange>
          </w:rPr>
          <w:t>כ</w:t>
        </w:r>
      </w:ins>
      <w:ins w:id="1357" w:author="Юрий Коробочкин" w:date="2022-12-24T13:03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58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color w:val="FF0000"/>
                <w:sz w:val="36"/>
                <w:szCs w:val="36"/>
                <w:rtl/>
                <w:lang w:bidi="he-IL"/>
              </w:rPr>
            </w:rPrChange>
          </w:rPr>
          <w:t>ן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59" w:author="Юрий Коробочкин" w:date="2023-01-03T14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,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60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</w:t>
        </w:r>
      </w:ins>
      <w:ins w:id="1361" w:author="Юрий Коробочкин" w:date="2022-12-24T13:04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62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עבור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63" w:author="Юрий Коробочкин" w:date="2023-01-03T14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דירה, כי </w:t>
        </w:r>
        <w:r w:rsidR="00966DF5" w:rsidRPr="008F0BE2">
          <w:rPr>
            <w:rFonts w:asciiTheme="minorBidi" w:hAnsiTheme="minorBidi"/>
            <w:sz w:val="44"/>
            <w:szCs w:val="44"/>
            <w:rtl/>
            <w:lang w:bidi="he-IL"/>
            <w:rPrChange w:id="1364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היא</w:t>
        </w:r>
        <w:r w:rsidR="00966DF5" w:rsidRPr="008F0BE2">
          <w:rPr>
            <w:rFonts w:asciiTheme="minorBidi" w:hAnsiTheme="minorBidi"/>
            <w:sz w:val="44"/>
            <w:szCs w:val="44"/>
            <w:rtl/>
            <w:lang w:bidi="he-IL"/>
            <w:rPrChange w:id="1365" w:author="Юрий Коробочкин" w:date="2023-01-03T14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966DF5" w:rsidRPr="008F0BE2">
          <w:rPr>
            <w:rFonts w:asciiTheme="minorBidi" w:hAnsiTheme="minorBidi"/>
            <w:sz w:val="44"/>
            <w:szCs w:val="44"/>
            <w:rtl/>
            <w:lang w:bidi="he-IL"/>
            <w:rPrChange w:id="1366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גדולה</w:t>
        </w:r>
        <w:r w:rsidR="00966DF5" w:rsidRPr="008F0BE2">
          <w:rPr>
            <w:rFonts w:asciiTheme="minorBidi" w:hAnsiTheme="minorBidi"/>
            <w:strike/>
            <w:sz w:val="44"/>
            <w:szCs w:val="44"/>
            <w:rtl/>
            <w:lang w:bidi="he-IL"/>
            <w:rPrChange w:id="1367" w:author="Юрий Коробочкин" w:date="2023-01-03T14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01400BB8" w14:textId="23F0362E" w:rsidR="00966DF5" w:rsidRPr="008F0BE2" w:rsidRDefault="00966DF5" w:rsidP="005F68D2">
      <w:pPr>
        <w:spacing w:line="360" w:lineRule="auto"/>
        <w:jc w:val="right"/>
        <w:rPr>
          <w:ins w:id="1368" w:author="Юрий Коробочкин" w:date="2022-12-24T13:08:00Z"/>
          <w:rFonts w:asciiTheme="minorBidi" w:hAnsiTheme="minorBidi"/>
          <w:sz w:val="44"/>
          <w:szCs w:val="44"/>
          <w:rtl/>
          <w:lang w:bidi="he-IL"/>
          <w:rPrChange w:id="1369" w:author="Юрий Коробочкин" w:date="2023-01-03T14:55:00Z">
            <w:rPr>
              <w:ins w:id="1370" w:author="Юрий Коробочкин" w:date="2022-12-24T13:08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371" w:author="Юрий Коробочкин" w:date="2022-12-24T13:05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72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לא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73" w:author="Юрий Коробочкин" w:date="2023-01-03T14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74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אעבוד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75" w:author="Юрий Коробочкин" w:date="2023-01-03T14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76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דירה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77" w:author="Юрий Коробочкин" w:date="2023-01-03T14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,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78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כי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79" w:author="Юрий Коробочкин" w:date="2023-01-03T14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80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ה</w:t>
        </w:r>
      </w:ins>
      <w:ins w:id="1381" w:author="Юрий Коробочкин" w:date="2022-12-24T13:06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82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יא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83" w:author="Юрий Коробочкин" w:date="2023-01-03T14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84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גדולה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85" w:author="Юрий Коробочкин" w:date="2023-01-03T14:55:00Z">
              <w:rPr>
                <w:rFonts w:asciiTheme="minorBidi" w:hAnsiTheme="minorBidi" w:cs="Arial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386" w:author="Юрий Коробочкин" w:date="2023-01-03T14:55:00Z">
              <w:rPr>
                <w:rFonts w:asciiTheme="minorBidi" w:hAnsiTheme="minorBidi" w:cs="Arial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ויפה</w:t>
        </w:r>
      </w:ins>
      <w:ins w:id="1387" w:author="Юрий Коробочкин" w:date="2022-12-24T13:08:00Z">
        <w:r w:rsidR="004864EA" w:rsidRPr="008F0BE2">
          <w:rPr>
            <w:rFonts w:asciiTheme="minorBidi" w:hAnsiTheme="minorBidi"/>
            <w:sz w:val="44"/>
            <w:szCs w:val="44"/>
            <w:rtl/>
            <w:lang w:bidi="he-IL"/>
            <w:rPrChange w:id="1388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515B3836" w14:textId="2FE17811" w:rsidR="004864EA" w:rsidRPr="008F0BE2" w:rsidRDefault="004864EA" w:rsidP="005F68D2">
      <w:pPr>
        <w:spacing w:line="360" w:lineRule="auto"/>
        <w:jc w:val="right"/>
        <w:rPr>
          <w:ins w:id="1389" w:author="Юрий Коробочкин" w:date="2022-12-24T13:10:00Z"/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1390" w:author="Юрий Коробочкин" w:date="2023-01-03T14:55:00Z">
            <w:rPr>
              <w:ins w:id="1391" w:author="Юрий Коробочкин" w:date="2022-12-24T13:10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392" w:author="Юрий Коробочкин" w:date="2022-12-24T13:08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93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18.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94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איפה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95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96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אתה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97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398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מע</w:t>
        </w:r>
      </w:ins>
      <w:ins w:id="1399" w:author="Юрий Коробочкин" w:date="2022-12-24T13:09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00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וניין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01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02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לקנות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03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04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דירה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05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?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06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למה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07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77C7F0E6" w14:textId="507D9902" w:rsidR="004864EA" w:rsidRPr="008F0BE2" w:rsidRDefault="004864EA" w:rsidP="005F68D2">
      <w:pPr>
        <w:spacing w:line="360" w:lineRule="auto"/>
        <w:jc w:val="right"/>
        <w:rPr>
          <w:ins w:id="1408" w:author="Юрий Коробочкин" w:date="2022-12-29T15:00:00Z"/>
          <w:rFonts w:asciiTheme="minorBidi" w:hAnsiTheme="minorBidi"/>
          <w:sz w:val="44"/>
          <w:szCs w:val="44"/>
          <w:lang w:bidi="he-IL"/>
          <w:rPrChange w:id="1409" w:author="Юрий Коробочкин" w:date="2023-01-03T14:55:00Z">
            <w:rPr>
              <w:ins w:id="1410" w:author="Юрий Коробочкин" w:date="2022-12-29T15:00:00Z"/>
              <w:rFonts w:asciiTheme="minorBidi" w:hAnsiTheme="minorBidi" w:cs="Arial"/>
              <w:sz w:val="36"/>
              <w:szCs w:val="36"/>
              <w:lang w:bidi="he-IL"/>
            </w:rPr>
          </w:rPrChange>
        </w:rPr>
      </w:pPr>
      <w:ins w:id="1411" w:author="Юрий Коробочкин" w:date="2022-12-24T13:10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12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אני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13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14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תעוניין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15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16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לקנו</w:t>
        </w:r>
      </w:ins>
      <w:ins w:id="1417" w:author="Юрий Коробочкин" w:date="2022-12-24T13:11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18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ת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19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דירה קרוב ל בתי, </w:t>
        </w:r>
      </w:ins>
      <w:ins w:id="1420" w:author="Юрий Коробочкин" w:date="2022-12-24T13:20:00Z">
        <w:r w:rsidR="00617406" w:rsidRPr="008F0BE2">
          <w:rPr>
            <w:rFonts w:asciiTheme="minorBidi" w:hAnsiTheme="minorBidi"/>
            <w:sz w:val="44"/>
            <w:szCs w:val="44"/>
            <w:rtl/>
            <w:lang w:bidi="he-IL"/>
            <w:rPrChange w:id="1421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כי</w:t>
        </w:r>
        <w:r w:rsidR="00617406" w:rsidRPr="008F0BE2">
          <w:rPr>
            <w:rFonts w:asciiTheme="minorBidi" w:hAnsiTheme="minorBidi"/>
            <w:sz w:val="44"/>
            <w:szCs w:val="44"/>
            <w:rtl/>
            <w:lang w:bidi="he-IL"/>
            <w:rPrChange w:id="1422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617406" w:rsidRPr="008F0BE2">
          <w:rPr>
            <w:rFonts w:asciiTheme="minorBidi" w:hAnsiTheme="minorBidi"/>
            <w:sz w:val="44"/>
            <w:szCs w:val="44"/>
            <w:rtl/>
            <w:lang w:bidi="he-IL"/>
            <w:rPrChange w:id="1423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אני</w:t>
        </w:r>
        <w:r w:rsidR="00617406" w:rsidRPr="008F0BE2">
          <w:rPr>
            <w:rFonts w:asciiTheme="minorBidi" w:hAnsiTheme="minorBidi"/>
            <w:sz w:val="44"/>
            <w:szCs w:val="44"/>
            <w:rtl/>
            <w:lang w:bidi="he-IL"/>
            <w:rPrChange w:id="1424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617406" w:rsidRPr="008F0BE2">
          <w:rPr>
            <w:rFonts w:asciiTheme="minorBidi" w:hAnsiTheme="minorBidi"/>
            <w:sz w:val="44"/>
            <w:szCs w:val="44"/>
            <w:rtl/>
            <w:lang w:bidi="he-IL"/>
            <w:rPrChange w:id="1425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רוצא</w:t>
        </w:r>
      </w:ins>
      <w:ins w:id="1426" w:author="Юрий Коробочкин" w:date="2022-12-24T13:21:00Z">
        <w:r w:rsidR="00617406" w:rsidRPr="008F0BE2">
          <w:rPr>
            <w:rFonts w:asciiTheme="minorBidi" w:hAnsiTheme="minorBidi"/>
            <w:sz w:val="44"/>
            <w:szCs w:val="44"/>
            <w:rtl/>
            <w:lang w:bidi="he-IL"/>
            <w:rPrChange w:id="1427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לעזור לה</w:t>
        </w:r>
      </w:ins>
      <w:ins w:id="1428" w:author="Юрий Коробочкин" w:date="2022-12-24T13:13:00Z">
        <w:r w:rsidR="00F371B5" w:rsidRPr="008F0BE2">
          <w:rPr>
            <w:rFonts w:asciiTheme="minorBidi" w:hAnsiTheme="minorBidi"/>
            <w:sz w:val="44"/>
            <w:szCs w:val="44"/>
            <w:rtl/>
            <w:lang w:bidi="he-IL"/>
            <w:rPrChange w:id="1429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060B9067" w14:textId="24B99014" w:rsidR="00181A09" w:rsidRPr="008F0BE2" w:rsidRDefault="00181A09" w:rsidP="004248FC">
      <w:pPr>
        <w:spacing w:line="360" w:lineRule="auto"/>
        <w:jc w:val="right"/>
        <w:rPr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1430" w:author="Юрий Коробочкин" w:date="2023-01-03T14:55:00Z">
            <w:rPr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431" w:author="Юрий Коробочкин" w:date="2022-12-29T15:02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32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19.אם </w:t>
        </w:r>
      </w:ins>
      <w:ins w:id="1433" w:author="Юрий Коробочкин" w:date="2022-12-29T15:03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34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תמצא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35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36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דירה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37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38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ב</w:t>
        </w:r>
      </w:ins>
      <w:ins w:id="1439" w:author="Юрий Коробочкин" w:date="2022-12-29T15:07:00Z">
        <w:r w:rsidR="004E3D00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40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פתח תקווה</w:t>
        </w:r>
      </w:ins>
      <w:del w:id="1441" w:author="Юрий Коробочкин" w:date="2022-12-29T15:07:00Z">
        <w:r w:rsidRPr="008F0BE2" w:rsidDel="004E3D00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42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delText>___</w:delText>
        </w:r>
      </w:del>
    </w:p>
    <w:p w14:paraId="0CAEAC88" w14:textId="3C551BCA" w:rsidR="00181A09" w:rsidRPr="008F0BE2" w:rsidRDefault="00181A09" w:rsidP="00402ECD">
      <w:pPr>
        <w:spacing w:line="360" w:lineRule="auto"/>
        <w:jc w:val="right"/>
        <w:rPr>
          <w:ins w:id="1443" w:author="Юрий Коробочкин" w:date="2022-12-29T15:08:00Z"/>
          <w:rFonts w:asciiTheme="minorBidi" w:hAnsiTheme="minorBidi"/>
          <w:sz w:val="44"/>
          <w:szCs w:val="44"/>
          <w:rtl/>
          <w:lang w:bidi="he-IL"/>
          <w:rPrChange w:id="1444" w:author="Юрий Коробочкин" w:date="2023-01-03T14:55:00Z">
            <w:rPr>
              <w:ins w:id="1445" w:author="Юрий Коробочкин" w:date="2022-12-29T15:08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446" w:author="Юрий Коробочкин" w:date="2022-12-29T15:04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47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תקנה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48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49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אותה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50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51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בכל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52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53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זות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54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?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55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למה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56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2817DE7D" w14:textId="745581C5" w:rsidR="004E3D00" w:rsidRPr="008F0BE2" w:rsidRDefault="004E3D00" w:rsidP="00402ECD">
      <w:pPr>
        <w:spacing w:line="360" w:lineRule="auto"/>
        <w:jc w:val="right"/>
        <w:rPr>
          <w:ins w:id="1457" w:author="Юрий Коробочкин" w:date="2022-12-29T15:10:00Z"/>
          <w:rFonts w:asciiTheme="minorBidi" w:hAnsiTheme="minorBidi"/>
          <w:sz w:val="44"/>
          <w:szCs w:val="44"/>
          <w:rtl/>
          <w:lang w:bidi="he-IL"/>
          <w:rPrChange w:id="1458" w:author="Юрий Коробочкин" w:date="2023-01-03T14:55:00Z">
            <w:rPr>
              <w:ins w:id="1459" w:author="Юрий Коробочкин" w:date="2022-12-29T15:10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460" w:author="Юрий Коробочкин" w:date="2022-12-29T15:08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61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אני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62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63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חושב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64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65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שלא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66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67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אקנה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68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69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הדירה</w:t>
        </w:r>
      </w:ins>
      <w:ins w:id="1470" w:author="Юрий Коробочкин" w:date="2022-12-29T15:09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71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, כי אין לי </w:t>
        </w:r>
      </w:ins>
      <w:ins w:id="1472" w:author="Юрий Коробочкин" w:date="2022-12-29T15:10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73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עבודה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74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0F606984" w14:textId="6D7755AB" w:rsidR="004E3D00" w:rsidRPr="008F0BE2" w:rsidRDefault="004E3D00" w:rsidP="00402ECD">
      <w:pPr>
        <w:spacing w:line="360" w:lineRule="auto"/>
        <w:jc w:val="right"/>
        <w:rPr>
          <w:ins w:id="1475" w:author="Юрий Коробочкин" w:date="2022-12-24T13:19:00Z"/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1476" w:author="Юрий Коробочкин" w:date="2023-01-03T14:55:00Z">
            <w:rPr>
              <w:ins w:id="1477" w:author="Юрий Коробочкин" w:date="2022-12-24T13:19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478" w:author="Юрий Коробочкин" w:date="2022-12-29T15:10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79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20. </w:t>
        </w:r>
      </w:ins>
      <w:ins w:id="1480" w:author="Юрий Коробочкин" w:date="2022-12-29T15:12:00Z">
        <w:r w:rsidR="000D70FD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81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מ</w:t>
        </w:r>
      </w:ins>
      <w:ins w:id="1482" w:author="Юрий Коробочкин" w:date="2022-12-29T15:10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83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ה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84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תעשה כדי </w:t>
        </w:r>
      </w:ins>
      <w:ins w:id="1485" w:author="Юрий Коробочкин" w:date="2022-12-29T15:11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86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להתקדם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87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88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בעב</w:t>
        </w:r>
        <w:r w:rsidR="000D70FD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89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רית</w:t>
        </w:r>
        <w:r w:rsidR="000D70FD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90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491" w:author="Юрий Коробочкин" w:date="2022-12-29T15:12:00Z">
        <w:r w:rsidR="000D70FD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92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גם</w:t>
        </w:r>
        <w:r w:rsidR="000D70FD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93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0D70FD"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494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אחרי</w:t>
        </w:r>
      </w:ins>
    </w:p>
    <w:p w14:paraId="2CF5BB42" w14:textId="3956B49C" w:rsidR="004864EA" w:rsidRPr="008F0BE2" w:rsidRDefault="000D70FD" w:rsidP="005F68D2">
      <w:pPr>
        <w:spacing w:line="360" w:lineRule="auto"/>
        <w:jc w:val="right"/>
        <w:rPr>
          <w:ins w:id="1495" w:author="Юрий Коробочкин" w:date="2022-12-23T18:02:00Z"/>
          <w:rFonts w:asciiTheme="minorBidi" w:hAnsiTheme="minorBidi"/>
          <w:sz w:val="44"/>
          <w:szCs w:val="44"/>
          <w:rtl/>
          <w:lang w:val="en-US" w:bidi="he-IL"/>
          <w:rPrChange w:id="1496" w:author="Юрий Коробочкин" w:date="2023-01-03T14:55:00Z">
            <w:rPr>
              <w:ins w:id="1497" w:author="Юрий Коробочкин" w:date="2022-12-23T18:02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498" w:author="Юрий Коробочкин" w:date="2022-12-29T15:13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499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אדבר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00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01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עברית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02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03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ב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04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05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עבודה</w:t>
        </w:r>
      </w:ins>
      <w:ins w:id="1506" w:author="Юрий Коробочкин" w:date="2022-12-29T15:14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07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,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08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אלמד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09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10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באולפן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11" w:author="Юрий Коробочкин" w:date="2023-01-03T14:55:00Z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12" w:author="Юрий Коробочкин" w:date="2023-01-03T14:55:00Z">
              <w:rPr>
                <w:rFonts w:asciiTheme="minorBidi" w:hAnsiTheme="minorBidi" w:hint="eastAsia"/>
                <w:b/>
                <w:bCs/>
                <w:i/>
                <w:iCs/>
                <w:sz w:val="36"/>
                <w:szCs w:val="36"/>
                <w:rtl/>
                <w:lang w:bidi="he-IL"/>
              </w:rPr>
            </w:rPrChange>
          </w:rPr>
          <w:t>ב</w:t>
        </w:r>
      </w:ins>
      <w:ins w:id="1513" w:author="Юрий Коробочкин" w:date="2022-12-29T15:15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1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,</w:t>
        </w:r>
      </w:ins>
      <w:ins w:id="1515" w:author="Юрий Коробочкин" w:date="2022-12-29T15:17:00Z">
        <w:r w:rsidR="00130E6B" w:rsidRPr="008F0BE2">
          <w:rPr>
            <w:rFonts w:asciiTheme="minorBidi" w:hAnsiTheme="minorBidi"/>
            <w:sz w:val="44"/>
            <w:szCs w:val="44"/>
            <w:rtl/>
            <w:lang w:bidi="he-IL"/>
            <w:rPrChange w:id="1516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אראה</w:t>
        </w:r>
        <w:r w:rsidR="00130E6B" w:rsidRPr="008F0BE2">
          <w:rPr>
            <w:rFonts w:asciiTheme="minorBidi" w:hAnsiTheme="minorBidi"/>
            <w:sz w:val="44"/>
            <w:szCs w:val="44"/>
            <w:rtl/>
            <w:lang w:bidi="he-IL"/>
            <w:rPrChange w:id="1517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  <w:ins w:id="1518" w:author="Юрий Коробочкин" w:date="2022-12-29T15:18:00Z">
        <w:r w:rsidR="00130E6B" w:rsidRPr="008F0BE2">
          <w:rPr>
            <w:rFonts w:asciiTheme="minorBidi" w:hAnsiTheme="minorBidi"/>
            <w:sz w:val="44"/>
            <w:szCs w:val="44"/>
            <w:rtl/>
            <w:lang w:bidi="he-IL"/>
            <w:rPrChange w:id="151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טלביזיה</w:t>
        </w:r>
        <w:r w:rsidR="00130E6B" w:rsidRPr="008F0BE2">
          <w:rPr>
            <w:rFonts w:asciiTheme="minorBidi" w:hAnsiTheme="minorBidi"/>
            <w:sz w:val="44"/>
            <w:szCs w:val="44"/>
            <w:rtl/>
            <w:lang w:bidi="he-IL"/>
            <w:rPrChange w:id="152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בעברית, </w:t>
        </w:r>
      </w:ins>
      <w:ins w:id="1521" w:author="Юрий Коробочкин" w:date="2022-12-29T15:19:00Z">
        <w:r w:rsidR="00130E6B" w:rsidRPr="008F0BE2">
          <w:rPr>
            <w:rFonts w:asciiTheme="minorBidi" w:hAnsiTheme="minorBidi"/>
            <w:sz w:val="44"/>
            <w:szCs w:val="44"/>
            <w:rtl/>
            <w:lang w:bidi="he-IL"/>
            <w:rPrChange w:id="152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אש</w:t>
        </w:r>
      </w:ins>
      <w:ins w:id="1523" w:author="Юрий Коробочкин" w:date="2022-12-29T15:22:00Z">
        <w:r w:rsidR="002E0A4E" w:rsidRPr="008F0BE2">
          <w:rPr>
            <w:rFonts w:asciiTheme="minorBidi" w:hAnsiTheme="minorBidi"/>
            <w:sz w:val="44"/>
            <w:szCs w:val="44"/>
            <w:rtl/>
            <w:lang w:bidi="he-IL"/>
            <w:rPrChange w:id="1524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מוע</w:t>
        </w:r>
      </w:ins>
      <w:ins w:id="1525" w:author="Юрий Коробочкин" w:date="2022-12-29T15:19:00Z">
        <w:r w:rsidR="00130E6B" w:rsidRPr="008F0BE2">
          <w:rPr>
            <w:rFonts w:asciiTheme="minorBidi" w:hAnsiTheme="minorBidi"/>
            <w:sz w:val="44"/>
            <w:szCs w:val="44"/>
            <w:rtl/>
            <w:lang w:bidi="he-IL"/>
            <w:rPrChange w:id="1526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2E0A4E" w:rsidRPr="008F0BE2">
          <w:rPr>
            <w:rFonts w:asciiTheme="minorBidi" w:hAnsiTheme="minorBidi"/>
            <w:sz w:val="44"/>
            <w:szCs w:val="44"/>
            <w:rtl/>
            <w:lang w:bidi="he-IL"/>
            <w:rPrChange w:id="152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</w:t>
        </w:r>
        <w:r w:rsidR="00130E6B" w:rsidRPr="008F0BE2">
          <w:rPr>
            <w:rFonts w:asciiTheme="minorBidi" w:hAnsiTheme="minorBidi"/>
            <w:sz w:val="44"/>
            <w:szCs w:val="44"/>
            <w:rtl/>
            <w:lang w:bidi="he-IL"/>
            <w:rPrChange w:id="152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וזיקה</w:t>
        </w:r>
      </w:ins>
      <w:ins w:id="1529" w:author="Юрий Коробочкин" w:date="2022-12-29T15:15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3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</w:p>
    <w:p w14:paraId="18AD5D83" w14:textId="37E3598F" w:rsidR="00090269" w:rsidRPr="008F0BE2" w:rsidRDefault="00E86BB8" w:rsidP="00260AD4">
      <w:pPr>
        <w:spacing w:line="360" w:lineRule="auto"/>
        <w:jc w:val="right"/>
        <w:rPr>
          <w:ins w:id="1531" w:author="Юрий Коробочкин" w:date="2022-12-29T15:29:00Z"/>
          <w:rFonts w:asciiTheme="minorBidi" w:hAnsiTheme="minorBidi"/>
          <w:b/>
          <w:bCs/>
          <w:i/>
          <w:iCs/>
          <w:sz w:val="44"/>
          <w:szCs w:val="44"/>
          <w:lang w:bidi="he-IL"/>
          <w:rPrChange w:id="1532" w:author="Юрий Коробочкин" w:date="2023-01-03T14:55:00Z">
            <w:rPr>
              <w:ins w:id="1533" w:author="Юрий Коробочкин" w:date="2022-12-29T15:29:00Z"/>
              <w:rFonts w:asciiTheme="minorBidi" w:hAnsiTheme="minorBidi"/>
              <w:sz w:val="36"/>
              <w:szCs w:val="36"/>
              <w:lang w:bidi="he-IL"/>
            </w:rPr>
          </w:rPrChange>
        </w:rPr>
      </w:pPr>
      <w:ins w:id="1534" w:author="Юрий Коробочкин" w:date="2022-12-29T15:24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35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21. </w:t>
        </w:r>
      </w:ins>
      <w:ins w:id="1536" w:author="Юрий Коробочкин" w:date="2022-12-29T15:25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3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איך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38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3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תחפש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4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4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עבודה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4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06B2F297" w14:textId="15A63AC3" w:rsidR="00837B8A" w:rsidRPr="008F0BE2" w:rsidRDefault="00837B8A" w:rsidP="00260AD4">
      <w:pPr>
        <w:spacing w:line="360" w:lineRule="auto"/>
        <w:jc w:val="right"/>
        <w:rPr>
          <w:ins w:id="1543" w:author="Юрий Коробочкин" w:date="2022-12-29T15:31:00Z"/>
          <w:rFonts w:asciiTheme="minorBidi" w:hAnsiTheme="minorBidi"/>
          <w:sz w:val="44"/>
          <w:szCs w:val="44"/>
          <w:rtl/>
          <w:lang w:bidi="he-IL"/>
          <w:rPrChange w:id="1544" w:author="Юрий Коробочкин" w:date="2023-01-03T14:55:00Z">
            <w:rPr>
              <w:ins w:id="1545" w:author="Юрий Коробочкин" w:date="2022-12-29T15:31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546" w:author="Юрий Коробочкин" w:date="2022-12-29T15:29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47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אקר</w:t>
        </w:r>
      </w:ins>
      <w:ins w:id="1548" w:author="Юрий Коробочкин" w:date="2022-12-29T15:30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49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50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51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מודעות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52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53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באיוטרנט</w:t>
        </w:r>
      </w:ins>
    </w:p>
    <w:p w14:paraId="25290848" w14:textId="2F45091B" w:rsidR="00837B8A" w:rsidRPr="008F0BE2" w:rsidRDefault="00837B8A" w:rsidP="00260AD4">
      <w:pPr>
        <w:spacing w:line="360" w:lineRule="auto"/>
        <w:jc w:val="right"/>
        <w:rPr>
          <w:ins w:id="1554" w:author="Юрий Коробочкин" w:date="2022-12-29T15:34:00Z"/>
          <w:rFonts w:asciiTheme="minorBidi" w:hAnsiTheme="minorBidi"/>
          <w:sz w:val="44"/>
          <w:szCs w:val="44"/>
          <w:lang w:bidi="he-IL"/>
          <w:rPrChange w:id="1555" w:author="Юрий Коробочкин" w:date="2023-01-03T14:55:00Z">
            <w:rPr>
              <w:ins w:id="1556" w:author="Юрий Коробочкин" w:date="2022-12-29T15:34:00Z"/>
              <w:rFonts w:asciiTheme="minorBidi" w:hAnsiTheme="minorBidi"/>
              <w:sz w:val="36"/>
              <w:szCs w:val="36"/>
              <w:lang w:bidi="he-IL"/>
            </w:rPr>
          </w:rPrChange>
        </w:rPr>
      </w:pPr>
      <w:ins w:id="1557" w:author="Юрий Коробочкин" w:date="2022-12-29T15:31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58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אחפש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59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60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דרך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61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62" w:author="Юрий Коробочкин" w:date="2023-01-03T14:55:00Z">
              <w:rPr>
                <w:rFonts w:asciiTheme="minorBidi" w:hAnsiTheme="minorBidi" w:hint="eastAsia"/>
                <w:sz w:val="36"/>
                <w:szCs w:val="36"/>
                <w:rtl/>
                <w:lang w:bidi="he-IL"/>
              </w:rPr>
            </w:rPrChange>
          </w:rPr>
          <w:t>חברים</w:t>
        </w:r>
      </w:ins>
      <w:ins w:id="1563" w:author="Юрий Коробочкин" w:date="2022-12-29T16:46:00Z">
        <w:r w:rsidR="003D3E29" w:rsidRPr="008F0BE2">
          <w:rPr>
            <w:rFonts w:asciiTheme="minorBidi" w:hAnsiTheme="minorBidi"/>
            <w:sz w:val="44"/>
            <w:szCs w:val="44"/>
            <w:rtl/>
            <w:lang w:bidi="he-IL"/>
            <w:rPrChange w:id="1564" w:author="Юрий Коробочкин" w:date="2023-01-03T14:55:00Z">
              <w:rPr>
                <w:rFonts w:asciiTheme="minorBidi" w:hAnsiTheme="minorBidi"/>
                <w:sz w:val="36"/>
                <w:szCs w:val="36"/>
                <w:rtl/>
                <w:lang w:bidi="he-IL"/>
              </w:rPr>
            </w:rPrChange>
          </w:rPr>
          <w:t xml:space="preserve"> הענ</w:t>
        </w:r>
      </w:ins>
    </w:p>
    <w:p w14:paraId="3A01E554" w14:textId="7B6C060D" w:rsidR="00BB70EB" w:rsidRPr="008F0BE2" w:rsidRDefault="00BB70EB" w:rsidP="00260AD4">
      <w:pPr>
        <w:spacing w:line="360" w:lineRule="auto"/>
        <w:jc w:val="right"/>
        <w:rPr>
          <w:ins w:id="1565" w:author="Юрий Коробочкин" w:date="2022-12-29T15:45:00Z"/>
          <w:rFonts w:asciiTheme="minorBidi" w:hAnsiTheme="minorBidi"/>
          <w:sz w:val="44"/>
          <w:szCs w:val="44"/>
          <w:rtl/>
          <w:lang w:bidi="he-IL"/>
          <w:rPrChange w:id="1566" w:author="Юрий Коробочкин" w:date="2023-01-03T14:55:00Z">
            <w:rPr>
              <w:ins w:id="1567" w:author="Юрий Коробочкин" w:date="2022-12-29T15:45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568" w:author="Юрий Коробочкин" w:date="2022-12-29T15:34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69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אפרסם מודעה באינטרנט</w:t>
        </w:r>
      </w:ins>
    </w:p>
    <w:p w14:paraId="7A311DB3" w14:textId="3F1E4A2B" w:rsidR="004248FC" w:rsidRPr="008F0BE2" w:rsidRDefault="004248FC" w:rsidP="00260AD4">
      <w:pPr>
        <w:spacing w:line="360" w:lineRule="auto"/>
        <w:jc w:val="right"/>
        <w:rPr>
          <w:ins w:id="1570" w:author="Юрий Коробочкин" w:date="2022-12-29T15:49:00Z"/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1571" w:author="Юрий Коробочкин" w:date="2023-01-03T14:55:00Z">
            <w:rPr>
              <w:ins w:id="1572" w:author="Юрий Коробочкин" w:date="2022-12-29T15:49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573" w:author="Юрий Коробочкин" w:date="2022-12-29T15:45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74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22</w:t>
        </w:r>
      </w:ins>
      <w:ins w:id="1575" w:author="Юрий Коробочкин" w:date="2022-12-29T15:46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76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.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77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אחרי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78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79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אולפן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80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81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תלמד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82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83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בקורס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84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85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מקצוע</w:t>
        </w:r>
      </w:ins>
      <w:ins w:id="1586" w:author="Юрий Коробочкин" w:date="2022-12-29T15:47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87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י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88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,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89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או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90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91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תעדות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592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?</w:t>
        </w:r>
      </w:ins>
    </w:p>
    <w:p w14:paraId="362DE931" w14:textId="2415541F" w:rsidR="00837B8A" w:rsidRPr="008F0BE2" w:rsidRDefault="001E10F2" w:rsidP="001E10F2">
      <w:pPr>
        <w:spacing w:line="360" w:lineRule="auto"/>
        <w:jc w:val="right"/>
        <w:rPr>
          <w:ins w:id="1593" w:author="Юрий Коробочкин" w:date="2022-12-29T15:55:00Z"/>
          <w:rFonts w:asciiTheme="minorBidi" w:hAnsiTheme="minorBidi"/>
          <w:sz w:val="44"/>
          <w:szCs w:val="44"/>
          <w:rtl/>
          <w:lang w:bidi="he-IL"/>
          <w:rPrChange w:id="1594" w:author="Юрий Коробочкин" w:date="2023-01-03T14:55:00Z">
            <w:rPr>
              <w:ins w:id="1595" w:author="Юрий Коробочкин" w:date="2022-12-29T15:55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596" w:author="Юрий Коробочкин" w:date="2022-12-29T15:49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97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לא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98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,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599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אחרי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00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01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האולפן</w:t>
        </w:r>
      </w:ins>
      <w:ins w:id="1602" w:author="Юрий Коробочкин" w:date="2022-12-29T15:50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03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, לא אלמד בקורס מיקצועי, רק </w:t>
        </w:r>
      </w:ins>
      <w:ins w:id="1604" w:author="Юрий Коробочкин" w:date="2022-12-29T15:54:00Z">
        <w:r w:rsidR="00C14697" w:rsidRPr="008F0BE2">
          <w:rPr>
            <w:rFonts w:asciiTheme="minorBidi" w:hAnsiTheme="minorBidi"/>
            <w:sz w:val="44"/>
            <w:szCs w:val="44"/>
            <w:rtl/>
            <w:lang w:bidi="he-IL"/>
            <w:rPrChange w:id="1605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אעבוד</w:t>
        </w:r>
      </w:ins>
      <w:ins w:id="1606" w:author="Юрий Коробочкин" w:date="2022-12-29T15:49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07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</w:ins>
    </w:p>
    <w:p w14:paraId="6148E7E6" w14:textId="6DCAEF68" w:rsidR="00C14697" w:rsidRPr="008F0BE2" w:rsidRDefault="00C14697" w:rsidP="001E10F2">
      <w:pPr>
        <w:spacing w:line="360" w:lineRule="auto"/>
        <w:jc w:val="right"/>
        <w:rPr>
          <w:ins w:id="1608" w:author="Юрий Коробочкин" w:date="2022-12-29T15:25:00Z"/>
          <w:rFonts w:asciiTheme="minorBidi" w:hAnsiTheme="minorBidi"/>
          <w:b/>
          <w:bCs/>
          <w:i/>
          <w:iCs/>
          <w:sz w:val="44"/>
          <w:szCs w:val="44"/>
          <w:rtl/>
          <w:lang w:bidi="he-IL"/>
          <w:rPrChange w:id="1609" w:author="Юрий Коробочкин" w:date="2023-01-03T14:55:00Z">
            <w:rPr>
              <w:ins w:id="1610" w:author="Юрий Коробочкин" w:date="2022-12-29T15:25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  <w:ins w:id="1611" w:author="Юрий Коробочкин" w:date="2022-12-29T15:55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612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23. ספר על התכניות כשתסיים </w:t>
        </w:r>
      </w:ins>
      <w:ins w:id="1613" w:author="Юрий Коробочкин" w:date="2022-12-29T15:56:00Z"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614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האולפן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615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. (5 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616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משפתים</w:t>
        </w:r>
        <w:r w:rsidRPr="008F0BE2">
          <w:rPr>
            <w:rFonts w:asciiTheme="minorBidi" w:hAnsiTheme="minorBidi"/>
            <w:b/>
            <w:bCs/>
            <w:i/>
            <w:iCs/>
            <w:sz w:val="44"/>
            <w:szCs w:val="44"/>
            <w:rtl/>
            <w:lang w:bidi="he-IL"/>
            <w:rPrChange w:id="1617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)</w:t>
        </w:r>
      </w:ins>
    </w:p>
    <w:p w14:paraId="19501964" w14:textId="7A6F1FE2" w:rsidR="00A92B69" w:rsidRPr="008F0BE2" w:rsidRDefault="004867C3" w:rsidP="00260AD4">
      <w:pPr>
        <w:spacing w:line="360" w:lineRule="auto"/>
        <w:jc w:val="right"/>
        <w:rPr>
          <w:ins w:id="1618" w:author="Юрий Коробочкин" w:date="2022-12-29T16:06:00Z"/>
          <w:rFonts w:asciiTheme="minorBidi" w:hAnsiTheme="minorBidi"/>
          <w:sz w:val="44"/>
          <w:szCs w:val="44"/>
          <w:rtl/>
          <w:lang w:bidi="he-IL"/>
          <w:rPrChange w:id="1619" w:author="Юрий Коробочкин" w:date="2023-01-03T14:55:00Z">
            <w:rPr>
              <w:ins w:id="1620" w:author="Юрий Коробочкин" w:date="2022-12-29T16:06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621" w:author="Юрий Коробочкин" w:date="2022-12-29T16:05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22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אני חושב שאגור אל יד בתי והנכדים שלי</w:t>
        </w:r>
      </w:ins>
    </w:p>
    <w:p w14:paraId="14271D8F" w14:textId="1CF02D97" w:rsidR="004867C3" w:rsidRPr="008F0BE2" w:rsidRDefault="004867C3" w:rsidP="00260AD4">
      <w:pPr>
        <w:spacing w:line="360" w:lineRule="auto"/>
        <w:jc w:val="right"/>
        <w:rPr>
          <w:ins w:id="1623" w:author="Юрий Коробочкин" w:date="2022-12-29T16:09:00Z"/>
          <w:rFonts w:asciiTheme="minorBidi" w:hAnsiTheme="minorBidi"/>
          <w:sz w:val="44"/>
          <w:szCs w:val="44"/>
          <w:rtl/>
          <w:lang w:bidi="he-IL"/>
          <w:rPrChange w:id="1624" w:author="Юрий Коробочкин" w:date="2023-01-03T14:55:00Z">
            <w:rPr>
              <w:ins w:id="1625" w:author="Юрий Коробочкин" w:date="2022-12-29T16:09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626" w:author="Юрий Коробочкин" w:date="2022-12-29T16:06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27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אני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28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מקווה </w:t>
        </w:r>
      </w:ins>
      <w:ins w:id="1629" w:author="Юрий Коробочкин" w:date="2022-12-29T16:07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30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שאעבוד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31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32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בהמיקצוע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33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34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שלי</w:t>
        </w:r>
      </w:ins>
      <w:ins w:id="1635" w:author="Юрий Коробочкин" w:date="2022-12-29T16:08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36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,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37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אטייל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38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39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בידרשל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40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41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ובחוץ</w:t>
        </w:r>
      </w:ins>
      <w:ins w:id="1642" w:author="Юрий Коробочкин" w:date="2022-12-29T16:09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43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>.</w:t>
        </w:r>
      </w:ins>
    </w:p>
    <w:p w14:paraId="4511C562" w14:textId="0DB0D6DC" w:rsidR="004867C3" w:rsidRPr="008F0BE2" w:rsidRDefault="004867C3" w:rsidP="00260AD4">
      <w:pPr>
        <w:spacing w:line="360" w:lineRule="auto"/>
        <w:jc w:val="right"/>
        <w:rPr>
          <w:ins w:id="1644" w:author="Юрий Коробочкин" w:date="2022-12-29T16:12:00Z"/>
          <w:rFonts w:asciiTheme="minorBidi" w:hAnsiTheme="minorBidi"/>
          <w:sz w:val="44"/>
          <w:szCs w:val="44"/>
          <w:rtl/>
          <w:lang w:bidi="he-IL"/>
          <w:rPrChange w:id="1645" w:author="Юрий Коробочкин" w:date="2023-01-03T14:55:00Z">
            <w:rPr>
              <w:ins w:id="1646" w:author="Юрий Коробочкин" w:date="2022-12-29T16:12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647" w:author="Юрий Коробочкин" w:date="2022-12-29T16:09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48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אני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49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50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חושב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51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52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ש</w:t>
        </w:r>
      </w:ins>
      <w:ins w:id="1653" w:author="Юрий Коробочкин" w:date="2022-12-29T16:11:00Z">
        <w:r w:rsidR="00A704DF" w:rsidRPr="008F0BE2">
          <w:rPr>
            <w:rFonts w:asciiTheme="minorBidi" w:hAnsiTheme="minorBidi"/>
            <w:sz w:val="44"/>
            <w:szCs w:val="44"/>
            <w:rtl/>
            <w:lang w:bidi="he-IL"/>
            <w:rPrChange w:id="1654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אבין</w:t>
        </w:r>
        <w:r w:rsidR="00A704DF" w:rsidRPr="008F0BE2">
          <w:rPr>
            <w:rFonts w:asciiTheme="minorBidi" w:hAnsiTheme="minorBidi"/>
            <w:sz w:val="44"/>
            <w:szCs w:val="44"/>
            <w:rtl/>
            <w:lang w:bidi="he-IL"/>
            <w:rPrChange w:id="1655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="00A704DF" w:rsidRPr="008F0BE2">
          <w:rPr>
            <w:rFonts w:asciiTheme="minorBidi" w:hAnsiTheme="minorBidi"/>
            <w:sz w:val="44"/>
            <w:szCs w:val="44"/>
            <w:rtl/>
            <w:lang w:bidi="he-IL"/>
            <w:rPrChange w:id="1656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עברית</w:t>
        </w:r>
      </w:ins>
    </w:p>
    <w:p w14:paraId="542F5C5C" w14:textId="4BB77C6A" w:rsidR="00A704DF" w:rsidRPr="008F0BE2" w:rsidRDefault="00A704DF" w:rsidP="00260AD4">
      <w:pPr>
        <w:spacing w:line="360" w:lineRule="auto"/>
        <w:jc w:val="right"/>
        <w:rPr>
          <w:ins w:id="1657" w:author="Юрий Коробочкин" w:date="2022-12-29T16:06:00Z"/>
          <w:rFonts w:asciiTheme="minorBidi" w:hAnsiTheme="minorBidi"/>
          <w:sz w:val="44"/>
          <w:szCs w:val="44"/>
          <w:rtl/>
          <w:lang w:bidi="he-IL"/>
          <w:rPrChange w:id="1658" w:author="Юрий Коробочкин" w:date="2023-01-03T14:55:00Z">
            <w:rPr>
              <w:ins w:id="1659" w:author="Юрий Коробочкин" w:date="2022-12-29T16:06:00Z"/>
              <w:rFonts w:asciiTheme="minorBidi" w:hAnsiTheme="minorBidi" w:cs="Arial"/>
              <w:sz w:val="36"/>
              <w:szCs w:val="36"/>
              <w:rtl/>
              <w:lang w:bidi="he-IL"/>
            </w:rPr>
          </w:rPrChange>
        </w:rPr>
      </w:pPr>
      <w:ins w:id="1660" w:author="Юрий Коробочкин" w:date="2022-12-29T16:12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61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אני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62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מקווה </w:t>
        </w:r>
      </w:ins>
      <w:ins w:id="1663" w:author="Юрий Коробочкин" w:date="2022-12-29T16:13:00Z"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64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אקונה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65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66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מכונית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67" w:author="Юрий Коробочкин" w:date="2023-01-03T14:55:00Z">
              <w:rPr>
                <w:rFonts w:asciiTheme="minorBidi" w:hAnsiTheme="minorBidi" w:cs="Arial"/>
                <w:sz w:val="36"/>
                <w:szCs w:val="36"/>
                <w:rtl/>
                <w:lang w:bidi="he-IL"/>
              </w:rPr>
            </w:rPrChange>
          </w:rPr>
          <w:t xml:space="preserve"> </w:t>
        </w:r>
        <w:r w:rsidRPr="008F0BE2">
          <w:rPr>
            <w:rFonts w:asciiTheme="minorBidi" w:hAnsiTheme="minorBidi"/>
            <w:sz w:val="44"/>
            <w:szCs w:val="44"/>
            <w:rtl/>
            <w:lang w:bidi="he-IL"/>
            <w:rPrChange w:id="1668" w:author="Юрий Коробочкин" w:date="2023-01-03T14:55:00Z">
              <w:rPr>
                <w:rFonts w:asciiTheme="minorBidi" w:hAnsiTheme="minorBidi" w:cs="Arial" w:hint="eastAsia"/>
                <w:sz w:val="36"/>
                <w:szCs w:val="36"/>
                <w:rtl/>
                <w:lang w:bidi="he-IL"/>
              </w:rPr>
            </w:rPrChange>
          </w:rPr>
          <w:t>חדשה</w:t>
        </w:r>
      </w:ins>
    </w:p>
    <w:p w14:paraId="05D875A1" w14:textId="0B4D6177" w:rsidR="004867C3" w:rsidRPr="008F0BE2" w:rsidRDefault="004867C3">
      <w:pPr>
        <w:spacing w:line="360" w:lineRule="auto"/>
        <w:jc w:val="center"/>
        <w:rPr>
          <w:ins w:id="1669" w:author="Юрий Коробочкин" w:date="2022-12-23T17:49:00Z"/>
          <w:rFonts w:asciiTheme="minorBidi" w:hAnsiTheme="minorBidi"/>
          <w:sz w:val="44"/>
          <w:szCs w:val="44"/>
          <w:rtl/>
          <w:lang w:bidi="he-IL"/>
          <w:rPrChange w:id="1670" w:author="Юрий Коробочкин" w:date="2023-01-03T14:55:00Z">
            <w:rPr>
              <w:ins w:id="1671" w:author="Юрий Коробочкин" w:date="2022-12-23T17:49:00Z"/>
              <w:rFonts w:asciiTheme="minorBidi" w:hAnsiTheme="minorBidi"/>
              <w:b/>
              <w:bCs/>
              <w:i/>
              <w:iCs/>
              <w:sz w:val="36"/>
              <w:szCs w:val="36"/>
              <w:rtl/>
              <w:lang w:bidi="he-IL"/>
            </w:rPr>
          </w:rPrChange>
        </w:rPr>
        <w:pPrChange w:id="1672" w:author="Юрий Коробочкин" w:date="2022-12-29T16:06:00Z">
          <w:pPr>
            <w:spacing w:line="360" w:lineRule="auto"/>
            <w:jc w:val="right"/>
          </w:pPr>
        </w:pPrChange>
      </w:pPr>
    </w:p>
    <w:p w14:paraId="5CAB58ED" w14:textId="77777777" w:rsidR="00A252B6" w:rsidRPr="008F0BE2" w:rsidRDefault="00A252B6" w:rsidP="00260AD4">
      <w:pPr>
        <w:spacing w:line="360" w:lineRule="auto"/>
        <w:jc w:val="right"/>
        <w:rPr>
          <w:ins w:id="1673" w:author="Юрий Коробочкин" w:date="2022-12-23T17:39:00Z"/>
          <w:rFonts w:asciiTheme="minorBidi" w:hAnsiTheme="minorBidi"/>
          <w:sz w:val="44"/>
          <w:szCs w:val="44"/>
          <w:rtl/>
          <w:lang w:bidi="he-IL"/>
          <w:rPrChange w:id="1674" w:author="Юрий Коробочкин" w:date="2023-01-03T14:55:00Z">
            <w:rPr>
              <w:ins w:id="1675" w:author="Юрий Коробочкин" w:date="2022-12-23T17:39:00Z"/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</w:p>
    <w:p w14:paraId="614B5491" w14:textId="77777777" w:rsidR="00260AD4" w:rsidRPr="008F0BE2" w:rsidRDefault="00260AD4" w:rsidP="00B26DC4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1676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</w:p>
    <w:p w14:paraId="4C4AB006" w14:textId="77777777" w:rsidR="009F047E" w:rsidRPr="008F0BE2" w:rsidRDefault="009F047E" w:rsidP="000F224B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1677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</w:p>
    <w:p w14:paraId="536F39DA" w14:textId="77777777" w:rsidR="00832067" w:rsidRPr="008F0BE2" w:rsidRDefault="00832067" w:rsidP="000F224B">
      <w:pPr>
        <w:spacing w:line="360" w:lineRule="auto"/>
        <w:jc w:val="right"/>
        <w:rPr>
          <w:rFonts w:asciiTheme="minorBidi" w:hAnsiTheme="minorBidi"/>
          <w:sz w:val="44"/>
          <w:szCs w:val="44"/>
          <w:lang w:bidi="he-IL"/>
          <w:rPrChange w:id="1678" w:author="Юрий Коробочкин" w:date="2023-01-03T14:55:00Z">
            <w:rPr>
              <w:rFonts w:asciiTheme="minorBidi" w:hAnsiTheme="minorBidi"/>
              <w:sz w:val="36"/>
              <w:szCs w:val="36"/>
              <w:lang w:bidi="he-IL"/>
            </w:rPr>
          </w:rPrChange>
        </w:rPr>
      </w:pPr>
    </w:p>
    <w:p w14:paraId="438E7777" w14:textId="77777777" w:rsidR="00B24F4A" w:rsidRPr="008F0BE2" w:rsidRDefault="00B24F4A" w:rsidP="00D637DC">
      <w:pPr>
        <w:spacing w:line="360" w:lineRule="auto"/>
        <w:jc w:val="right"/>
        <w:rPr>
          <w:rFonts w:asciiTheme="minorBidi" w:hAnsiTheme="minorBidi"/>
          <w:sz w:val="44"/>
          <w:szCs w:val="44"/>
          <w:rtl/>
          <w:lang w:bidi="he-IL"/>
          <w:rPrChange w:id="1679" w:author="Юрий Коробочкин" w:date="2023-01-03T14:55:00Z">
            <w:rPr>
              <w:rFonts w:asciiTheme="minorBidi" w:hAnsiTheme="minorBidi"/>
              <w:sz w:val="36"/>
              <w:szCs w:val="36"/>
              <w:rtl/>
              <w:lang w:bidi="he-IL"/>
            </w:rPr>
          </w:rPrChange>
        </w:rPr>
      </w:pPr>
    </w:p>
    <w:sectPr w:rsidR="00B24F4A" w:rsidRPr="008F0BE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4A39" w14:textId="77777777" w:rsidR="00DB5A71" w:rsidRDefault="00DB5A71" w:rsidP="00557107">
      <w:pPr>
        <w:spacing w:after="0" w:line="240" w:lineRule="auto"/>
      </w:pPr>
      <w:r>
        <w:separator/>
      </w:r>
    </w:p>
  </w:endnote>
  <w:endnote w:type="continuationSeparator" w:id="0">
    <w:p w14:paraId="7E6A91A9" w14:textId="77777777" w:rsidR="00DB5A71" w:rsidRDefault="00DB5A71" w:rsidP="0055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4061667"/>
      <w:docPartObj>
        <w:docPartGallery w:val="Page Numbers (Bottom of Page)"/>
        <w:docPartUnique/>
      </w:docPartObj>
    </w:sdtPr>
    <w:sdtContent>
      <w:p w14:paraId="73BF7200" w14:textId="213FD61F" w:rsidR="00557107" w:rsidRDefault="005571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12A75C" w14:textId="77777777" w:rsidR="00557107" w:rsidRDefault="005571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D700" w14:textId="77777777" w:rsidR="00DB5A71" w:rsidRDefault="00DB5A71" w:rsidP="00557107">
      <w:pPr>
        <w:spacing w:after="0" w:line="240" w:lineRule="auto"/>
      </w:pPr>
      <w:r>
        <w:separator/>
      </w:r>
    </w:p>
  </w:footnote>
  <w:footnote w:type="continuationSeparator" w:id="0">
    <w:p w14:paraId="70DD4223" w14:textId="77777777" w:rsidR="00DB5A71" w:rsidRDefault="00DB5A71" w:rsidP="0055710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Юрий Коробочкин">
    <w15:presenceInfo w15:providerId="Windows Live" w15:userId="d47f2106a97a1885"/>
  </w15:person>
  <w15:person w15:author="יוסי וקס">
    <w15:presenceInfo w15:providerId="Windows Live" w15:userId="87a81f842de02d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D9"/>
    <w:rsid w:val="00013C9C"/>
    <w:rsid w:val="00071756"/>
    <w:rsid w:val="00087422"/>
    <w:rsid w:val="00090269"/>
    <w:rsid w:val="000B2214"/>
    <w:rsid w:val="000D10ED"/>
    <w:rsid w:val="000D70FD"/>
    <w:rsid w:val="000D7D31"/>
    <w:rsid w:val="000F224B"/>
    <w:rsid w:val="00101A57"/>
    <w:rsid w:val="00104F86"/>
    <w:rsid w:val="00114D55"/>
    <w:rsid w:val="001229BD"/>
    <w:rsid w:val="00130E6B"/>
    <w:rsid w:val="001512D6"/>
    <w:rsid w:val="0015415C"/>
    <w:rsid w:val="00176135"/>
    <w:rsid w:val="00181A09"/>
    <w:rsid w:val="001920BA"/>
    <w:rsid w:val="001B3378"/>
    <w:rsid w:val="001B7A12"/>
    <w:rsid w:val="001E10F2"/>
    <w:rsid w:val="001F555C"/>
    <w:rsid w:val="00241633"/>
    <w:rsid w:val="00245789"/>
    <w:rsid w:val="00256CD0"/>
    <w:rsid w:val="00260AD4"/>
    <w:rsid w:val="002C333A"/>
    <w:rsid w:val="002C6A8F"/>
    <w:rsid w:val="002E0A4E"/>
    <w:rsid w:val="00357175"/>
    <w:rsid w:val="00366A6C"/>
    <w:rsid w:val="0036712F"/>
    <w:rsid w:val="003C3479"/>
    <w:rsid w:val="003D3E29"/>
    <w:rsid w:val="003D7CD1"/>
    <w:rsid w:val="003F1C15"/>
    <w:rsid w:val="00402ECD"/>
    <w:rsid w:val="00410A6B"/>
    <w:rsid w:val="00417A2C"/>
    <w:rsid w:val="004248FC"/>
    <w:rsid w:val="00447A9D"/>
    <w:rsid w:val="00473165"/>
    <w:rsid w:val="00473B72"/>
    <w:rsid w:val="00474AD8"/>
    <w:rsid w:val="004812D6"/>
    <w:rsid w:val="004864EA"/>
    <w:rsid w:val="004867C3"/>
    <w:rsid w:val="00490B58"/>
    <w:rsid w:val="00497CE7"/>
    <w:rsid w:val="004A4711"/>
    <w:rsid w:val="004B02F1"/>
    <w:rsid w:val="004B432C"/>
    <w:rsid w:val="004B6332"/>
    <w:rsid w:val="004B7AD9"/>
    <w:rsid w:val="004C46BA"/>
    <w:rsid w:val="004E3D00"/>
    <w:rsid w:val="004F2EF2"/>
    <w:rsid w:val="00513FED"/>
    <w:rsid w:val="005428B4"/>
    <w:rsid w:val="00557107"/>
    <w:rsid w:val="005713FE"/>
    <w:rsid w:val="005756BC"/>
    <w:rsid w:val="005779ED"/>
    <w:rsid w:val="00590A0E"/>
    <w:rsid w:val="005C0D3E"/>
    <w:rsid w:val="005D18ED"/>
    <w:rsid w:val="005F20B0"/>
    <w:rsid w:val="005F68D2"/>
    <w:rsid w:val="00604BF9"/>
    <w:rsid w:val="00617406"/>
    <w:rsid w:val="00617CC9"/>
    <w:rsid w:val="00640A13"/>
    <w:rsid w:val="006527A3"/>
    <w:rsid w:val="00663EE7"/>
    <w:rsid w:val="0069672D"/>
    <w:rsid w:val="006A3FBA"/>
    <w:rsid w:val="006A758A"/>
    <w:rsid w:val="006C0CD5"/>
    <w:rsid w:val="006D7527"/>
    <w:rsid w:val="006E2CF6"/>
    <w:rsid w:val="006F6BD2"/>
    <w:rsid w:val="00707132"/>
    <w:rsid w:val="00765FAB"/>
    <w:rsid w:val="00771FFA"/>
    <w:rsid w:val="007B5018"/>
    <w:rsid w:val="008302CA"/>
    <w:rsid w:val="00832067"/>
    <w:rsid w:val="0083238E"/>
    <w:rsid w:val="0083627E"/>
    <w:rsid w:val="00837B8A"/>
    <w:rsid w:val="00866272"/>
    <w:rsid w:val="00875A36"/>
    <w:rsid w:val="008806A7"/>
    <w:rsid w:val="008856DF"/>
    <w:rsid w:val="0089154A"/>
    <w:rsid w:val="008D11EE"/>
    <w:rsid w:val="008F0BE2"/>
    <w:rsid w:val="008F0DA7"/>
    <w:rsid w:val="009005A5"/>
    <w:rsid w:val="009065FB"/>
    <w:rsid w:val="00925977"/>
    <w:rsid w:val="00956624"/>
    <w:rsid w:val="00966DF5"/>
    <w:rsid w:val="00983D6D"/>
    <w:rsid w:val="0099343C"/>
    <w:rsid w:val="00993AD5"/>
    <w:rsid w:val="009A1689"/>
    <w:rsid w:val="009F047E"/>
    <w:rsid w:val="00A24F60"/>
    <w:rsid w:val="00A252B6"/>
    <w:rsid w:val="00A31E3B"/>
    <w:rsid w:val="00A4363B"/>
    <w:rsid w:val="00A50E61"/>
    <w:rsid w:val="00A704DF"/>
    <w:rsid w:val="00A73081"/>
    <w:rsid w:val="00A92B69"/>
    <w:rsid w:val="00A950DC"/>
    <w:rsid w:val="00AA5EAF"/>
    <w:rsid w:val="00AB00B0"/>
    <w:rsid w:val="00AB7B93"/>
    <w:rsid w:val="00AC0F3C"/>
    <w:rsid w:val="00AC2F0F"/>
    <w:rsid w:val="00B03046"/>
    <w:rsid w:val="00B24F4A"/>
    <w:rsid w:val="00B267B5"/>
    <w:rsid w:val="00B26DC4"/>
    <w:rsid w:val="00B346AE"/>
    <w:rsid w:val="00B77253"/>
    <w:rsid w:val="00BA36B0"/>
    <w:rsid w:val="00BB70EB"/>
    <w:rsid w:val="00BB775C"/>
    <w:rsid w:val="00BD7AAF"/>
    <w:rsid w:val="00BF5EBB"/>
    <w:rsid w:val="00C14697"/>
    <w:rsid w:val="00C27427"/>
    <w:rsid w:val="00C27B69"/>
    <w:rsid w:val="00C32852"/>
    <w:rsid w:val="00C451CB"/>
    <w:rsid w:val="00C865F7"/>
    <w:rsid w:val="00C9557D"/>
    <w:rsid w:val="00CB07EB"/>
    <w:rsid w:val="00CE61B3"/>
    <w:rsid w:val="00CF230A"/>
    <w:rsid w:val="00D0527F"/>
    <w:rsid w:val="00D52068"/>
    <w:rsid w:val="00D637DC"/>
    <w:rsid w:val="00DA6ED1"/>
    <w:rsid w:val="00DB5A71"/>
    <w:rsid w:val="00DC5A7B"/>
    <w:rsid w:val="00DC60C9"/>
    <w:rsid w:val="00DD3763"/>
    <w:rsid w:val="00E77CBB"/>
    <w:rsid w:val="00E86BB8"/>
    <w:rsid w:val="00EB6971"/>
    <w:rsid w:val="00EC424B"/>
    <w:rsid w:val="00EC51F0"/>
    <w:rsid w:val="00ED2A96"/>
    <w:rsid w:val="00F07E3A"/>
    <w:rsid w:val="00F21235"/>
    <w:rsid w:val="00F25326"/>
    <w:rsid w:val="00F371B5"/>
    <w:rsid w:val="00F40D84"/>
    <w:rsid w:val="00F429D0"/>
    <w:rsid w:val="00F44299"/>
    <w:rsid w:val="00F70FCC"/>
    <w:rsid w:val="00F8591A"/>
    <w:rsid w:val="00F910D4"/>
    <w:rsid w:val="00FC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0A45E"/>
  <w15:chartTrackingRefBased/>
  <w15:docId w15:val="{C2FB1DBE-6BE5-487C-A5E6-9B2F2BA7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7107"/>
  </w:style>
  <w:style w:type="paragraph" w:styleId="a5">
    <w:name w:val="footer"/>
    <w:basedOn w:val="a"/>
    <w:link w:val="a6"/>
    <w:uiPriority w:val="99"/>
    <w:unhideWhenUsed/>
    <w:rsid w:val="00557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7107"/>
  </w:style>
  <w:style w:type="paragraph" w:styleId="a7">
    <w:name w:val="Revision"/>
    <w:hidden/>
    <w:uiPriority w:val="99"/>
    <w:semiHidden/>
    <w:rsid w:val="00101A57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CF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807DC-6F4E-462A-A0F6-18F03ECD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1025</Words>
  <Characters>5843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Коробочкин</dc:creator>
  <cp:keywords/>
  <dc:description/>
  <cp:lastModifiedBy>Юрий Коробочкин</cp:lastModifiedBy>
  <cp:revision>21</cp:revision>
  <cp:lastPrinted>2023-01-03T12:55:00Z</cp:lastPrinted>
  <dcterms:created xsi:type="dcterms:W3CDTF">2022-12-23T16:41:00Z</dcterms:created>
  <dcterms:modified xsi:type="dcterms:W3CDTF">2023-01-03T15:13:00Z</dcterms:modified>
</cp:coreProperties>
</file>