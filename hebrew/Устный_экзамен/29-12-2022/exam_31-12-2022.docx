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854D" w14:textId="5C3CBE9F" w:rsidR="00D637DC" w:rsidRPr="00802B60" w:rsidRDefault="008F0DA7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lang w:val="en-US" w:bidi="he-IL"/>
          <w:rPrChange w:id="0" w:author="Юрий Коробочкин" w:date="2023-01-02T15:55:00Z">
            <w:rPr>
              <w:rFonts w:asciiTheme="minorBidi" w:hAnsiTheme="minorBidi"/>
              <w:sz w:val="56"/>
              <w:szCs w:val="56"/>
              <w:lang w:val="en-US"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" w:author="Юрий Коробочкин" w:date="2023-01-02T15:55:00Z">
            <w:rPr>
              <w:rFonts w:asciiTheme="minorBidi" w:hAnsiTheme="minorBidi"/>
              <w:sz w:val="96"/>
              <w:szCs w:val="96"/>
              <w:rtl/>
              <w:lang w:bidi="he-IL"/>
            </w:rPr>
          </w:rPrChange>
        </w:rPr>
        <w:t xml:space="preserve">   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" w:author="Юрий Коробочкин" w:date="2023-01-02T15:55:00Z">
            <w:rPr>
              <w:rFonts w:asciiTheme="minorBidi" w:hAnsiTheme="minorBidi"/>
              <w:sz w:val="56"/>
              <w:szCs w:val="56"/>
              <w:rtl/>
              <w:lang w:bidi="he-IL"/>
            </w:rPr>
          </w:rPrChange>
        </w:rPr>
        <w:t>יורי</w:t>
      </w:r>
      <w:r w:rsidR="00D637D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" w:author="Юрий Коробочкин" w:date="2023-01-02T15:55:00Z">
            <w:rPr>
              <w:rFonts w:asciiTheme="minorBidi" w:hAnsiTheme="minorBidi"/>
              <w:sz w:val="56"/>
              <w:szCs w:val="56"/>
              <w:rtl/>
              <w:lang w:bidi="he-IL"/>
            </w:rPr>
          </w:rPrChange>
        </w:rPr>
        <w:t xml:space="preserve"> קורובוצ</w:t>
      </w:r>
      <w:ins w:id="4" w:author="Юрий Коробочкин" w:date="2022-12-23T11:58:00Z">
        <w:r w:rsidR="00104F86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" w:author="Юрий Коробочкин" w:date="2023-01-02T15:55:00Z">
              <w:rPr>
                <w:rFonts w:asciiTheme="minorBidi" w:hAnsiTheme="minorBidi"/>
                <w:sz w:val="56"/>
                <w:szCs w:val="56"/>
                <w:rtl/>
                <w:lang w:bidi="he-IL"/>
              </w:rPr>
            </w:rPrChange>
          </w:rPr>
          <w:t>'</w:t>
        </w:r>
      </w:ins>
      <w:del w:id="6" w:author="Юрий Коробочкин" w:date="2022-12-23T17:06:00Z">
        <w:r w:rsidR="00D637DC" w:rsidRPr="00802B60" w:rsidDel="00087422">
          <w:rPr>
            <w:rFonts w:asciiTheme="majorHAnsi" w:hAnsiTheme="majorHAnsi" w:cstheme="majorHAnsi"/>
            <w:sz w:val="36"/>
            <w:szCs w:val="36"/>
            <w:rtl/>
            <w:lang w:bidi="he-IL"/>
            <w:rPrChange w:id="7" w:author="Юрий Коробочкин" w:date="2023-01-02T15:55:00Z">
              <w:rPr>
                <w:rFonts w:asciiTheme="minorBidi" w:hAnsiTheme="minorBidi"/>
                <w:sz w:val="56"/>
                <w:szCs w:val="56"/>
                <w:rtl/>
                <w:lang w:bidi="he-IL"/>
              </w:rPr>
            </w:rPrChange>
          </w:rPr>
          <w:delText>"</w:delText>
        </w:r>
      </w:del>
      <w:r w:rsidR="00D637D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" w:author="Юрий Коробочкин" w:date="2023-01-02T15:55:00Z">
            <w:rPr>
              <w:rFonts w:asciiTheme="minorBidi" w:hAnsiTheme="minorBidi"/>
              <w:sz w:val="56"/>
              <w:szCs w:val="56"/>
              <w:rtl/>
              <w:lang w:bidi="he-IL"/>
            </w:rPr>
          </w:rPrChange>
        </w:rPr>
        <w:t>קי</w:t>
      </w:r>
      <w:r w:rsidR="003F1C15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9" w:author="Юрий Коробочкин" w:date="2023-01-02T15:55:00Z">
            <w:rPr>
              <w:rFonts w:asciiTheme="minorBidi" w:hAnsiTheme="minorBidi"/>
              <w:sz w:val="56"/>
              <w:szCs w:val="56"/>
              <w:rtl/>
              <w:lang w:bidi="he-IL"/>
            </w:rPr>
          </w:rPrChange>
        </w:rPr>
        <w:t>ן</w:t>
      </w:r>
    </w:p>
    <w:p w14:paraId="0133332F" w14:textId="471F9125" w:rsidR="00B24F4A" w:rsidRPr="00802B60" w:rsidRDefault="00D637DC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10" w:author="Юрий Коробочкин" w:date="2023-01-02T15:55:00Z">
            <w:rPr>
              <w:rFonts w:asciiTheme="minorBidi" w:hAnsiTheme="minorBidi"/>
              <w:sz w:val="96"/>
              <w:szCs w:val="9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1" w:author="Юрий Коробочкин" w:date="2023-01-02T15:55:00Z">
            <w:rPr>
              <w:rFonts w:asciiTheme="minorBidi" w:hAnsiTheme="minorBidi"/>
              <w:sz w:val="96"/>
              <w:szCs w:val="96"/>
              <w:rtl/>
              <w:lang w:bidi="he-IL"/>
            </w:rPr>
          </w:rPrChange>
        </w:rPr>
        <w:t>א</w:t>
      </w:r>
      <w:r w:rsidR="008F0DA7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2" w:author="Юрий Коробочкин" w:date="2023-01-02T15:55:00Z">
            <w:rPr>
              <w:rFonts w:asciiTheme="minorBidi" w:hAnsiTheme="minorBidi"/>
              <w:sz w:val="96"/>
              <w:szCs w:val="96"/>
              <w:rtl/>
              <w:lang w:bidi="he-IL"/>
            </w:rPr>
          </w:rPrChange>
        </w:rPr>
        <w:t xml:space="preserve">                                   </w:t>
      </w:r>
    </w:p>
    <w:p w14:paraId="0503010C" w14:textId="5E33726C" w:rsidR="006527A3" w:rsidRPr="00802B60" w:rsidRDefault="006A3FBA" w:rsidP="00D637DC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val="en-US" w:bidi="he-IL"/>
          <w:rPrChange w:id="13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15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1.ספר על </w:t>
      </w:r>
      <w:del w:id="16" w:author="יוסי וקס" w:date="2022-12-22T14:38:00Z">
        <w:r w:rsidRPr="00802B60" w:rsidDel="00101A57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7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עזמן</w:delText>
        </w:r>
      </w:del>
      <w:ins w:id="18" w:author="יוסי וקס" w:date="2022-12-22T14:38:00Z"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9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ע</w:t>
        </w:r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0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צ</w:t>
        </w:r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1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</w:t>
        </w:r>
      </w:ins>
      <w:ins w:id="22" w:author="יוסי וקס" w:date="2022-12-22T14:39:00Z"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val="en-US" w:bidi="he-IL"/>
            <w:rPrChange w:id="23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val="en-US" w:bidi="he-IL"/>
              </w:rPr>
            </w:rPrChange>
          </w:rPr>
          <w:t>ך</w:t>
        </w:r>
      </w:ins>
    </w:p>
    <w:p w14:paraId="2C0EBBE8" w14:textId="2B864FF1" w:rsidR="006A3FBA" w:rsidRPr="00802B60" w:rsidRDefault="006A3FBA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2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שמי י</w:t>
      </w:r>
      <w:r w:rsidR="00366A6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6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ו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רי. אני עולה חד</w:t>
      </w:r>
      <w:r w:rsidR="00366A6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8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ש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, מרוסיה, בן 65.</w:t>
      </w:r>
    </w:p>
    <w:p w14:paraId="0E0CF9D2" w14:textId="17E133F7" w:rsidR="006A3FBA" w:rsidRPr="00802B60" w:rsidRDefault="006A3FBA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3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המ</w:t>
      </w:r>
      <w:del w:id="32" w:author="יוסי וקס" w:date="2022-12-22T14:39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3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י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קצ</w:t>
      </w:r>
      <w:ins w:id="35" w:author="יוסי וקס" w:date="2022-12-22T14:39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ע</w:t>
      </w:r>
      <w:del w:id="38" w:author="יוסי וקס" w:date="2022-12-22T14:39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3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שלי </w:t>
      </w:r>
      <w:del w:id="41" w:author="יוסי וקס" w:date="2022-12-22T14:40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4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תוכניכן </w:delText>
        </w:r>
      </w:del>
      <w:ins w:id="43" w:author="יוסי וקס" w:date="2022-12-22T14:40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תוכני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ן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מתמ</w:t>
      </w:r>
      <w:r w:rsidR="00EC51F0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טיקאי. יש לי </w:t>
      </w:r>
      <w:del w:id="49" w:author="יוסי וקס" w:date="2022-12-22T14:40:00Z">
        <w:r w:rsidR="00EC51F0"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5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דקטורת</w:delText>
        </w:r>
        <w:r w:rsidR="00366A6C"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5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 </w:delText>
        </w:r>
      </w:del>
      <w:ins w:id="52" w:author="יוסי וקס" w:date="2022-12-22T14:40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ד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קטור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ט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="00EC51F0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  <w:del w:id="59" w:author="יוסי וקס" w:date="2022-12-22T14:40:00Z">
        <w:r w:rsidR="00EC51F0"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6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אני</w:delText>
        </w:r>
      </w:del>
      <w:r w:rsidR="00EC51F0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למ</w:t>
      </w:r>
      <w:r w:rsidR="00366A6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2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ד</w:t>
      </w:r>
      <w:r w:rsidR="00EC51F0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תי </w:t>
      </w:r>
      <w:del w:id="64" w:author="יוסי וקס" w:date="2022-12-22T14:40:00Z">
        <w:r w:rsidR="00EC51F0"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6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באוניורסיתה </w:delText>
        </w:r>
      </w:del>
      <w:ins w:id="66" w:author="יוסי וקס" w:date="2022-12-22T14:40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באוניו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סי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ט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ה </w:t>
        </w:r>
      </w:ins>
      <w:r w:rsidR="00EC51F0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במ</w:t>
      </w:r>
      <w:r w:rsidR="00366A6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3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ו</w:t>
      </w:r>
      <w:r w:rsidR="00EC51F0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סקו</w:t>
      </w:r>
      <w:ins w:id="75" w:author="יוסי וקס" w:date="2022-12-22T14:40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="00EC51F0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ה.</w:t>
      </w:r>
    </w:p>
    <w:p w14:paraId="6E1F07AD" w14:textId="0C3B0B5D" w:rsidR="00EC51F0" w:rsidRPr="00802B60" w:rsidRDefault="00EC51F0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7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</w:t>
      </w:r>
      <w:del w:id="80" w:author="יוסי וקס" w:date="2022-12-22T14:40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8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נסוי</w:delText>
        </w:r>
      </w:del>
      <w:ins w:id="82" w:author="יוסי וקס" w:date="2022-12-22T14:40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נ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וי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. יש לי </w:t>
      </w:r>
      <w:del w:id="87" w:author="יוסי וקס" w:date="2022-12-22T14:40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8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אישא</w:delText>
        </w:r>
      </w:del>
      <w:ins w:id="89" w:author="יוסי וקס" w:date="2022-12-22T14:40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איש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9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, בת, שני נכדים וכלב</w:t>
      </w:r>
      <w:r w:rsidR="00F70FC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9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4BAEA902" w14:textId="581713DB" w:rsidR="00F70FCC" w:rsidRPr="00802B60" w:rsidRDefault="00F70FCC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9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9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</w:t>
      </w:r>
      <w:ins w:id="96" w:author="יוסי וקס" w:date="2022-12-22T14:40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9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גם </w:t>
      </w:r>
      <w:del w:id="99" w:author="יוסי וקס" w:date="2022-12-22T14:40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0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האשא </w:delText>
        </w:r>
      </w:del>
      <w:ins w:id="101" w:author="יוסי וקס" w:date="2022-12-22T14:40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אישתי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del w:id="104" w:author="יוסי וקס" w:date="2022-12-22T14:41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0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עליתי </w:delText>
        </w:r>
      </w:del>
      <w:ins w:id="106" w:author="יוסי וקס" w:date="2022-12-22T14:41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עלי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נו</w:t>
        </w:r>
      </w:ins>
      <w:ins w:id="109" w:author="Юрий Коробочкин" w:date="2022-12-23T11:40:00Z">
        <w:r w:rsidR="000D7D31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1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לישראל ל</w:t>
      </w:r>
      <w:r w:rsidR="00366A6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12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פ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1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ני חצי ש</w:t>
      </w:r>
      <w:r w:rsidR="00366A6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14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נ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1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ה מרוסיה, אחר-כך בתי על</w:t>
      </w:r>
      <w:ins w:id="116" w:author="יוסי וקס" w:date="2022-12-22T14:41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1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ה </w:t>
      </w:r>
      <w:del w:id="119" w:author="יוסי וקס" w:date="2022-12-22T14:41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2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בישראל </w:delText>
        </w:r>
      </w:del>
      <w:ins w:id="121" w:author="יוסי וקס" w:date="2022-12-22T14:41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ישראל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2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מ</w:t>
      </w:r>
      <w:r w:rsidR="00366A6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25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א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2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וקראי</w:t>
      </w:r>
      <w:r w:rsidR="00366A6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27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נ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2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ה.</w:t>
      </w:r>
    </w:p>
    <w:p w14:paraId="6192C0D8" w14:textId="0DB4213E" w:rsidR="00F70FCC" w:rsidRPr="00802B60" w:rsidRDefault="00A31E3B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12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3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אנחנו עלינו מפני ש</w:t>
      </w:r>
      <w:ins w:id="131" w:author="יוסי וקס" w:date="2022-12-22T14:41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3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מ</w:t>
      </w:r>
      <w:del w:id="134" w:author="יוסי וקס" w:date="2022-12-22T14:41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3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י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3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לחמה התחילה </w:t>
      </w:r>
      <w:del w:id="137" w:author="יוסי וקס" w:date="2022-12-22T14:41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3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נין </w:delText>
        </w:r>
      </w:del>
      <w:ins w:id="139" w:author="יוסי וקס" w:date="2022-12-22T14:41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ין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4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רוסיה לבין אוקראינה.</w:t>
      </w:r>
    </w:p>
    <w:p w14:paraId="0DFA4B08" w14:textId="35BACB7C" w:rsidR="00B03046" w:rsidRPr="00802B60" w:rsidRDefault="00B03046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14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144" w:author="יוסי וקס" w:date="2022-12-22T14:41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4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נרוסיה </w:delText>
        </w:r>
      </w:del>
      <w:ins w:id="146" w:author="יוסי וקס" w:date="2022-12-22T14:41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רוסיה </w:t>
        </w:r>
      </w:ins>
      <w:del w:id="149" w:author="יוסי וקס" w:date="2022-12-22T14:41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5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אני 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5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אהבתי </w:t>
      </w:r>
      <w:del w:id="152" w:author="יוסי וקס" w:date="2022-12-22T14:41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5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ללחת </w:delText>
        </w:r>
      </w:del>
      <w:ins w:id="154" w:author="יוסי וקס" w:date="2022-12-22T14:41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לל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ת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5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לצוד ב</w:t>
      </w:r>
      <w:del w:id="159" w:author="יוסי וקס" w:date="2022-12-22T14:41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6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6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שדות, בהאחוים</w:t>
      </w:r>
      <w:ins w:id="162" w:author="יוסי וקס" w:date="2022-12-22T14:41:00Z">
        <w:del w:id="163" w:author="Юрий Коробочкин" w:date="2022-12-23T11:45:00Z">
          <w:r w:rsidR="00101A57" w:rsidRPr="00802B60" w:rsidDel="004C46BA">
            <w:rPr>
              <w:rFonts w:asciiTheme="majorHAnsi" w:hAnsiTheme="majorHAnsi" w:cstheme="majorHAnsi"/>
              <w:sz w:val="36"/>
              <w:szCs w:val="36"/>
              <w:rtl/>
              <w:lang w:bidi="he-IL"/>
              <w:rPrChange w:id="164" w:author="Юрий Коробочкин" w:date="2023-01-02T15:55:00Z">
                <w:rPr>
                  <w:rFonts w:asciiTheme="minorBidi" w:hAnsiTheme="minorBidi"/>
                  <w:sz w:val="36"/>
                  <w:szCs w:val="36"/>
                  <w:rtl/>
                  <w:lang w:bidi="he-IL"/>
                </w:rPr>
              </w:rPrChange>
            </w:rPr>
            <w:delText>?</w:delText>
          </w:r>
        </w:del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6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del w:id="166" w:author="יוסי וקס" w:date="2022-12-22T14:42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6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והיערים </w:delText>
        </w:r>
      </w:del>
      <w:ins w:id="168" w:author="יוסי וקס" w:date="2022-12-22T14:42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7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7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יער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7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ות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7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7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עם הכלב</w:t>
      </w:r>
      <w:del w:id="175" w:author="יוסי וקס" w:date="2022-12-22T14:42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7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י</w:delText>
        </w:r>
      </w:del>
      <w:ins w:id="177" w:author="יוסי וקס" w:date="2022-12-22T14:42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7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שלי</w:t>
        </w:r>
      </w:ins>
      <w:r w:rsidR="00C451C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7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0974C7AC" w14:textId="074B8456" w:rsidR="00C451CB" w:rsidRPr="00802B60" w:rsidRDefault="004812D6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18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8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בישראל אני אוהב לטייל בארץ</w:t>
      </w:r>
      <w:ins w:id="182" w:author="Юрий Коробочкин" w:date="2022-12-23T11:45:00Z">
        <w:r w:rsidR="004C46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8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del w:id="184" w:author="יוסי וקס" w:date="2022-12-22T14:42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8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, ללחת </w:delText>
        </w:r>
      </w:del>
      <w:ins w:id="186" w:author="יוסי וקס" w:date="2022-12-22T14:42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8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8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לל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8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9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ת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9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לים.</w:t>
      </w:r>
    </w:p>
    <w:p w14:paraId="5E484917" w14:textId="41BFFF2C" w:rsidR="004812D6" w:rsidRPr="00802B60" w:rsidRDefault="004812D6" w:rsidP="00D637DC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192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193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2. איפה אתה גר?</w:t>
      </w:r>
    </w:p>
    <w:p w14:paraId="7DAD1D36" w14:textId="2903D397" w:rsidR="004812D6" w:rsidRPr="00802B60" w:rsidRDefault="00256CD0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19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9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גר בפתח-תקווה, </w:t>
      </w:r>
      <w:r w:rsidR="00F21235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96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ב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19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רחב בנימין </w:t>
      </w:r>
      <w:del w:id="198" w:author="יוסי וקס" w:date="2022-12-22T14:42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19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מי</w:delText>
        </w:r>
        <w:r w:rsidR="00F21235"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20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delText>נ</w:delText>
        </w:r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20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צ</w:delText>
        </w:r>
      </w:del>
      <w:ins w:id="202" w:author="יוסי וקס" w:date="2022-12-22T14:42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0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מי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0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נץ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0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, מספר </w:t>
      </w:r>
      <w:del w:id="206" w:author="יוסי וקס" w:date="2022-12-22T14:42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20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בויין 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0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26,</w:t>
      </w:r>
      <w:r w:rsidR="00F21235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0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מספר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1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r w:rsidR="00F21235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11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ד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1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ירת 7.</w:t>
      </w:r>
    </w:p>
    <w:p w14:paraId="773C58CE" w14:textId="703A4381" w:rsidR="00256CD0" w:rsidRPr="00802B60" w:rsidRDefault="00256CD0" w:rsidP="00D637DC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13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14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3.איפה נולדת?</w:t>
      </w:r>
    </w:p>
    <w:p w14:paraId="063CA6AD" w14:textId="6C8B4E92" w:rsidR="00256CD0" w:rsidRPr="00802B60" w:rsidRDefault="00256CD0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21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1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נו</w:t>
      </w:r>
      <w:r w:rsidR="004F2EF2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1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לדתי ברוסיה</w:t>
      </w:r>
    </w:p>
    <w:p w14:paraId="37523A9D" w14:textId="567ADCF6" w:rsidR="004F2EF2" w:rsidRPr="00802B60" w:rsidRDefault="004F2EF2" w:rsidP="00D637DC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18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19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4. מה המצב המשפחתי </w:t>
      </w:r>
      <w:del w:id="220" w:author="יוסי וקס" w:date="2022-12-22T14:43:00Z">
        <w:r w:rsidRPr="00802B60" w:rsidDel="00101A57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21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שלח</w:delText>
        </w:r>
      </w:del>
      <w:ins w:id="222" w:author="יוסי וקס" w:date="2022-12-22T14:43:00Z"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23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של</w:t>
        </w:r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24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ך</w:t>
        </w:r>
      </w:ins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25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?</w:t>
      </w:r>
    </w:p>
    <w:p w14:paraId="5B5FE10C" w14:textId="7DBC51CF" w:rsidR="004F2EF2" w:rsidRPr="00802B60" w:rsidRDefault="004F2EF2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22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2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</w:t>
      </w:r>
      <w:del w:id="228" w:author="יוסי וקס" w:date="2022-12-22T14:43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22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נסוי</w:delText>
        </w:r>
      </w:del>
      <w:ins w:id="230" w:author="יוסי וקס" w:date="2022-12-22T14:43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3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נ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3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3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וי</w:t>
        </w:r>
      </w:ins>
    </w:p>
    <w:p w14:paraId="5EC381F8" w14:textId="6EDFE3F9" w:rsidR="004F2EF2" w:rsidRPr="00802B60" w:rsidRDefault="004F2EF2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23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3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lastRenderedPageBreak/>
        <w:t>5</w:t>
      </w: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36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. מה </w:t>
      </w:r>
      <w:del w:id="237" w:author="יוסי וקס" w:date="2022-12-22T14:43:00Z">
        <w:r w:rsidRPr="00802B60" w:rsidDel="00101A57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38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 xml:space="preserve">מיקצעה </w:delText>
        </w:r>
      </w:del>
      <w:ins w:id="239" w:author="יוסי וקס" w:date="2022-12-22T14:43:00Z"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40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</w:t>
        </w:r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41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המקצוע</w:t>
        </w:r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42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 </w:t>
        </w:r>
      </w:ins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43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שלך?</w:t>
      </w:r>
    </w:p>
    <w:p w14:paraId="733FC957" w14:textId="4608E8B1" w:rsidR="004F2EF2" w:rsidRPr="00802B60" w:rsidRDefault="004F2EF2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24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245" w:author="יוסי וקס" w:date="2022-12-22T14:43:00Z">
        <w:r w:rsidRPr="00802B60" w:rsidDel="00101A57">
          <w:rPr>
            <w:rFonts w:asciiTheme="majorHAnsi" w:hAnsiTheme="majorHAnsi" w:cstheme="majorHAnsi"/>
            <w:sz w:val="36"/>
            <w:szCs w:val="36"/>
            <w:rtl/>
            <w:lang w:bidi="he-IL"/>
            <w:rPrChange w:id="24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המיקצעה </w:delText>
        </w:r>
      </w:del>
      <w:ins w:id="247" w:author="יוסי וקס" w:date="2022-12-22T14:43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4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המקצ</w:t>
        </w:r>
      </w:ins>
      <w:ins w:id="249" w:author="יוסי וקס" w:date="2022-12-22T14:44:00Z"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5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וע</w:t>
        </w:r>
        <w:r w:rsidR="00101A5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5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5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שלי תכני</w:t>
      </w:r>
      <w:r w:rsidR="00F21235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53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ת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5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ן מתמטיקאי</w:t>
      </w:r>
    </w:p>
    <w:p w14:paraId="41D86520" w14:textId="6BEED012" w:rsidR="004F2EF2" w:rsidRPr="00802B60" w:rsidRDefault="004F2EF2" w:rsidP="00D637DC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55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56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6. יש </w:t>
      </w:r>
      <w:del w:id="257" w:author="יוסי וקס" w:date="2022-12-22T14:44:00Z">
        <w:r w:rsidRPr="00802B60" w:rsidDel="00101A57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58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 xml:space="preserve">לן </w:delText>
        </w:r>
      </w:del>
      <w:ins w:id="259" w:author="יוסי וקס" w:date="2022-12-22T14:44:00Z"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60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ל</w:t>
        </w:r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61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ך</w:t>
        </w:r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62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101A5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63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קרובים</w:t>
        </w:r>
        <w:r w:rsidR="006D7527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64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del w:id="265" w:author="יוסי וקס" w:date="2022-12-22T14:44:00Z">
        <w:r w:rsidRPr="00802B60" w:rsidDel="00101A57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66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קורבי</w:delText>
        </w:r>
        <w:r w:rsidR="00956624" w:rsidRPr="00802B60" w:rsidDel="00101A57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267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ם</w:delText>
        </w:r>
      </w:del>
      <w:r w:rsidR="00956624"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68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 בישראל?</w:t>
      </w:r>
    </w:p>
    <w:p w14:paraId="29BDF887" w14:textId="1EA00190" w:rsidR="00956624" w:rsidRPr="00802B60" w:rsidRDefault="00F21235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26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70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כ</w:t>
      </w:r>
      <w:r w:rsidR="00956624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7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ן, יש </w:t>
      </w:r>
      <w:ins w:id="272" w:author="יוסי וקס" w:date="2022-12-22T14:44:00Z"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7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לי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7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del w:id="275" w:author="יוסי וקס" w:date="2022-12-22T14:44:00Z">
        <w:r w:rsidR="00956624" w:rsidRPr="00802B60" w:rsidDel="006D7527">
          <w:rPr>
            <w:rFonts w:asciiTheme="majorHAnsi" w:hAnsiTheme="majorHAnsi" w:cstheme="majorHAnsi"/>
            <w:sz w:val="36"/>
            <w:szCs w:val="36"/>
            <w:rtl/>
            <w:lang w:bidi="he-IL"/>
            <w:rPrChange w:id="27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אשא</w:delText>
        </w:r>
      </w:del>
      <w:ins w:id="277" w:author="יוסי וקס" w:date="2022-12-22T14:44:00Z"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7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א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7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8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ש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8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956624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8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, בת, </w:t>
      </w:r>
      <w:del w:id="283" w:author="יוסי וקס" w:date="2022-12-22T14:45:00Z">
        <w:r w:rsidR="00956624" w:rsidRPr="00802B60" w:rsidDel="006D7527">
          <w:rPr>
            <w:rFonts w:asciiTheme="majorHAnsi" w:hAnsiTheme="majorHAnsi" w:cstheme="majorHAnsi"/>
            <w:sz w:val="36"/>
            <w:szCs w:val="36"/>
            <w:rtl/>
            <w:lang w:bidi="he-IL"/>
            <w:rPrChange w:id="28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שבי </w:delText>
        </w:r>
      </w:del>
      <w:ins w:id="285" w:author="יוסי וקס" w:date="2022-12-22T14:45:00Z"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8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ש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8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נ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28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י </w:t>
        </w:r>
      </w:ins>
      <w:r w:rsidR="00956624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8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נכדים וכלב.</w:t>
      </w:r>
    </w:p>
    <w:p w14:paraId="184CD963" w14:textId="60AF7201" w:rsidR="00956624" w:rsidRPr="00802B60" w:rsidRDefault="00956624" w:rsidP="00D637DC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90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91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7. בן כמה אתה?</w:t>
      </w:r>
    </w:p>
    <w:p w14:paraId="45B56CAD" w14:textId="6B6E6F85" w:rsidR="00956624" w:rsidRPr="00802B60" w:rsidRDefault="00956624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29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9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אני בן 65</w:t>
      </w:r>
    </w:p>
    <w:p w14:paraId="06B93143" w14:textId="64B0C0EF" w:rsidR="00956624" w:rsidRPr="00802B60" w:rsidRDefault="00956624" w:rsidP="00D637DC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94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295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8. כמה זמן אתה בישראל?</w:t>
      </w:r>
    </w:p>
    <w:p w14:paraId="6BE68C14" w14:textId="2B00D05E" w:rsidR="00956624" w:rsidRPr="00802B60" w:rsidRDefault="00956624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29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29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בישראל </w:t>
      </w:r>
      <w:del w:id="298" w:author="יוסי וקס" w:date="2022-12-22T14:45:00Z">
        <w:r w:rsidRPr="00802B60" w:rsidDel="006D7527">
          <w:rPr>
            <w:rFonts w:asciiTheme="majorHAnsi" w:hAnsiTheme="majorHAnsi" w:cstheme="majorHAnsi"/>
            <w:sz w:val="36"/>
            <w:szCs w:val="36"/>
            <w:rtl/>
            <w:lang w:bidi="he-IL"/>
            <w:rPrChange w:id="29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חלי </w:delText>
        </w:r>
      </w:del>
      <w:ins w:id="300" w:author="יוסי וקס" w:date="2022-12-22T14:45:00Z"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0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ח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0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צ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0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י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0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שנה.</w:t>
      </w:r>
    </w:p>
    <w:p w14:paraId="329D7319" w14:textId="759DB238" w:rsidR="00956624" w:rsidRPr="00802B60" w:rsidRDefault="00956624" w:rsidP="00D637DC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305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306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9. </w:t>
      </w:r>
      <w:r w:rsidR="00B24F4A"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307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יש לך ילדים?</w:t>
      </w:r>
    </w:p>
    <w:p w14:paraId="3DCAF299" w14:textId="5EDC46A1" w:rsidR="00B24F4A" w:rsidRPr="00802B60" w:rsidRDefault="00B24F4A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30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0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כן, יש לי בת.</w:t>
      </w:r>
    </w:p>
    <w:p w14:paraId="4B89D610" w14:textId="5272A89E" w:rsidR="00B24F4A" w:rsidRPr="00802B60" w:rsidRDefault="00B24F4A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310" w:author="Юрий Коробочкин" w:date="2023-01-02T15:55:00Z">
            <w:rPr>
              <w:rFonts w:asciiTheme="minorBidi" w:hAnsiTheme="minorBidi"/>
              <w:sz w:val="96"/>
              <w:szCs w:val="9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11" w:author="Юрий Коробочкин" w:date="2023-01-02T15:55:00Z">
            <w:rPr>
              <w:rFonts w:asciiTheme="minorBidi" w:hAnsiTheme="minorBidi"/>
              <w:sz w:val="96"/>
              <w:szCs w:val="96"/>
              <w:rtl/>
              <w:lang w:bidi="he-IL"/>
            </w:rPr>
          </w:rPrChange>
        </w:rPr>
        <w:t>ב</w:t>
      </w:r>
    </w:p>
    <w:p w14:paraId="13BBA32C" w14:textId="15BAC91B" w:rsidR="00B24F4A" w:rsidRPr="00802B60" w:rsidRDefault="00B24F4A" w:rsidP="00D637DC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312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313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1</w:t>
      </w:r>
      <w:r w:rsidR="008F0DA7"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314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. ספר על עצמך</w:t>
      </w:r>
    </w:p>
    <w:p w14:paraId="39C1DF56" w14:textId="2DBE7C52" w:rsidR="00D637DC" w:rsidRPr="00802B60" w:rsidDel="006D7527" w:rsidRDefault="00D637DC" w:rsidP="00D637DC">
      <w:pPr>
        <w:spacing w:line="360" w:lineRule="auto"/>
        <w:jc w:val="right"/>
        <w:rPr>
          <w:del w:id="315" w:author="יוסי וקס" w:date="2022-12-22T14:45:00Z"/>
          <w:rFonts w:asciiTheme="majorHAnsi" w:hAnsiTheme="majorHAnsi" w:cstheme="majorHAnsi"/>
          <w:sz w:val="36"/>
          <w:szCs w:val="36"/>
          <w:rtl/>
          <w:lang w:bidi="he-IL"/>
          <w:rPrChange w:id="316" w:author="Юрий Коробочкин" w:date="2023-01-02T15:55:00Z">
            <w:rPr>
              <w:del w:id="317" w:author="יוסי וקס" w:date="2022-12-22T14:45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318" w:author="יוסי וקס" w:date="2022-12-22T14:45:00Z">
        <w:r w:rsidRPr="00802B60" w:rsidDel="006D7527">
          <w:rPr>
            <w:rFonts w:asciiTheme="majorHAnsi" w:hAnsiTheme="majorHAnsi" w:cstheme="majorHAnsi"/>
            <w:sz w:val="36"/>
            <w:szCs w:val="36"/>
            <w:rtl/>
            <w:lang w:bidi="he-IL"/>
            <w:rPrChange w:id="31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למה עוית לישראל?</w:delText>
        </w:r>
      </w:del>
    </w:p>
    <w:p w14:paraId="7073DCB9" w14:textId="75D132AD" w:rsidR="00D637DC" w:rsidRPr="00802B60" w:rsidRDefault="004B432C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32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321" w:author="יוסי וקס" w:date="2022-12-22T14:45:00Z">
        <w:r w:rsidRPr="00802B60" w:rsidDel="006D7527">
          <w:rPr>
            <w:rFonts w:asciiTheme="majorHAnsi" w:hAnsiTheme="majorHAnsi" w:cstheme="majorHAnsi"/>
            <w:sz w:val="36"/>
            <w:szCs w:val="36"/>
            <w:rtl/>
            <w:lang w:bidi="he-IL"/>
            <w:rPrChange w:id="32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מיקלעה </w:delText>
        </w:r>
      </w:del>
      <w:ins w:id="323" w:author="יוסי וקס" w:date="2022-12-22T14:45:00Z"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2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המקצוע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2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2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שלי תוכניתן מתמטיקאי, יש לי </w:t>
      </w:r>
      <w:del w:id="327" w:author="יוסי וקס" w:date="2022-12-22T14:45:00Z">
        <w:r w:rsidRPr="00802B60" w:rsidDel="006D7527">
          <w:rPr>
            <w:rFonts w:asciiTheme="majorHAnsi" w:hAnsiTheme="majorHAnsi" w:cstheme="majorHAnsi"/>
            <w:sz w:val="36"/>
            <w:szCs w:val="36"/>
            <w:rtl/>
            <w:lang w:bidi="he-IL"/>
            <w:rPrChange w:id="32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דוקטורת</w:delText>
        </w:r>
      </w:del>
      <w:ins w:id="329" w:author="יוסי וקס" w:date="2022-12-22T14:45:00Z"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3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דוקטור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3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ט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3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54514B3F" w14:textId="4A38ACDC" w:rsidR="004B432C" w:rsidRPr="00802B60" w:rsidRDefault="004B432C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33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334" w:author="יוסי וקס" w:date="2022-12-22T14:45:00Z">
        <w:r w:rsidRPr="00802B60" w:rsidDel="006D7527">
          <w:rPr>
            <w:rFonts w:asciiTheme="majorHAnsi" w:hAnsiTheme="majorHAnsi" w:cstheme="majorHAnsi"/>
            <w:sz w:val="36"/>
            <w:szCs w:val="36"/>
            <w:rtl/>
            <w:lang w:bidi="he-IL"/>
            <w:rPrChange w:id="33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אני 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3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למדתי במוסק</w:t>
      </w:r>
      <w:ins w:id="337" w:author="יוסי וקס" w:date="2022-12-22T14:46:00Z"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3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3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וה, </w:t>
      </w:r>
      <w:del w:id="340" w:author="יוסי וקס" w:date="2022-12-22T14:46:00Z">
        <w:r w:rsidRPr="00802B60" w:rsidDel="006D7527">
          <w:rPr>
            <w:rFonts w:asciiTheme="majorHAnsi" w:hAnsiTheme="majorHAnsi" w:cstheme="majorHAnsi"/>
            <w:sz w:val="36"/>
            <w:szCs w:val="36"/>
            <w:rtl/>
            <w:lang w:bidi="he-IL"/>
            <w:rPrChange w:id="34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באוניורסיתה</w:delText>
        </w:r>
      </w:del>
      <w:ins w:id="342" w:author="יוסי וקס" w:date="2022-12-22T14:46:00Z"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4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באוני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4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4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רסי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4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ט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4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4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0ADBCA88" w14:textId="43E79176" w:rsidR="008D11EE" w:rsidRPr="00802B60" w:rsidRDefault="004B432C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34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350" w:author="יוסי וקס" w:date="2022-12-22T14:46:00Z">
        <w:r w:rsidRPr="00802B60" w:rsidDel="006D7527">
          <w:rPr>
            <w:rFonts w:asciiTheme="majorHAnsi" w:hAnsiTheme="majorHAnsi" w:cstheme="majorHAnsi"/>
            <w:sz w:val="36"/>
            <w:szCs w:val="36"/>
            <w:rtl/>
            <w:lang w:bidi="he-IL"/>
            <w:rPrChange w:id="35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אני 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5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הייתי </w:t>
      </w:r>
      <w:del w:id="353" w:author="יוסי וקס" w:date="2022-12-22T14:46:00Z">
        <w:r w:rsidR="008D11EE" w:rsidRPr="00802B60" w:rsidDel="006D7527">
          <w:rPr>
            <w:rFonts w:asciiTheme="majorHAnsi" w:hAnsiTheme="majorHAnsi" w:cstheme="majorHAnsi"/>
            <w:sz w:val="36"/>
            <w:szCs w:val="36"/>
            <w:rtl/>
            <w:lang w:bidi="he-IL"/>
            <w:rPrChange w:id="35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נרוסיה</w:delText>
        </w:r>
      </w:del>
      <w:ins w:id="355" w:author="יוסי וקס" w:date="2022-12-22T14:46:00Z"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5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5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רוסיה</w:t>
        </w:r>
      </w:ins>
      <w:r w:rsidR="008D11EE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5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, במלחווקה</w:t>
      </w:r>
      <w:ins w:id="359" w:author="יוסי וקס" w:date="2022-12-22T14:46:00Z">
        <w:del w:id="360" w:author="Юрий Коробочкин" w:date="2022-12-23T11:47:00Z">
          <w:r w:rsidR="006D7527" w:rsidRPr="00802B60" w:rsidDel="004C46BA">
            <w:rPr>
              <w:rFonts w:asciiTheme="majorHAnsi" w:hAnsiTheme="majorHAnsi" w:cstheme="majorHAnsi"/>
              <w:sz w:val="36"/>
              <w:szCs w:val="36"/>
              <w:rtl/>
              <w:lang w:bidi="he-IL"/>
              <w:rPrChange w:id="361" w:author="Юрий Коробочкин" w:date="2023-01-02T15:55:00Z">
                <w:rPr>
                  <w:rFonts w:asciiTheme="minorBidi" w:hAnsiTheme="minorBidi"/>
                  <w:sz w:val="36"/>
                  <w:szCs w:val="36"/>
                  <w:rtl/>
                  <w:lang w:bidi="he-IL"/>
                </w:rPr>
              </w:rPrChange>
            </w:rPr>
            <w:delText>?</w:delText>
          </w:r>
        </w:del>
      </w:ins>
      <w:r w:rsidR="008D11EE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6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. מלחוקה היא </w:t>
      </w:r>
      <w:del w:id="363" w:author="יוסי וקס" w:date="2022-12-22T14:46:00Z">
        <w:r w:rsidR="008D11EE" w:rsidRPr="00802B60" w:rsidDel="006D7527">
          <w:rPr>
            <w:rFonts w:asciiTheme="majorHAnsi" w:hAnsiTheme="majorHAnsi" w:cstheme="majorHAnsi"/>
            <w:sz w:val="36"/>
            <w:szCs w:val="36"/>
            <w:rtl/>
            <w:lang w:bidi="he-IL"/>
            <w:rPrChange w:id="36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איר </w:delText>
        </w:r>
      </w:del>
      <w:ins w:id="365" w:author="יוסי וקס" w:date="2022-12-22T14:46:00Z"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6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ע</w:t>
        </w:r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6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יר </w:t>
        </w:r>
      </w:ins>
      <w:r w:rsidR="008D11EE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6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קטנה</w:t>
      </w:r>
      <w:del w:id="369" w:author="יוסי וקס" w:date="2022-12-22T14:46:00Z">
        <w:r w:rsidR="008D11EE" w:rsidRPr="00802B60" w:rsidDel="006D7527">
          <w:rPr>
            <w:rFonts w:asciiTheme="majorHAnsi" w:hAnsiTheme="majorHAnsi" w:cstheme="majorHAnsi"/>
            <w:sz w:val="36"/>
            <w:szCs w:val="36"/>
            <w:rtl/>
            <w:lang w:bidi="he-IL"/>
            <w:rPrChange w:id="37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ת</w:delText>
        </w:r>
      </w:del>
      <w:r w:rsidR="008D11EE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7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על-יד מוסק</w:t>
      </w:r>
      <w:ins w:id="372" w:author="יוסי וקס" w:date="2022-12-22T14:46:00Z">
        <w:r w:rsidR="006D75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7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="008D11EE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7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וה.</w:t>
      </w:r>
    </w:p>
    <w:p w14:paraId="2094DF2E" w14:textId="3F1919DB" w:rsidR="008F0DA7" w:rsidRPr="00802B60" w:rsidRDefault="000F224B" w:rsidP="000F224B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37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376" w:author="יוסי וקס" w:date="2022-12-22T14:47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37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מפעמים </w:delText>
        </w:r>
      </w:del>
      <w:ins w:id="378" w:author="יוסי וקס" w:date="2022-12-22T14:47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7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8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פעמים </w:t>
        </w:r>
      </w:ins>
      <w:del w:id="381" w:author="יוסי וקס" w:date="2022-12-22T14:47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38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אני 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8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עבדתי כמבחל</w:t>
      </w:r>
      <w:ins w:id="384" w:author="יוסי וקס" w:date="2022-12-22T14:47:00Z">
        <w:del w:id="385" w:author="Юрий Коробочкин" w:date="2022-12-23T11:48:00Z">
          <w:r w:rsidR="001920BA" w:rsidRPr="00802B60" w:rsidDel="004C46BA">
            <w:rPr>
              <w:rFonts w:asciiTheme="majorHAnsi" w:hAnsiTheme="majorHAnsi" w:cstheme="majorHAnsi"/>
              <w:sz w:val="36"/>
              <w:szCs w:val="36"/>
              <w:rtl/>
              <w:lang w:bidi="he-IL"/>
              <w:rPrChange w:id="386" w:author="Юрий Коробочкин" w:date="2023-01-02T15:55:00Z">
                <w:rPr>
                  <w:rFonts w:asciiTheme="minorBidi" w:hAnsiTheme="minorBidi"/>
                  <w:sz w:val="36"/>
                  <w:szCs w:val="36"/>
                  <w:rtl/>
                  <w:lang w:bidi="he-IL"/>
                </w:rPr>
              </w:rPrChange>
            </w:rPr>
            <w:delText>?</w:delText>
          </w:r>
        </w:del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8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או   </w:t>
      </w:r>
      <w:del w:id="388" w:author="יוסי וקס" w:date="2022-12-22T14:47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38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תו</w:delText>
        </w:r>
        <w:r w:rsidR="00F21235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39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delText>כ</w:delText>
        </w:r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39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ניכן </w:delText>
        </w:r>
      </w:del>
      <w:ins w:id="392" w:author="יוסי וקס" w:date="2022-12-22T14:47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9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9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תו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9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9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ני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9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39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ן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39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מתמטיקאי.</w:t>
      </w:r>
    </w:p>
    <w:p w14:paraId="1962F0FE" w14:textId="4AA2DF19" w:rsidR="000F224B" w:rsidRPr="00802B60" w:rsidRDefault="000F224B" w:rsidP="000F224B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40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0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עליתי לישראל </w:t>
      </w:r>
      <w:del w:id="402" w:author="יוסי וקס" w:date="2022-12-22T14:47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40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בגלל </w:delText>
        </w:r>
      </w:del>
      <w:ins w:id="404" w:author="יוסי וקס" w:date="2022-12-22T14:47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0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מפני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0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0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ש</w:t>
      </w:r>
      <w:ins w:id="408" w:author="יוסי וקס" w:date="2022-12-22T14:47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0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1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רוסיה התחילה </w:t>
      </w:r>
      <w:r w:rsidR="009065F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11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ה</w:t>
      </w:r>
      <w:r w:rsidR="00490B58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1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מלחמה עם </w:t>
      </w:r>
      <w:del w:id="413" w:author="יוסי וקס" w:date="2022-12-22T14:47:00Z">
        <w:r w:rsidR="00490B58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41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אוקראינח</w:delText>
        </w:r>
      </w:del>
      <w:ins w:id="415" w:author="יוסי וקס" w:date="2022-12-22T14:47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1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אוקראינ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1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490B58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1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1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</w:p>
    <w:p w14:paraId="23ECAB8F" w14:textId="691607EE" w:rsidR="00832067" w:rsidRPr="00802B60" w:rsidRDefault="00832067" w:rsidP="000F224B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20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21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2. עם </w:t>
      </w:r>
      <w:del w:id="422" w:author="יוסי וקס" w:date="2022-12-22T14:47:00Z">
        <w:r w:rsidR="00AC2F0F" w:rsidRPr="00802B60" w:rsidDel="001920BA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23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ב</w:delText>
        </w:r>
      </w:del>
      <w:ins w:id="424" w:author="יוסי וקס" w:date="2022-12-22T14:47:00Z"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25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מי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26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del w:id="427" w:author="יוסי וקס" w:date="2022-12-22T14:48:00Z">
        <w:r w:rsidRPr="00802B60" w:rsidDel="001920BA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28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 xml:space="preserve">אה </w:delText>
        </w:r>
      </w:del>
      <w:ins w:id="429" w:author="יוסי וקס" w:date="2022-12-22T14:48:00Z"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30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באת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31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32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לישראל?</w:t>
      </w:r>
    </w:p>
    <w:p w14:paraId="490CD048" w14:textId="1E3989DC" w:rsidR="00832067" w:rsidRPr="00802B60" w:rsidRDefault="00AC2F0F" w:rsidP="000F224B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43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3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ב</w:t>
      </w:r>
      <w:r w:rsidR="00832067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3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אתי עם </w:t>
      </w:r>
      <w:del w:id="436" w:author="יוסי וקס" w:date="2022-12-22T14:48:00Z">
        <w:r w:rsidR="00832067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43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האישא </w:delText>
        </w:r>
      </w:del>
      <w:ins w:id="438" w:author="יוסי וקס" w:date="2022-12-22T14:48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3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האיש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4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832067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4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שלי, בתי, </w:t>
      </w:r>
      <w:ins w:id="442" w:author="יוסי וקס" w:date="2022-12-22T14:48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4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832067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4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נכדים</w:t>
      </w:r>
      <w:del w:id="445" w:author="יוסי וקס" w:date="2022-12-22T14:48:00Z">
        <w:r w:rsidR="00832067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44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י</w:delText>
        </w:r>
      </w:del>
      <w:r w:rsidR="00832067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4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del w:id="448" w:author="יוסי וקס" w:date="2022-12-22T14:48:00Z">
        <w:r w:rsidR="00832067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44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וכלבי</w:delText>
        </w:r>
      </w:del>
      <w:ins w:id="450" w:author="יוסי וקס" w:date="2022-12-22T14:48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5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5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5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כלב שלי</w:t>
        </w:r>
      </w:ins>
      <w:r w:rsidR="00832067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5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07FC8366" w14:textId="47CE0E17" w:rsidR="00832067" w:rsidRPr="00802B60" w:rsidRDefault="00832067" w:rsidP="000F224B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55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56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3</w:t>
      </w:r>
      <w:r w:rsidR="00AC2F0F"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57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.למה ה</w:t>
      </w:r>
      <w:r w:rsidR="00AB00B0"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58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ח</w:t>
      </w:r>
      <w:r w:rsidR="00AC2F0F"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59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לטת לגור בפתח-תקווה?</w:t>
      </w:r>
    </w:p>
    <w:p w14:paraId="0D455CA7" w14:textId="4C020E41" w:rsidR="00AC2F0F" w:rsidRPr="00802B60" w:rsidRDefault="001920BA" w:rsidP="000F224B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60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ins w:id="461" w:author="יוסי וקס" w:date="2022-12-22T14:48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6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AB00B0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6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חלטתי לגור בפתח-תקווה, כי בתי כבר גרה פה, </w:t>
      </w:r>
      <w:r w:rsidR="009F047E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6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כשאני עליתי לישראל</w:t>
      </w:r>
      <w:r w:rsidR="009F047E"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65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.</w:t>
      </w:r>
    </w:p>
    <w:p w14:paraId="2DFEFE07" w14:textId="6D2D9BE0" w:rsidR="009F047E" w:rsidRPr="00802B60" w:rsidRDefault="009F047E" w:rsidP="000F224B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66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67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4. איך </w:t>
      </w:r>
      <w:del w:id="468" w:author="יוסי וקס" w:date="2022-12-22T14:48:00Z">
        <w:r w:rsidRPr="00802B60" w:rsidDel="001920BA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69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 xml:space="preserve">באה </w:delText>
        </w:r>
      </w:del>
      <w:ins w:id="470" w:author="יוסי וקס" w:date="2022-12-22T14:48:00Z"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71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בא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72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ת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73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74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היום </w:t>
      </w:r>
      <w:del w:id="475" w:author="יוסי וקס" w:date="2022-12-22T14:49:00Z">
        <w:r w:rsidRPr="00802B60" w:rsidDel="001920BA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76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בעולפן</w:delText>
        </w:r>
      </w:del>
      <w:ins w:id="477" w:author="יוסי וקס" w:date="2022-12-22T14:49:00Z"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78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לא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79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ולפן</w:t>
        </w:r>
      </w:ins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80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?</w:t>
      </w:r>
    </w:p>
    <w:p w14:paraId="643D1FE6" w14:textId="6465F80C" w:rsidR="009F047E" w:rsidRPr="00802B60" w:rsidRDefault="009F047E" w:rsidP="000F224B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48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8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היום נסעתי </w:t>
      </w:r>
      <w:del w:id="483" w:author="יוסי וקס" w:date="2022-12-22T14:49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48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בעולפן </w:delText>
        </w:r>
      </w:del>
      <w:ins w:id="485" w:author="יוסי וקס" w:date="2022-12-22T14:49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8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לא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48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ולפן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48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במכונית.</w:t>
      </w:r>
    </w:p>
    <w:p w14:paraId="75B6CAE6" w14:textId="21319A00" w:rsidR="009F047E" w:rsidRPr="00802B60" w:rsidRDefault="009F047E" w:rsidP="000F224B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48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90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5. </w:t>
      </w:r>
      <w:del w:id="491" w:author="יוסי וקס" w:date="2022-12-22T14:49:00Z">
        <w:r w:rsidRPr="00802B60" w:rsidDel="001920BA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92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ב</w:delText>
        </w:r>
      </w:del>
      <w:ins w:id="493" w:author="יוסי וקס" w:date="2022-12-22T14:49:00Z"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94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עד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95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496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איזו שעה נשארת אתמול </w:t>
      </w:r>
      <w:del w:id="497" w:author="יוסי וקס" w:date="2022-12-22T14:50:00Z">
        <w:r w:rsidRPr="00802B60" w:rsidDel="001920BA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498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בעולפן</w:delText>
        </w:r>
      </w:del>
      <w:ins w:id="499" w:author="יוסי וקס" w:date="2022-12-22T14:50:00Z"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500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ב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501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502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ולפן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0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?</w:t>
      </w:r>
    </w:p>
    <w:p w14:paraId="48223F5C" w14:textId="7490024E" w:rsidR="00707132" w:rsidRPr="00802B60" w:rsidRDefault="00707132" w:rsidP="000F224B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50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0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נשארתי אתמול </w:t>
      </w:r>
      <w:del w:id="506" w:author="יוסי וקס" w:date="2022-12-22T14:50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0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בעולפן </w:delText>
        </w:r>
      </w:del>
      <w:ins w:id="508" w:author="יוסי וקס" w:date="2022-12-22T14:50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0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ב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1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1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ולפן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1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עד שעה רבע לאחת </w:t>
      </w:r>
      <w:del w:id="513" w:author="יוסי וקס" w:date="2022-12-22T14:50:00Z">
        <w:r w:rsidR="003F1C15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1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צ</w:delText>
        </w:r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1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חריים</w:delText>
        </w:r>
      </w:del>
      <w:ins w:id="516" w:author="יוסי וקס" w:date="2022-12-22T14:50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1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1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צ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1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2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ריים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2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56E15DEF" w14:textId="62443AD0" w:rsidR="00B26DC4" w:rsidRPr="00802B60" w:rsidRDefault="00B26DC4" w:rsidP="000F224B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522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523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6. מה עשית </w:t>
      </w:r>
      <w:del w:id="524" w:author="יוסי וקס" w:date="2022-12-22T14:50:00Z">
        <w:r w:rsidRPr="00802B60" w:rsidDel="001920BA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525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אתמןל</w:delText>
        </w:r>
      </w:del>
      <w:ins w:id="526" w:author="יוסי וקס" w:date="2022-12-22T14:50:00Z"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527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אתמ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528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ול</w:t>
        </w:r>
      </w:ins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529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?</w:t>
      </w:r>
    </w:p>
    <w:p w14:paraId="15DD1D77" w14:textId="2F51CC9A" w:rsidR="00B26DC4" w:rsidRPr="00802B60" w:rsidRDefault="00B26DC4" w:rsidP="000F224B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53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3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אתמול קמתי מוקדם, בשעה </w:t>
      </w:r>
      <w:r w:rsidR="00590A0E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3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חמש </w:t>
      </w:r>
      <w:del w:id="533" w:author="Юрий Коробочкин" w:date="2022-12-29T16:53:00Z">
        <w:r w:rsidR="00590A0E" w:rsidRPr="00802B60" w:rsidDel="00925977">
          <w:rPr>
            <w:rFonts w:asciiTheme="majorHAnsi" w:hAnsiTheme="majorHAnsi" w:cstheme="majorHAnsi"/>
            <w:sz w:val="36"/>
            <w:szCs w:val="36"/>
            <w:rtl/>
            <w:lang w:bidi="he-IL"/>
            <w:rPrChange w:id="53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בחצי </w:delText>
        </w:r>
      </w:del>
      <w:ins w:id="535" w:author="Юрий Коробочкин" w:date="2022-12-29T16:53:00Z">
        <w:r w:rsidR="0092597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3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  <w:r w:rsidR="0092597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3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חצי </w:t>
        </w:r>
      </w:ins>
      <w:r w:rsidR="00590A0E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3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בבוקר </w:t>
      </w:r>
      <w:del w:id="539" w:author="יוסי וקס" w:date="2022-12-22T14:50:00Z">
        <w:r w:rsidR="00590A0E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4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ו</w:delText>
        </w:r>
      </w:del>
      <w:r w:rsidR="00590A0E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4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יצאתי לטייל עם הכלב שלי. בשעה שש וחצי חזרתי </w:t>
      </w:r>
      <w:del w:id="542" w:author="יוסי וקס" w:date="2022-12-22T14:50:00Z">
        <w:r w:rsidR="00590A0E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4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להבית</w:delText>
        </w:r>
      </w:del>
      <w:ins w:id="544" w:author="יוסי וקס" w:date="2022-12-22T14:50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4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הבייתה</w:t>
        </w:r>
      </w:ins>
      <w:r w:rsidR="00A4363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4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. </w:t>
      </w:r>
      <w:del w:id="547" w:author="יוסי וקס" w:date="2022-12-22T14:50:00Z">
        <w:r w:rsidR="00A4363B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4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האישא </w:delText>
        </w:r>
      </w:del>
      <w:ins w:id="549" w:author="יוסי וקס" w:date="2022-12-22T14:50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5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האיש</w:t>
        </w:r>
        <w:del w:id="551" w:author="Юрий Коробочкин" w:date="2022-12-23T11:52:00Z">
          <w:r w:rsidR="001920BA" w:rsidRPr="00802B60" w:rsidDel="00C865F7">
            <w:rPr>
              <w:rFonts w:asciiTheme="majorHAnsi" w:hAnsiTheme="majorHAnsi" w:cstheme="majorHAnsi"/>
              <w:sz w:val="36"/>
              <w:szCs w:val="36"/>
              <w:rtl/>
              <w:lang w:bidi="he-IL"/>
              <w:rPrChange w:id="552" w:author="Юрий Коробочкин" w:date="2023-01-02T15:55:00Z">
                <w:rPr>
                  <w:rFonts w:asciiTheme="minorBidi" w:hAnsiTheme="minorBidi" w:hint="eastAsia"/>
                  <w:sz w:val="36"/>
                  <w:szCs w:val="36"/>
                  <w:rtl/>
                  <w:lang w:bidi="he-IL"/>
                </w:rPr>
              </w:rPrChange>
            </w:rPr>
            <w:delText>ה</w:delText>
          </w:r>
        </w:del>
      </w:ins>
      <w:ins w:id="553" w:author="Юрий Коробочкин" w:date="2022-12-23T11:52:00Z">
        <w:r w:rsidR="00C865F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5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ins w:id="555" w:author="יוסי וקס" w:date="2022-12-22T14:50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5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="00A4363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5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כבר קמ</w:t>
      </w:r>
      <w:ins w:id="558" w:author="Юрий Коробочкин" w:date="2022-12-29T16:54:00Z">
        <w:r w:rsidR="0092597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5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</w:t>
        </w:r>
      </w:ins>
      <w:r w:rsidR="00A4363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6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ה ושת</w:t>
      </w:r>
      <w:del w:id="561" w:author="יוסי וקס" w:date="2022-12-22T14:51:00Z">
        <w:r w:rsidR="00A4363B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6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י</w:delText>
        </w:r>
      </w:del>
      <w:r w:rsidR="00A4363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6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תה </w:t>
      </w:r>
      <w:r w:rsidR="00DC5A7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6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ק</w:t>
      </w:r>
      <w:r w:rsidR="00A4363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6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פה.</w:t>
      </w:r>
    </w:p>
    <w:p w14:paraId="21C6A798" w14:textId="1A1DA393" w:rsidR="00417A2C" w:rsidRPr="00802B60" w:rsidRDefault="00417A2C" w:rsidP="000F224B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56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6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התקלחתי, </w:t>
      </w:r>
      <w:del w:id="568" w:author="יוסי וקס" w:date="2022-12-22T14:51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6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המלבשתי</w:delText>
        </w:r>
        <w:r w:rsidR="00BB775C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7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 </w:delText>
        </w:r>
      </w:del>
      <w:ins w:id="571" w:author="יוסי וקס" w:date="2022-12-22T14:51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7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7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7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לבשתי </w:t>
        </w:r>
      </w:ins>
      <w:del w:id="575" w:author="יוסי וקס" w:date="2022-12-22T14:51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7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ואחלתי </w:delText>
        </w:r>
      </w:del>
      <w:ins w:id="577" w:author="יוסי וקס" w:date="2022-12-22T14:51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7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וא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7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8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לתי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8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ארוח</w:t>
      </w:r>
      <w:del w:id="582" w:author="יוסי וקס" w:date="2022-12-22T14:51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8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ו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8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ת בוקר </w:t>
      </w:r>
      <w:del w:id="585" w:author="יוסי וקס" w:date="2022-12-22T14:51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8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גם </w:delText>
        </w:r>
      </w:del>
      <w:ins w:id="587" w:author="יוסי וקס" w:date="2022-12-22T14:51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8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ע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8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ם </w:t>
        </w:r>
      </w:ins>
      <w:del w:id="590" w:author="יוסי וקס" w:date="2022-12-22T14:51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59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האישא</w:delText>
        </w:r>
      </w:del>
      <w:ins w:id="592" w:author="יוסי וקס" w:date="2022-12-22T14:51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9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האיש</w:t>
        </w:r>
        <w:del w:id="594" w:author="Юрий Коробочкин" w:date="2022-12-23T11:52:00Z">
          <w:r w:rsidR="001920BA" w:rsidRPr="00802B60" w:rsidDel="00C865F7">
            <w:rPr>
              <w:rFonts w:asciiTheme="majorHAnsi" w:hAnsiTheme="majorHAnsi" w:cstheme="majorHAnsi"/>
              <w:sz w:val="36"/>
              <w:szCs w:val="36"/>
              <w:rtl/>
              <w:lang w:bidi="he-IL"/>
              <w:rPrChange w:id="595" w:author="Юрий Коробочкин" w:date="2023-01-02T15:55:00Z">
                <w:rPr>
                  <w:rFonts w:asciiTheme="minorBidi" w:hAnsiTheme="minorBidi" w:hint="eastAsia"/>
                  <w:sz w:val="36"/>
                  <w:szCs w:val="36"/>
                  <w:rtl/>
                  <w:lang w:bidi="he-IL"/>
                </w:rPr>
              </w:rPrChange>
            </w:rPr>
            <w:delText>ה</w:delText>
          </w:r>
        </w:del>
      </w:ins>
      <w:ins w:id="596" w:author="Юрий Коробочкин" w:date="2022-12-23T11:52:00Z">
        <w:r w:rsidR="00C865F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59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59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1054A9AA" w14:textId="5498C661" w:rsidR="00417A2C" w:rsidRPr="00802B60" w:rsidRDefault="00417A2C" w:rsidP="000F224B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59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0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אחרי </w:t>
      </w:r>
      <w:del w:id="601" w:author="יוסי וקס" w:date="2022-12-22T14:51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60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שאני תן</w:delText>
        </w:r>
      </w:del>
      <w:ins w:id="603" w:author="יוסי וקס" w:date="2022-12-22T14:51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0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שנתתי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0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ארוחה ל</w:t>
      </w:r>
      <w:del w:id="606" w:author="יוסי וקס" w:date="2022-12-22T14:51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60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0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כלב, </w:t>
      </w:r>
      <w:del w:id="609" w:author="יוסי וקס" w:date="2022-12-22T14:51:00Z">
        <w:r w:rsidR="00AC0F3C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61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אנחנו </w:delText>
        </w:r>
      </w:del>
      <w:r w:rsidR="00AC0F3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1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נסענו לב</w:t>
      </w:r>
      <w:r w:rsidR="009065F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12" w:author="Юрий Коробочкин" w:date="2023-01-02T15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ת</w:t>
      </w:r>
      <w:r w:rsidR="00AC0F3C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1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י במכונית.</w:t>
      </w:r>
    </w:p>
    <w:p w14:paraId="4DE344EF" w14:textId="29595D51" w:rsidR="00AC0F3C" w:rsidRPr="00802B60" w:rsidRDefault="00AC0F3C" w:rsidP="000F224B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61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1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אחר</w:t>
      </w:r>
      <w:r w:rsidR="009065F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1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-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1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כך לקחנו </w:t>
      </w:r>
      <w:ins w:id="618" w:author="יוסי וקס" w:date="2022-12-22T14:51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1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את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2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621" w:author="יוסי וקס" w:date="2022-12-22T14:52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2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2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נכדים לבית הספר ונסענו </w:t>
      </w:r>
      <w:del w:id="624" w:author="יוסי וקס" w:date="2022-12-22T14:52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62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לעולפן</w:delText>
        </w:r>
      </w:del>
      <w:ins w:id="626" w:author="יוסי וקס" w:date="2022-12-22T14:52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2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2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2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ולפן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3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2CA4947A" w14:textId="2FB4505B" w:rsidR="00F25326" w:rsidRPr="00802B60" w:rsidRDefault="00F910D4" w:rsidP="000D10ED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63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3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אחרי </w:t>
      </w:r>
      <w:del w:id="633" w:author="יוסי וקס" w:date="2022-12-22T14:52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63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העולפן</w:delText>
        </w:r>
      </w:del>
      <w:ins w:id="635" w:author="יוסי וקס" w:date="2022-12-22T14:52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3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3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3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ולפן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3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, נסעתי הביתה, אכלתי ארוחת </w:t>
      </w:r>
      <w:del w:id="640" w:author="יוסי וקס" w:date="2022-12-22T14:52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64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צחריים</w:delText>
        </w:r>
      </w:del>
      <w:ins w:id="642" w:author="יוסי וקס" w:date="2022-12-22T14:52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4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צ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4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4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ריים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4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, למדתי</w:t>
      </w:r>
      <w:r w:rsidR="00F25326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4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שי</w:t>
      </w:r>
      <w:ins w:id="648" w:author="יוסי וקס" w:date="2022-12-22T14:52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4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ע</w:t>
        </w:r>
      </w:ins>
      <w:r w:rsidR="00F25326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5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ורי בי</w:t>
      </w:r>
      <w:r w:rsidR="000D10ED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5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ת. </w:t>
      </w:r>
      <w:r w:rsidR="00F25326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5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אחר-כך יצאתי מהבית לטייל עם הכלב.</w:t>
      </w:r>
    </w:p>
    <w:p w14:paraId="3DB8C26B" w14:textId="0C1588B0" w:rsidR="00F25326" w:rsidRPr="00802B60" w:rsidRDefault="00F25326" w:rsidP="003D7CD1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65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5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אחר-כך אכלתי</w:t>
      </w:r>
      <w:r w:rsidR="000D10ED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5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5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ארוח</w:t>
      </w:r>
      <w:del w:id="657" w:author="יוסי וקס" w:date="2022-12-22T14:52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65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ו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5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ת ערב </w:t>
      </w:r>
      <w:del w:id="660" w:author="יוסי וקס" w:date="2022-12-22T14:52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66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והלחתי </w:delText>
        </w:r>
      </w:del>
      <w:ins w:id="662" w:author="יוסי וקס" w:date="2022-12-22T14:52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6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והל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6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6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תי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6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ליש</w:t>
      </w:r>
      <w:ins w:id="667" w:author="יוסי וקס" w:date="2022-12-22T14:52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6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6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ן</w:t>
      </w:r>
      <w:r w:rsidR="003D7CD1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7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13E1D716" w14:textId="06B85323" w:rsidR="003D7CD1" w:rsidRPr="00802B60" w:rsidRDefault="003D7CD1" w:rsidP="003D7CD1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67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7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7</w:t>
      </w: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673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. איזו עונה </w:t>
      </w:r>
      <w:del w:id="674" w:author="יוסי וקס" w:date="2022-12-22T14:52:00Z">
        <w:r w:rsidRPr="00802B60" w:rsidDel="001920BA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675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 xml:space="preserve">אתא </w:delText>
        </w:r>
      </w:del>
      <w:ins w:id="676" w:author="יוסי וקס" w:date="2022-12-22T14:52:00Z"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677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את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678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ה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679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680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אוהב ? למה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8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?</w:t>
      </w:r>
    </w:p>
    <w:p w14:paraId="533A5B99" w14:textId="04D49358" w:rsidR="004B6332" w:rsidRPr="00802B60" w:rsidRDefault="004B6332" w:rsidP="00983D6D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68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8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אוהב את </w:t>
      </w:r>
      <w:ins w:id="684" w:author="יוסי וקס" w:date="2022-12-22T14:52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8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8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אביב ואת </w:t>
      </w:r>
      <w:ins w:id="687" w:author="יוסי וקס" w:date="2022-12-22T14:52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8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8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סתיו</w:t>
      </w:r>
      <w:r w:rsidR="000B2214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9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9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מפני שלא ח</w:t>
      </w:r>
      <w:r w:rsidR="00176135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9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ם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69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ואפשר </w:t>
      </w:r>
      <w:del w:id="694" w:author="יוסי וקס" w:date="2022-12-22T14:52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69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ללחת </w:delText>
        </w:r>
      </w:del>
      <w:ins w:id="696" w:author="יוסי וקס" w:date="2022-12-22T14:52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9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לל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9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69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ת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0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לים</w:t>
      </w:r>
      <w:r w:rsidR="00176135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0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,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0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לטייל בארץ</w:t>
      </w:r>
      <w:r w:rsidR="00866272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0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 אני לא אוהב חורף,כ</w:t>
      </w:r>
      <w:ins w:id="704" w:author="יוסי וקס" w:date="2022-12-22T14:53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0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</w:t>
        </w:r>
      </w:ins>
      <w:r w:rsidR="00866272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0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קר. אני לא אוהב </w:t>
      </w:r>
      <w:ins w:id="707" w:author="יוסי וקס" w:date="2022-12-22T14:53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0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את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0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1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866272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1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קיץ, כ</w:t>
      </w:r>
      <w:ins w:id="712" w:author="יוסי וקס" w:date="2022-12-22T14:53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1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1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="00866272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1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חם. אני מעדיף </w:t>
      </w:r>
      <w:r w:rsidR="00983D6D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1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טמפרטורה 12 </w:t>
      </w:r>
      <w:r w:rsidR="00497CE7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1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(שתים עשרה) מעלות ללא גשם ורוח חזקה. זה נוח לצוד ולדוג.</w:t>
      </w:r>
    </w:p>
    <w:p w14:paraId="092EB7C2" w14:textId="2BC6EF8B" w:rsidR="00F8591A" w:rsidRPr="00802B60" w:rsidRDefault="00F8591A" w:rsidP="00983D6D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718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719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8. מה אתה </w:t>
      </w:r>
      <w:del w:id="720" w:author="יוסי וקס" w:date="2022-12-22T14:53:00Z">
        <w:r w:rsidRPr="00802B60" w:rsidDel="001920BA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721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 xml:space="preserve">מעגיף </w:delText>
        </w:r>
      </w:del>
      <w:ins w:id="722" w:author="יוסי וקס" w:date="2022-12-22T14:53:00Z"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723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מע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724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ד</w:t>
        </w:r>
        <w:r w:rsidR="001920BA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725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יף </w:t>
        </w:r>
      </w:ins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726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לעשות כש יש לך זמן?</w:t>
      </w:r>
    </w:p>
    <w:p w14:paraId="2139CF00" w14:textId="33ED0908" w:rsidR="00F8591A" w:rsidRPr="00802B60" w:rsidRDefault="00F8591A" w:rsidP="00983D6D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72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2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כש</w:t>
      </w:r>
      <w:del w:id="729" w:author="יוסי וקס" w:date="2022-12-22T14:53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73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 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3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יש לי זמן אני מעדיף </w:t>
      </w:r>
      <w:del w:id="732" w:author="יוסי וקס" w:date="2022-12-22T14:53:00Z">
        <w:r w:rsidR="00AA5EAF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73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ללחת </w:delText>
        </w:r>
      </w:del>
      <w:ins w:id="734" w:author="יוסי וקס" w:date="2022-12-22T14:53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3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לל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3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3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ת </w:t>
        </w:r>
      </w:ins>
      <w:r w:rsidR="00AA5EAF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3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עם </w:t>
      </w:r>
      <w:del w:id="739" w:author="יוסי וקס" w:date="2022-12-22T14:53:00Z">
        <w:r w:rsidR="00AA5EAF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74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הנחדים</w:delText>
        </w:r>
      </w:del>
      <w:ins w:id="741" w:author="יוסי וקס" w:date="2022-12-22T14:53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4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הנ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4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4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דים</w:t>
        </w:r>
      </w:ins>
      <w:r w:rsidR="00AA5EAF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4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, </w:t>
      </w:r>
      <w:del w:id="746" w:author="יוסי וקס" w:date="2022-12-22T14:53:00Z">
        <w:r w:rsidR="00AA5EAF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74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ללחת </w:delText>
        </w:r>
      </w:del>
      <w:ins w:id="748" w:author="יוסי וקס" w:date="2022-12-22T14:53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4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לל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5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5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ת </w:t>
        </w:r>
      </w:ins>
      <w:r w:rsidR="00AA5EAF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5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עם הכלב, </w:t>
      </w:r>
      <w:del w:id="753" w:author="יוסי וקס" w:date="2022-12-22T14:53:00Z">
        <w:r w:rsidR="00AA5EAF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75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לסחק </w:delText>
        </w:r>
      </w:del>
      <w:ins w:id="755" w:author="יוסי וקס" w:date="2022-12-22T14:53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5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5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5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חק </w:t>
        </w:r>
      </w:ins>
      <w:r w:rsidR="00AA5EAF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5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אית</w:t>
      </w:r>
      <w:del w:id="760" w:author="יוסי וקס" w:date="2022-12-22T14:53:00Z">
        <w:r w:rsidR="00AA5EAF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76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="00AA5EAF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6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ם, לטייל </w:t>
      </w:r>
      <w:r w:rsidR="00474AD8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6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לארץ, לראות טלויזיה, לשמוע מוזיקה</w:t>
      </w:r>
      <w:del w:id="764" w:author="Юрий Коробочкин" w:date="2022-12-23T11:56:00Z">
        <w:r w:rsidR="00474AD8" w:rsidRPr="00802B60" w:rsidDel="00104F86">
          <w:rPr>
            <w:rFonts w:asciiTheme="majorHAnsi" w:hAnsiTheme="majorHAnsi" w:cstheme="majorHAnsi"/>
            <w:sz w:val="36"/>
            <w:szCs w:val="36"/>
            <w:rtl/>
            <w:lang w:bidi="he-IL"/>
            <w:rPrChange w:id="76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, ללחת </w:delText>
        </w:r>
      </w:del>
      <w:ins w:id="766" w:author="יוסי וקס" w:date="2022-12-22T14:53:00Z">
        <w:del w:id="767" w:author="Юрий Коробочкин" w:date="2022-12-23T11:56:00Z">
          <w:r w:rsidR="001920BA" w:rsidRPr="00802B60" w:rsidDel="00104F86">
            <w:rPr>
              <w:rFonts w:asciiTheme="majorHAnsi" w:hAnsiTheme="majorHAnsi" w:cstheme="majorHAnsi"/>
              <w:sz w:val="36"/>
              <w:szCs w:val="36"/>
              <w:rtl/>
              <w:lang w:bidi="he-IL"/>
              <w:rPrChange w:id="768" w:author="Юрий Коробочкин" w:date="2023-01-02T15:55:00Z">
                <w:rPr>
                  <w:rFonts w:asciiTheme="minorBidi" w:hAnsiTheme="minorBidi"/>
                  <w:sz w:val="36"/>
                  <w:szCs w:val="36"/>
                  <w:rtl/>
                  <w:lang w:bidi="he-IL"/>
                </w:rPr>
              </w:rPrChange>
            </w:rPr>
            <w:delText>לל</w:delText>
          </w:r>
          <w:r w:rsidR="001920BA" w:rsidRPr="00802B60" w:rsidDel="00104F86">
            <w:rPr>
              <w:rFonts w:asciiTheme="majorHAnsi" w:hAnsiTheme="majorHAnsi" w:cstheme="majorHAnsi"/>
              <w:sz w:val="36"/>
              <w:szCs w:val="36"/>
              <w:rtl/>
              <w:lang w:bidi="he-IL"/>
              <w:rPrChange w:id="769" w:author="Юрий Коробочкин" w:date="2023-01-02T15:55:00Z">
                <w:rPr>
                  <w:rFonts w:asciiTheme="minorBidi" w:hAnsiTheme="minorBidi" w:hint="eastAsia"/>
                  <w:sz w:val="36"/>
                  <w:szCs w:val="36"/>
                  <w:rtl/>
                  <w:lang w:bidi="he-IL"/>
                </w:rPr>
              </w:rPrChange>
            </w:rPr>
            <w:delText>כ</w:delText>
          </w:r>
          <w:r w:rsidR="001920BA" w:rsidRPr="00802B60" w:rsidDel="00104F86">
            <w:rPr>
              <w:rFonts w:asciiTheme="majorHAnsi" w:hAnsiTheme="majorHAnsi" w:cstheme="majorHAnsi"/>
              <w:sz w:val="36"/>
              <w:szCs w:val="36"/>
              <w:rtl/>
              <w:lang w:bidi="he-IL"/>
              <w:rPrChange w:id="770" w:author="Юрий Коробочкин" w:date="2023-01-02T15:55:00Z">
                <w:rPr>
                  <w:rFonts w:asciiTheme="minorBidi" w:hAnsiTheme="minorBidi"/>
                  <w:sz w:val="36"/>
                  <w:szCs w:val="36"/>
                  <w:rtl/>
                  <w:lang w:bidi="he-IL"/>
                </w:rPr>
              </w:rPrChange>
            </w:rPr>
            <w:delText xml:space="preserve">ת </w:delText>
          </w:r>
        </w:del>
      </w:ins>
      <w:del w:id="771" w:author="Юрий Коробочкин" w:date="2022-12-23T11:56:00Z">
        <w:r w:rsidR="00474AD8" w:rsidRPr="00802B60" w:rsidDel="00104F86">
          <w:rPr>
            <w:rFonts w:asciiTheme="majorHAnsi" w:hAnsiTheme="majorHAnsi" w:cstheme="majorHAnsi"/>
            <w:sz w:val="36"/>
            <w:szCs w:val="36"/>
            <w:rtl/>
            <w:lang w:bidi="he-IL"/>
            <w:rPrChange w:id="77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לצוד</w:delText>
        </w:r>
      </w:del>
      <w:r w:rsidR="00474AD8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7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  <w:r w:rsidR="00AA5EAF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7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</w:p>
    <w:p w14:paraId="51B30AB7" w14:textId="4E1DAD30" w:rsidR="00707132" w:rsidRPr="00802B60" w:rsidRDefault="00473B72" w:rsidP="00B26DC4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775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776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9. שכרת או קנית דירה?</w:t>
      </w:r>
    </w:p>
    <w:p w14:paraId="6389F01D" w14:textId="74E0F998" w:rsidR="00473B72" w:rsidRPr="00802B60" w:rsidRDefault="00473B72" w:rsidP="00B26DC4">
      <w:pPr>
        <w:spacing w:line="360" w:lineRule="auto"/>
        <w:jc w:val="right"/>
        <w:rPr>
          <w:rFonts w:ascii="Arial" w:hAnsi="Arial" w:cs="Arial"/>
          <w:sz w:val="36"/>
          <w:szCs w:val="36"/>
          <w:rtl/>
          <w:lang w:bidi="he-IL"/>
          <w:rPrChange w:id="77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778" w:author="יוסי וקס" w:date="2022-12-22T14:54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77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אני 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8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שכרתי</w:t>
      </w:r>
      <w:r w:rsidR="00E77CB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8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del w:id="782" w:author="יוסי וקס" w:date="2022-12-22T14:54:00Z">
        <w:r w:rsidR="00E77CBB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78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8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די</w:t>
      </w:r>
      <w:r w:rsidR="00E77CB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8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ר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8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ה ג</w:t>
      </w:r>
      <w:del w:id="787" w:author="יוסי וקס" w:date="2022-12-22T14:54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78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ו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8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דולה, </w:t>
      </w:r>
      <w:del w:id="790" w:author="יוסי וקס" w:date="2022-12-22T14:54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79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לה </w:delText>
        </w:r>
      </w:del>
      <w:ins w:id="792" w:author="יוסי וקס" w:date="2022-12-22T14:54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9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9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79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9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חדשה, </w:t>
      </w:r>
      <w:r w:rsidR="00E77CB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97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</w:t>
      </w: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79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בל </w:t>
      </w:r>
      <w:del w:id="799" w:author="יוסי וקס" w:date="2022-12-22T14:54:00Z">
        <w:r w:rsidR="00E77CBB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0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תובה</w:delText>
        </w:r>
      </w:del>
      <w:ins w:id="801" w:author="יוסי וקס" w:date="2022-12-22T14:54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0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ט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0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ובה</w:t>
        </w:r>
      </w:ins>
      <w:r w:rsidR="00E77CBB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0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6F220D7E" w14:textId="6A120216" w:rsidR="00E77CBB" w:rsidRPr="00802B60" w:rsidRDefault="00E77CBB" w:rsidP="00B26DC4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80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806" w:author="יוסי וקס" w:date="2022-12-22T14:54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0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בדיוה </w:delText>
        </w:r>
      </w:del>
      <w:ins w:id="808" w:author="יוסי וקס" w:date="2022-12-22T14:54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0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בדי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1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ר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1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ה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1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יש 3 (</w:t>
      </w:r>
      <w:del w:id="813" w:author="יוסי וקס" w:date="2022-12-22T14:54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1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שלושים</w:delText>
        </w:r>
      </w:del>
      <w:ins w:id="815" w:author="יוסי וקס" w:date="2022-12-22T14:54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1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שלוש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1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1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) חדרים, </w:t>
      </w:r>
      <w:del w:id="819" w:author="יוסי וקס" w:date="2022-12-22T14:54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2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סלונ </w:delText>
        </w:r>
      </w:del>
      <w:ins w:id="821" w:author="יוסי וקס" w:date="2022-12-22T14:54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2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סלו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2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ן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2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2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ו</w:t>
      </w:r>
      <w:del w:id="826" w:author="יוסי וקס" w:date="2022-12-22T14:54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2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 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2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שני שירותים. </w:t>
      </w:r>
    </w:p>
    <w:p w14:paraId="335D13BA" w14:textId="17DE947C" w:rsidR="00E77CBB" w:rsidRPr="00802B60" w:rsidRDefault="00E77CBB" w:rsidP="00B26DC4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829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830" w:author="Юрий Коробочкин" w:date="2023-01-02T15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10. מה קנית ואיך שילמת?</w:t>
      </w:r>
    </w:p>
    <w:p w14:paraId="50F3099A" w14:textId="6760CBA0" w:rsidR="00E77CBB" w:rsidRPr="00802B60" w:rsidRDefault="00640A13" w:rsidP="00B26DC4">
      <w:pPr>
        <w:spacing w:line="360" w:lineRule="auto"/>
        <w:jc w:val="right"/>
        <w:rPr>
          <w:ins w:id="831" w:author="Юрий Коробочкин" w:date="2022-12-23T17:33:00Z"/>
          <w:rFonts w:asciiTheme="majorHAnsi" w:hAnsiTheme="majorHAnsi" w:cstheme="majorHAnsi"/>
          <w:sz w:val="36"/>
          <w:szCs w:val="36"/>
          <w:rtl/>
          <w:lang w:bidi="he-IL"/>
          <w:rPrChange w:id="832" w:author="Юрий Коробочкин" w:date="2023-01-02T15:55:00Z">
            <w:rPr>
              <w:ins w:id="833" w:author="Юрий Коробочкин" w:date="2022-12-23T17:33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34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קניתי ארוחה ב </w:t>
      </w:r>
      <w:del w:id="835" w:author="יוסי וקס" w:date="2022-12-22T14:54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3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דופר</w:delText>
        </w:r>
      </w:del>
      <w:ins w:id="837" w:author="יוסי וקס" w:date="2022-12-22T14:54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3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ס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3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ופר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40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, </w:t>
      </w:r>
      <w:del w:id="841" w:author="יוסי וקס" w:date="2022-12-22T14:55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4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ארוחה </w:delText>
        </w:r>
      </w:del>
      <w:ins w:id="843" w:author="יוסי וקס" w:date="2022-12-22T14:55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4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אוכל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4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4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</w:t>
      </w:r>
      <w:del w:id="847" w:author="יוסי וקס" w:date="2022-12-22T14:55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4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4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כלב ב</w:t>
      </w:r>
      <w:ins w:id="850" w:author="יוסי וקס" w:date="2022-12-22T14:55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5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5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ינטרנט, בשר ל</w:t>
      </w:r>
      <w:del w:id="853" w:author="יוסי וקס" w:date="2022-12-22T14:55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5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5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כלב בחנ</w:t>
      </w:r>
      <w:ins w:id="856" w:author="יוסי וקס" w:date="2022-12-22T14:55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5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58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ת, מתנות ל</w:t>
      </w:r>
      <w:del w:id="859" w:author="יוסי וקס" w:date="2022-12-22T14:55:00Z">
        <w:r w:rsidR="005F20B0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6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61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נ</w:t>
      </w:r>
      <w:del w:id="862" w:author="יוסי וקס" w:date="2022-12-22T14:55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6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ח</w:delText>
        </w:r>
      </w:del>
      <w:ins w:id="864" w:author="יוסי וקס" w:date="2022-12-22T14:55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6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6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דים</w:t>
      </w:r>
      <w:ins w:id="867" w:author="יוסי וקס" w:date="2022-12-22T14:55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6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,</w:t>
        </w:r>
      </w:ins>
      <w:r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69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del w:id="870" w:author="יוסי וקס" w:date="2022-12-22T14:55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7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ובתי </w:delText>
        </w:r>
      </w:del>
      <w:ins w:id="872" w:author="יוסי וקס" w:date="2022-12-22T14:55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7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7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בתי </w:t>
        </w:r>
      </w:ins>
      <w:del w:id="875" w:author="יוסי וקס" w:date="2022-12-22T14:55:00Z">
        <w:r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7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ו</w:delText>
        </w:r>
        <w:r w:rsidR="005F20B0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7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חאישא</w:delText>
        </w:r>
      </w:del>
      <w:ins w:id="878" w:author="יוסי וקס" w:date="2022-12-22T14:55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7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8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8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איש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8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5F20B0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8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 ש</w:t>
      </w:r>
      <w:ins w:id="884" w:author="יוסי וקס" w:date="2022-12-22T14:55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8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</w:t>
        </w:r>
      </w:ins>
      <w:r w:rsidR="005F20B0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8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למתי </w:t>
      </w:r>
      <w:del w:id="887" w:author="יוסי וקס" w:date="2022-12-22T14:55:00Z">
        <w:r w:rsidR="005F20B0" w:rsidRPr="00802B60" w:rsidDel="001920BA">
          <w:rPr>
            <w:rFonts w:asciiTheme="majorHAnsi" w:hAnsiTheme="majorHAnsi" w:cstheme="majorHAnsi"/>
            <w:sz w:val="36"/>
            <w:szCs w:val="36"/>
            <w:rtl/>
            <w:lang w:bidi="he-IL"/>
            <w:rPrChange w:id="88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במצומן </w:delText>
        </w:r>
      </w:del>
      <w:ins w:id="889" w:author="יוסי וקס" w:date="2022-12-22T14:55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9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במ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9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ז</w:t>
        </w:r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9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ומן </w:t>
        </w:r>
      </w:ins>
      <w:r w:rsidR="005F20B0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9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ו</w:t>
      </w:r>
      <w:ins w:id="894" w:author="יוסי וקס" w:date="2022-12-22T14:55:00Z">
        <w:r w:rsidR="001920B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89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</w:ins>
      <w:r w:rsidR="005F20B0" w:rsidRPr="00802B60">
        <w:rPr>
          <w:rFonts w:asciiTheme="majorHAnsi" w:hAnsiTheme="majorHAnsi" w:cstheme="majorHAnsi"/>
          <w:sz w:val="36"/>
          <w:szCs w:val="36"/>
          <w:rtl/>
          <w:lang w:bidi="he-IL"/>
          <w:rPrChange w:id="896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כרטיס אשראי.</w:t>
      </w:r>
    </w:p>
    <w:p w14:paraId="0770BA61" w14:textId="22C619A1" w:rsidR="0099343C" w:rsidRPr="00802B60" w:rsidRDefault="0099343C" w:rsidP="00B26DC4">
      <w:pPr>
        <w:spacing w:line="360" w:lineRule="auto"/>
        <w:jc w:val="right"/>
        <w:rPr>
          <w:ins w:id="897" w:author="Юрий Коробочкин" w:date="2022-12-23T17:36:00Z"/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898" w:author="Юрий Коробочкин" w:date="2023-01-02T15:55:00Z">
            <w:rPr>
              <w:ins w:id="899" w:author="Юрий Коробочкин" w:date="2022-12-23T17:36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900" w:author="Юрий Коробочкин" w:date="2022-12-23T17:36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01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1</w:t>
        </w:r>
      </w:ins>
      <w:ins w:id="902" w:author="Юрий Коробочкин" w:date="2022-12-23T17:33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0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1. </w:t>
        </w:r>
      </w:ins>
      <w:ins w:id="904" w:author="Юрий Коробочкин" w:date="2022-12-23T17:34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0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0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0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</w:t>
        </w:r>
      </w:ins>
      <w:ins w:id="908" w:author="Юрий Коробочкин" w:date="2022-12-23T17:43:00Z">
        <w:r w:rsidR="005756BC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09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ו</w:t>
        </w:r>
      </w:ins>
      <w:ins w:id="910" w:author="Юрий Коробочкин" w:date="2022-12-23T17:35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1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תר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1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/אסור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1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לעסות</w:t>
        </w:r>
      </w:ins>
      <w:ins w:id="914" w:author="Юрий Коробочкин" w:date="2022-12-23T17:36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1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/בכיתה...</w:t>
        </w:r>
      </w:ins>
    </w:p>
    <w:p w14:paraId="5768648E" w14:textId="72527B26" w:rsidR="0099343C" w:rsidRPr="00802B60" w:rsidRDefault="00260AD4" w:rsidP="00B26DC4">
      <w:pPr>
        <w:spacing w:line="360" w:lineRule="auto"/>
        <w:jc w:val="right"/>
        <w:rPr>
          <w:ins w:id="916" w:author="Юрий Коробочкин" w:date="2022-12-23T17:39:00Z"/>
          <w:rFonts w:asciiTheme="majorHAnsi" w:hAnsiTheme="majorHAnsi" w:cstheme="majorHAnsi"/>
          <w:sz w:val="36"/>
          <w:szCs w:val="36"/>
          <w:rtl/>
          <w:lang w:bidi="he-IL"/>
          <w:rPrChange w:id="917" w:author="Юрий Коробочкин" w:date="2023-01-02T15:55:00Z">
            <w:rPr>
              <w:ins w:id="918" w:author="Юрий Коробочкин" w:date="2022-12-23T17:3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919" w:author="Юрий Коробочкин" w:date="2022-12-23T17:37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2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אסור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2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922" w:author="Юрий Коробочкин" w:date="2022-12-23T17:38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2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לשיר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2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2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בכיתה</w:t>
        </w:r>
      </w:ins>
    </w:p>
    <w:p w14:paraId="510FB0E8" w14:textId="010A4EFC" w:rsidR="00260AD4" w:rsidRPr="00802B60" w:rsidRDefault="00260AD4" w:rsidP="00260AD4">
      <w:pPr>
        <w:spacing w:line="360" w:lineRule="auto"/>
        <w:jc w:val="right"/>
        <w:rPr>
          <w:ins w:id="926" w:author="Юрий Коробочкин" w:date="2022-12-23T17:43:00Z"/>
          <w:rFonts w:asciiTheme="majorHAnsi" w:hAnsiTheme="majorHAnsi" w:cstheme="majorHAnsi"/>
          <w:sz w:val="36"/>
          <w:szCs w:val="36"/>
          <w:rtl/>
          <w:lang w:bidi="he-IL"/>
          <w:rPrChange w:id="927" w:author="Юрий Коробочкин" w:date="2023-01-02T15:55:00Z">
            <w:rPr>
              <w:ins w:id="928" w:author="Юрий Коробочкин" w:date="2022-12-23T17:43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929" w:author="Юрий Коробочкин" w:date="2022-12-23T17:39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3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אסור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3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3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לרוץ</w:t>
        </w:r>
      </w:ins>
      <w:ins w:id="933" w:author="Юрий Коробочкин" w:date="2022-12-23T17:40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3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,</w:t>
        </w:r>
      </w:ins>
      <w:ins w:id="935" w:author="Юрий Коробочкин" w:date="2022-12-23T17:42:00Z">
        <w:r w:rsidR="005756BC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3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לשים</w:t>
        </w:r>
      </w:ins>
      <w:ins w:id="937" w:author="Юрий Коробочкин" w:date="2022-12-23T17:40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3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939" w:author="Юрий Коробочкин" w:date="2022-12-23T17:39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4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בכיתה</w:t>
        </w:r>
      </w:ins>
    </w:p>
    <w:p w14:paraId="0384CE86" w14:textId="1E99D1FE" w:rsidR="005756BC" w:rsidRPr="00802B60" w:rsidRDefault="005756BC" w:rsidP="00260AD4">
      <w:pPr>
        <w:spacing w:line="360" w:lineRule="auto"/>
        <w:jc w:val="right"/>
        <w:rPr>
          <w:ins w:id="941" w:author="Юрий Коробочкин" w:date="2022-12-23T17:49:00Z"/>
          <w:rFonts w:asciiTheme="majorHAnsi" w:hAnsiTheme="majorHAnsi" w:cstheme="majorHAnsi"/>
          <w:sz w:val="36"/>
          <w:szCs w:val="36"/>
          <w:rtl/>
          <w:lang w:bidi="he-IL"/>
          <w:rPrChange w:id="942" w:author="Юрий Коробочкин" w:date="2023-01-02T15:55:00Z">
            <w:rPr>
              <w:ins w:id="943" w:author="Юрий Коробочкин" w:date="2022-12-23T17:4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944" w:author="Юрий Коробочкин" w:date="2022-12-23T17:43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45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מותר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4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ללמוד, </w:t>
        </w:r>
      </w:ins>
      <w:ins w:id="947" w:author="Юрий Коробочкин" w:date="2022-12-23T17:44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4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לקרו</w:t>
        </w:r>
      </w:ins>
      <w:ins w:id="949" w:author="Юрий Коробочкин" w:date="2022-12-23T17:48:00Z">
        <w:r w:rsidR="00BD7AA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5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ins w:id="951" w:author="Юрий Коробочкин" w:date="2022-12-23T17:44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5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, לכתוב, </w:t>
        </w:r>
      </w:ins>
      <w:ins w:id="953" w:author="Юрий Коробочкин" w:date="2022-12-23T17:45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5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  <w:r w:rsidR="00BD7AA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5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</w:t>
        </w:r>
      </w:ins>
      <w:ins w:id="956" w:author="Юрий Коробочкин" w:date="2022-12-23T17:48:00Z">
        <w:r w:rsidR="00BD7AA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5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אול</w:t>
        </w:r>
      </w:ins>
      <w:ins w:id="958" w:author="Юрий Коробочкин" w:date="2022-12-23T17:45:00Z">
        <w:r w:rsidR="00BD7AA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5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960" w:author="Юрий Коробочкин" w:date="2022-12-23T17:46:00Z">
        <w:r w:rsidR="00BD7AA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6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את</w:t>
        </w:r>
        <w:r w:rsidR="00BD7AA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6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BD7AA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6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מורה</w:t>
        </w:r>
      </w:ins>
      <w:ins w:id="964" w:author="Юрий Коробочкин" w:date="2022-12-23T17:44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6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בכיתה</w:t>
        </w:r>
      </w:ins>
      <w:ins w:id="966" w:author="Юрий Коробочкин" w:date="2022-12-23T17:49:00Z">
        <w:r w:rsidR="00A252B6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6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0E19CFEC" w14:textId="45C945DA" w:rsidR="00A252B6" w:rsidRPr="00802B60" w:rsidRDefault="00A252B6" w:rsidP="00260AD4">
      <w:pPr>
        <w:spacing w:line="360" w:lineRule="auto"/>
        <w:jc w:val="right"/>
        <w:rPr>
          <w:ins w:id="968" w:author="Юрий Коробочкин" w:date="2022-12-23T17:53:00Z"/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969" w:author="Юрий Коробочкин" w:date="2023-01-02T15:55:00Z">
            <w:rPr>
              <w:ins w:id="970" w:author="Юрий Коробочкин" w:date="2022-12-23T17:53:00Z"/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ins w:id="971" w:author="Юрий Коробочкин" w:date="2022-12-23T17:50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72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12. </w:t>
        </w:r>
      </w:ins>
      <w:ins w:id="973" w:author="Юрий Коробочкин" w:date="2022-12-23T17:52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74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מי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75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התקשר </w:t>
        </w:r>
      </w:ins>
      <w:ins w:id="976" w:author="Юрий Коробочкин" w:date="2022-12-23T17:53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77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אליף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78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79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שתמול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980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5589A41F" w14:textId="1E18860B" w:rsidR="00A252B6" w:rsidRPr="00802B60" w:rsidRDefault="00A92B69" w:rsidP="00260AD4">
      <w:pPr>
        <w:spacing w:line="360" w:lineRule="auto"/>
        <w:jc w:val="right"/>
        <w:rPr>
          <w:ins w:id="981" w:author="Юрий Коробочкин" w:date="2022-12-23T17:55:00Z"/>
          <w:rFonts w:asciiTheme="majorHAnsi" w:hAnsiTheme="majorHAnsi" w:cstheme="majorHAnsi"/>
          <w:sz w:val="36"/>
          <w:szCs w:val="36"/>
          <w:rtl/>
          <w:lang w:bidi="he-IL"/>
          <w:rPrChange w:id="982" w:author="Юрий Коробочкин" w:date="2023-01-02T15:55:00Z">
            <w:rPr>
              <w:ins w:id="983" w:author="Юрий Коробочкин" w:date="2022-12-23T17:55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984" w:author="Юрий Коробочкин" w:date="2022-12-23T17:55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8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ins w:id="986" w:author="Юрий Коробочкин" w:date="2022-12-23T17:53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87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תמול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88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989" w:author="Юрий Коробочкин" w:date="2022-12-23T17:54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9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התקשרו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9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9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אליי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9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9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התלמ</w:t>
        </w:r>
      </w:ins>
      <w:ins w:id="995" w:author="Юрий Коробочкин" w:date="2022-12-23T17:59:00Z">
        <w:r w:rsidR="00CF230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9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ד</w:t>
        </w:r>
      </w:ins>
      <w:ins w:id="997" w:author="Юрий Коробочкин" w:date="2022-12-23T17:54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9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ים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99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0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בכיתה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0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53E60B9D" w14:textId="4088C5F6" w:rsidR="00A92B69" w:rsidRPr="00802B60" w:rsidRDefault="00A92B69" w:rsidP="00260AD4">
      <w:pPr>
        <w:spacing w:line="360" w:lineRule="auto"/>
        <w:jc w:val="right"/>
        <w:rPr>
          <w:ins w:id="1002" w:author="Юрий Коробочкин" w:date="2022-12-23T18:01:00Z"/>
          <w:rFonts w:asciiTheme="majorHAnsi" w:hAnsiTheme="majorHAnsi" w:cstheme="majorHAnsi"/>
          <w:sz w:val="36"/>
          <w:szCs w:val="36"/>
          <w:rtl/>
          <w:lang w:bidi="he-IL"/>
          <w:rPrChange w:id="1003" w:author="Юрий Коробочкин" w:date="2023-01-02T15:55:00Z">
            <w:rPr>
              <w:ins w:id="1004" w:author="Юрий Коробочкин" w:date="2022-12-23T18:01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05" w:author="Юрий Коробочкин" w:date="2022-12-23T17:56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0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אישתי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0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008" w:author="Юрий Коробочкин" w:date="2022-12-23T18:00:00Z">
        <w:r w:rsidR="00CF230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0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התקשרה</w:t>
        </w:r>
      </w:ins>
      <w:ins w:id="1010" w:author="Юрий Коробочкин" w:date="2022-12-23T17:57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1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א</w:t>
        </w:r>
        <w:r w:rsidR="00CF230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1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ליי</w:t>
        </w:r>
        <w:r w:rsidR="00CF230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1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CF230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1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בבוקר</w:t>
        </w:r>
      </w:ins>
      <w:ins w:id="1015" w:author="Юрий Коробочкин" w:date="2022-12-23T18:01:00Z">
        <w:r w:rsidR="00090269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1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5A1F3300" w14:textId="07DC43E6" w:rsidR="00090269" w:rsidRPr="00802B60" w:rsidRDefault="00090269" w:rsidP="00260AD4">
      <w:pPr>
        <w:spacing w:line="360" w:lineRule="auto"/>
        <w:jc w:val="right"/>
        <w:rPr>
          <w:ins w:id="1017" w:author="Юрий Коробочкин" w:date="2022-12-23T18:02:00Z"/>
          <w:rFonts w:asciiTheme="majorHAnsi" w:hAnsiTheme="majorHAnsi" w:cstheme="majorHAnsi"/>
          <w:sz w:val="36"/>
          <w:szCs w:val="36"/>
          <w:rtl/>
          <w:lang w:bidi="he-IL"/>
          <w:rPrChange w:id="1018" w:author="Юрий Коробочкин" w:date="2023-01-02T15:55:00Z">
            <w:rPr>
              <w:ins w:id="1019" w:author="Юрий Коробочкин" w:date="2022-12-23T18:02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20" w:author="Юрий Коробочкин" w:date="2022-12-23T18:02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2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דן</w:t>
        </w:r>
      </w:ins>
      <w:ins w:id="1022" w:author="Юрий Коробочкин" w:date="2022-12-23T18:01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2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התקשר אלי</w:t>
        </w:r>
      </w:ins>
      <w:ins w:id="1024" w:author="Юрий Коробочкин" w:date="2022-12-23T18:02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2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2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027" w:author="Юрий Коробочкин" w:date="2022-12-23T18:03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2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ins w:id="1029" w:author="Юрий Коробочкин" w:date="2022-12-23T18:02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3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תמול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3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50183569" w14:textId="77777777" w:rsidR="00090269" w:rsidRPr="00802B60" w:rsidRDefault="00090269" w:rsidP="00090269">
      <w:pPr>
        <w:spacing w:line="360" w:lineRule="auto"/>
        <w:jc w:val="right"/>
        <w:rPr>
          <w:ins w:id="1032" w:author="Юрий Коробочкин" w:date="2022-12-23T18:03:00Z"/>
          <w:rFonts w:asciiTheme="majorHAnsi" w:hAnsiTheme="majorHAnsi" w:cstheme="majorHAnsi"/>
          <w:sz w:val="36"/>
          <w:szCs w:val="36"/>
          <w:rtl/>
          <w:lang w:bidi="he-IL"/>
          <w:rPrChange w:id="1033" w:author="Юрий Коробочкин" w:date="2023-01-02T15:55:00Z">
            <w:rPr>
              <w:ins w:id="1034" w:author="Юрий Коробочкин" w:date="2022-12-23T18:03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35" w:author="Юрий Коробочкин" w:date="2022-12-23T18:03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3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דינה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3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3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התקשרה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3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4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אליי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4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4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אתמול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4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10053019" w14:textId="44CDBD75" w:rsidR="00090269" w:rsidRPr="00802B60" w:rsidRDefault="00090269" w:rsidP="00090269">
      <w:pPr>
        <w:spacing w:line="360" w:lineRule="auto"/>
        <w:jc w:val="right"/>
        <w:rPr>
          <w:ins w:id="1044" w:author="Юрий Коробочкин" w:date="2022-12-23T18:03:00Z"/>
          <w:rFonts w:asciiTheme="majorHAnsi" w:hAnsiTheme="majorHAnsi" w:cstheme="majorHAnsi"/>
          <w:sz w:val="36"/>
          <w:szCs w:val="36"/>
          <w:rtl/>
          <w:lang w:bidi="he-IL"/>
          <w:rPrChange w:id="1045" w:author="Юрий Коробочкин" w:date="2023-01-02T15:55:00Z">
            <w:rPr>
              <w:ins w:id="1046" w:author="Юрий Коробочкин" w:date="2022-12-23T18:03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47" w:author="Юрий Коробочкин" w:date="2022-12-23T18:03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4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אתם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4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5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התקשר</w:t>
        </w:r>
      </w:ins>
      <w:ins w:id="1051" w:author="Юрий Коробочкин" w:date="2022-12-23T18:05:00Z">
        <w:r w:rsidR="003C3479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5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</w:t>
        </w:r>
      </w:ins>
      <w:ins w:id="1053" w:author="Юрий Коробочкин" w:date="2022-12-23T18:04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5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ם</w:t>
        </w:r>
      </w:ins>
      <w:ins w:id="1055" w:author="Юрий Коробочкин" w:date="2022-12-23T18:03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5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אליי אתמול.</w:t>
        </w:r>
      </w:ins>
    </w:p>
    <w:p w14:paraId="71ADF01B" w14:textId="358ACA5B" w:rsidR="003C3479" w:rsidRPr="00802B60" w:rsidRDefault="003C3479" w:rsidP="003C3479">
      <w:pPr>
        <w:spacing w:line="360" w:lineRule="auto"/>
        <w:jc w:val="right"/>
        <w:rPr>
          <w:ins w:id="1057" w:author="Юрий Коробочкин" w:date="2022-12-23T18:06:00Z"/>
          <w:rFonts w:asciiTheme="majorHAnsi" w:hAnsiTheme="majorHAnsi" w:cstheme="majorHAnsi"/>
          <w:sz w:val="36"/>
          <w:szCs w:val="36"/>
          <w:rtl/>
          <w:lang w:bidi="he-IL"/>
          <w:rPrChange w:id="1058" w:author="Юрий Коробочкин" w:date="2023-01-02T15:55:00Z">
            <w:rPr>
              <w:ins w:id="1059" w:author="Юрий Коробочкин" w:date="2022-12-23T18:06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60" w:author="Юрий Коробочкин" w:date="2022-12-23T18:06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6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הם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6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6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התקשרו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6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6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אליי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6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6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אתמול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6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290E02A5" w14:textId="66FDB582" w:rsidR="003C3479" w:rsidRPr="00802B60" w:rsidRDefault="003C3479" w:rsidP="003C3479">
      <w:pPr>
        <w:spacing w:line="360" w:lineRule="auto"/>
        <w:jc w:val="right"/>
        <w:rPr>
          <w:ins w:id="1069" w:author="Юрий Коробочкин" w:date="2022-12-23T18:10:00Z"/>
          <w:rFonts w:asciiTheme="majorHAnsi" w:hAnsiTheme="majorHAnsi" w:cstheme="majorHAnsi"/>
          <w:sz w:val="36"/>
          <w:szCs w:val="36"/>
          <w:rtl/>
          <w:lang w:bidi="he-IL"/>
          <w:rPrChange w:id="1070" w:author="Юрий Коробочкин" w:date="2023-01-02T15:55:00Z">
            <w:rPr>
              <w:ins w:id="1071" w:author="Юрий Коробочкин" w:date="2022-12-23T18:10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72" w:author="Юрий Коробочкин" w:date="2022-12-23T18:06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73" w:author="Юрий Коробочкин" w:date="2023-01-02T15:55:00Z">
              <w:rPr>
                <w:rFonts w:asciiTheme="minorBidi" w:hAnsiTheme="minorBidi" w:hint="eastAsia"/>
                <w:sz w:val="96"/>
                <w:szCs w:val="96"/>
                <w:rtl/>
                <w:lang w:bidi="he-IL"/>
              </w:rPr>
            </w:rPrChange>
          </w:rPr>
          <w:t>ג</w:t>
        </w:r>
      </w:ins>
    </w:p>
    <w:p w14:paraId="2E29267A" w14:textId="000F9DBA" w:rsidR="0069672D" w:rsidRPr="00802B60" w:rsidRDefault="0069672D" w:rsidP="003C3479">
      <w:pPr>
        <w:spacing w:line="360" w:lineRule="auto"/>
        <w:jc w:val="right"/>
        <w:rPr>
          <w:ins w:id="1074" w:author="Юрий Коробочкин" w:date="2022-12-23T18:19:00Z"/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1075" w:author="Юрий Коробочкин" w:date="2023-01-02T15:55:00Z">
            <w:rPr>
              <w:ins w:id="1076" w:author="Юрий Коробочкин" w:date="2022-12-23T18:1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77" w:author="Юрий Коробочкин" w:date="2022-12-23T18:10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7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13. אם </w:t>
        </w:r>
      </w:ins>
      <w:ins w:id="1079" w:author="Юрий Коробочкин" w:date="2022-12-23T18:11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8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יהיה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8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8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לך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8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8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הרבה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8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8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כסףת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8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8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8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9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תעסה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9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9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נו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09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598E6EB5" w14:textId="7343AFB9" w:rsidR="006C0CD5" w:rsidRPr="00802B60" w:rsidRDefault="006C0CD5" w:rsidP="003C3479">
      <w:pPr>
        <w:spacing w:line="360" w:lineRule="auto"/>
        <w:jc w:val="right"/>
        <w:rPr>
          <w:ins w:id="1094" w:author="Юрий Коробочкин" w:date="2022-12-23T18:31:00Z"/>
          <w:rFonts w:asciiTheme="majorHAnsi" w:hAnsiTheme="majorHAnsi" w:cstheme="majorHAnsi"/>
          <w:sz w:val="36"/>
          <w:szCs w:val="36"/>
          <w:rtl/>
          <w:lang w:bidi="he-IL"/>
          <w:rPrChange w:id="1095" w:author="Юрий Коробочкин" w:date="2023-01-02T15:55:00Z">
            <w:rPr>
              <w:ins w:id="1096" w:author="Юрий Коробочкин" w:date="2022-12-23T18:31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097" w:author="Юрий Коробочкин" w:date="2022-12-23T18:31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098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אני אתן חצי לעניים</w:t>
        </w:r>
      </w:ins>
      <w:ins w:id="1099" w:author="Юрий Коробочкин" w:date="2022-12-23T18:32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00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ועול</w:t>
        </w:r>
      </w:ins>
      <w:ins w:id="1101" w:author="Юрий Коробочкин" w:date="2022-12-23T18:33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02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ימ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03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04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חדשים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05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6D4BBC1F" w14:textId="513D338F" w:rsidR="006C0CD5" w:rsidRPr="00802B60" w:rsidRDefault="006C0CD5" w:rsidP="0036712F">
      <w:pPr>
        <w:spacing w:line="360" w:lineRule="auto"/>
        <w:jc w:val="right"/>
        <w:rPr>
          <w:ins w:id="1106" w:author="Юрий Коробочкин" w:date="2022-12-23T18:38:00Z"/>
          <w:rFonts w:asciiTheme="majorHAnsi" w:hAnsiTheme="majorHAnsi" w:cstheme="majorHAnsi"/>
          <w:sz w:val="36"/>
          <w:szCs w:val="36"/>
          <w:rtl/>
          <w:lang w:bidi="he-IL"/>
          <w:rPrChange w:id="1107" w:author="Юрий Коробочкин" w:date="2023-01-02T15:55:00Z">
            <w:rPr>
              <w:ins w:id="1108" w:author="Юрий Коробочкин" w:date="2022-12-23T18:38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109" w:author="Юрий Коробочкин" w:date="2022-12-23T18:34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10" w:author="Юрий Коробочкин" w:date="2023-01-02T15:55:00Z">
              <w:rPr>
                <w:rFonts w:asciiTheme="minorBidi" w:hAnsiTheme="minorBidi" w:hint="eastAsia"/>
                <w:sz w:val="96"/>
                <w:szCs w:val="96"/>
                <w:rtl/>
                <w:lang w:bidi="he-IL"/>
              </w:rPr>
            </w:rPrChange>
          </w:rPr>
          <w:t>א</w:t>
        </w:r>
      </w:ins>
      <w:ins w:id="1111" w:author="Юрий Коробочкин" w:date="2022-12-23T18:37:00Z">
        <w:r w:rsidR="0036712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1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בנה</w:t>
        </w:r>
      </w:ins>
      <w:ins w:id="1113" w:author="Юрий Коробочкин" w:date="2022-12-23T18:34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1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בית </w:t>
        </w:r>
      </w:ins>
      <w:ins w:id="1115" w:author="Юрий Коробочкин" w:date="2022-12-23T18:37:00Z">
        <w:r w:rsidR="0036712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1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חולים</w:t>
        </w:r>
      </w:ins>
      <w:ins w:id="1117" w:author="Юрий Коробочкин" w:date="2022-12-23T18:38:00Z">
        <w:r w:rsidR="0036712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1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33EFD9CE" w14:textId="74810B05" w:rsidR="0036712F" w:rsidRPr="00802B60" w:rsidRDefault="0036712F" w:rsidP="0036712F">
      <w:pPr>
        <w:spacing w:line="360" w:lineRule="auto"/>
        <w:jc w:val="right"/>
        <w:rPr>
          <w:ins w:id="1119" w:author="Юрий Коробочкин" w:date="2022-12-24T11:24:00Z"/>
          <w:rFonts w:asciiTheme="majorHAnsi" w:hAnsiTheme="majorHAnsi" w:cstheme="majorHAnsi"/>
          <w:sz w:val="36"/>
          <w:szCs w:val="36"/>
          <w:lang w:bidi="he-IL"/>
          <w:rPrChange w:id="1120" w:author="Юрий Коробочкин" w:date="2023-01-02T15:55:00Z">
            <w:rPr>
              <w:ins w:id="1121" w:author="Юрий Коробочкин" w:date="2022-12-24T11:24:00Z"/>
              <w:rFonts w:asciiTheme="minorBidi" w:hAnsiTheme="minorBidi"/>
              <w:sz w:val="36"/>
              <w:szCs w:val="36"/>
              <w:lang w:bidi="he-IL"/>
            </w:rPr>
          </w:rPrChange>
        </w:rPr>
      </w:pPr>
      <w:ins w:id="1122" w:author="Юрий Коробочкин" w:date="2022-12-23T18:38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2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אקנה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2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2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ins w:id="1126" w:author="Юрий Коробочкин" w:date="2022-12-23T18:39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2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ילה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2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2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נוחה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3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3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בצפון</w:t>
        </w:r>
        <w:r w:rsidR="00CB07EB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3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אל-יד </w:t>
        </w:r>
      </w:ins>
      <w:ins w:id="1133" w:author="Юрий Коробочкин" w:date="2022-12-23T18:40:00Z">
        <w:r w:rsidR="00CB07EB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3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אגם</w:t>
        </w:r>
        <w:r w:rsidR="00CB07EB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3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1590A1F3" w14:textId="31A18F90" w:rsidR="006F6BD2" w:rsidRPr="00802B60" w:rsidRDefault="006F6BD2" w:rsidP="006F6BD2">
      <w:pPr>
        <w:spacing w:line="360" w:lineRule="auto"/>
        <w:jc w:val="right"/>
        <w:rPr>
          <w:ins w:id="1136" w:author="Юрий Коробочкин" w:date="2022-12-24T12:05:00Z"/>
          <w:rFonts w:asciiTheme="majorHAnsi" w:hAnsiTheme="majorHAnsi" w:cstheme="majorHAnsi"/>
          <w:b/>
          <w:bCs/>
          <w:sz w:val="36"/>
          <w:szCs w:val="36"/>
          <w:rtl/>
          <w:lang w:bidi="he-IL"/>
          <w:rPrChange w:id="1137" w:author="Юрий Коробочкин" w:date="2023-01-02T15:55:00Z">
            <w:rPr>
              <w:ins w:id="1138" w:author="Юрий Коробочкин" w:date="2022-12-24T12:05:00Z"/>
              <w:rFonts w:asciiTheme="minorBidi" w:hAnsiTheme="minorBidi"/>
              <w:b/>
              <w:bCs/>
              <w:sz w:val="36"/>
              <w:szCs w:val="36"/>
              <w:rtl/>
              <w:lang w:bidi="he-IL"/>
            </w:rPr>
          </w:rPrChange>
        </w:rPr>
      </w:pPr>
      <w:ins w:id="1139" w:author="Юрий Коробочкин" w:date="2022-12-24T11:24:00Z">
        <w:r w:rsidRPr="00802B60">
          <w:rPr>
            <w:rFonts w:asciiTheme="majorHAnsi" w:hAnsiTheme="majorHAnsi" w:cstheme="majorHAnsi"/>
            <w:b/>
            <w:bCs/>
            <w:sz w:val="36"/>
            <w:szCs w:val="36"/>
            <w:rtl/>
            <w:lang w:bidi="he-IL"/>
            <w:rPrChange w:id="114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14. מה תעשה </w:t>
        </w:r>
      </w:ins>
      <w:ins w:id="1141" w:author="Юрий Коробочкин" w:date="2022-12-24T11:25:00Z">
        <w:r w:rsidRPr="00802B60">
          <w:rPr>
            <w:rFonts w:asciiTheme="majorHAnsi" w:hAnsiTheme="majorHAnsi" w:cstheme="majorHAnsi"/>
            <w:b/>
            <w:bCs/>
            <w:sz w:val="36"/>
            <w:szCs w:val="36"/>
            <w:rtl/>
            <w:lang w:bidi="he-IL"/>
            <w:rPrChange w:id="114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בעוד</w:t>
        </w:r>
        <w:r w:rsidRPr="00802B60">
          <w:rPr>
            <w:rFonts w:asciiTheme="majorHAnsi" w:hAnsiTheme="majorHAnsi" w:cstheme="majorHAnsi"/>
            <w:b/>
            <w:bCs/>
            <w:sz w:val="36"/>
            <w:szCs w:val="36"/>
            <w:rtl/>
            <w:lang w:bidi="he-IL"/>
            <w:rPrChange w:id="114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sz w:val="36"/>
            <w:szCs w:val="36"/>
            <w:rtl/>
            <w:lang w:bidi="he-IL"/>
            <w:rPrChange w:id="114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שנה</w:t>
        </w:r>
        <w:r w:rsidRPr="00802B60">
          <w:rPr>
            <w:rFonts w:asciiTheme="majorHAnsi" w:hAnsiTheme="majorHAnsi" w:cstheme="majorHAnsi"/>
            <w:b/>
            <w:bCs/>
            <w:sz w:val="36"/>
            <w:szCs w:val="36"/>
            <w:rtl/>
            <w:lang w:bidi="he-IL"/>
            <w:rPrChange w:id="114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sz w:val="36"/>
            <w:szCs w:val="36"/>
            <w:rtl/>
            <w:lang w:bidi="he-IL"/>
            <w:rPrChange w:id="114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ומה</w:t>
        </w:r>
        <w:r w:rsidRPr="00802B60">
          <w:rPr>
            <w:rFonts w:asciiTheme="majorHAnsi" w:hAnsiTheme="majorHAnsi" w:cstheme="majorHAnsi"/>
            <w:b/>
            <w:bCs/>
            <w:sz w:val="36"/>
            <w:szCs w:val="36"/>
            <w:rtl/>
            <w:lang w:bidi="he-IL"/>
            <w:rPrChange w:id="114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sz w:val="36"/>
            <w:szCs w:val="36"/>
            <w:rtl/>
            <w:lang w:bidi="he-IL"/>
            <w:rPrChange w:id="114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אשתך</w:t>
        </w:r>
      </w:ins>
      <w:ins w:id="1149" w:author="Юрий Коробочкин" w:date="2022-12-24T12:04:00Z">
        <w:r w:rsidR="009A1689" w:rsidRPr="00802B60">
          <w:rPr>
            <w:rFonts w:asciiTheme="majorHAnsi" w:hAnsiTheme="majorHAnsi" w:cstheme="majorHAnsi"/>
            <w:b/>
            <w:bCs/>
            <w:sz w:val="36"/>
            <w:szCs w:val="36"/>
            <w:rtl/>
            <w:lang w:bidi="he-IL"/>
            <w:rPrChange w:id="115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...</w:t>
        </w:r>
      </w:ins>
    </w:p>
    <w:p w14:paraId="1E0D56F7" w14:textId="0D6EEE52" w:rsidR="009A1689" w:rsidRPr="00802B60" w:rsidRDefault="009A1689" w:rsidP="002C333A">
      <w:pPr>
        <w:spacing w:line="360" w:lineRule="auto"/>
        <w:jc w:val="right"/>
        <w:rPr>
          <w:ins w:id="1151" w:author="Юрий Коробочкин" w:date="2022-12-24T12:11:00Z"/>
          <w:rFonts w:asciiTheme="majorHAnsi" w:hAnsiTheme="majorHAnsi" w:cstheme="majorHAnsi"/>
          <w:sz w:val="36"/>
          <w:szCs w:val="36"/>
          <w:rtl/>
          <w:lang w:bidi="he-IL"/>
          <w:rPrChange w:id="1152" w:author="Юрий Коробочкин" w:date="2023-01-02T15:55:00Z">
            <w:rPr>
              <w:ins w:id="1153" w:author="Юрий Коробочкин" w:date="2022-12-24T12:11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154" w:author="Юрий Коробочкин" w:date="2022-12-24T12:05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5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בעוד</w:t>
        </w:r>
      </w:ins>
      <w:ins w:id="1156" w:author="Юрий Коробочкин" w:date="2022-12-24T12:06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5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שנה </w:t>
        </w:r>
      </w:ins>
      <w:ins w:id="1158" w:author="Юрий Коробочкин" w:date="2022-12-24T12:07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5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אעבוד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6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161" w:author="Юрий Коробочкин" w:date="2022-12-24T12:24:00Z">
        <w:r w:rsidR="002C333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6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</w:ins>
      <w:ins w:id="1163" w:author="Юрий Коробочкин" w:date="2022-12-24T12:08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6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המ</w:t>
        </w:r>
        <w:r w:rsidR="00C274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6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יקצוע</w:t>
        </w:r>
        <w:r w:rsidR="00C274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6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C274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6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שלי</w:t>
        </w:r>
        <w:r w:rsidR="00C274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6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C274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6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ואגור</w:t>
        </w:r>
        <w:r w:rsidR="00C274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7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C274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7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בפתח</w:t>
        </w:r>
        <w:r w:rsidR="00C274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7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-תקווב</w:t>
        </w:r>
      </w:ins>
      <w:ins w:id="1173" w:author="Юрий Коробочкин" w:date="2022-12-24T12:11:00Z">
        <w:r w:rsidR="00C2742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7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7CD77BD8" w14:textId="20E44382" w:rsidR="00C27427" w:rsidRPr="00802B60" w:rsidRDefault="00C27427" w:rsidP="009A1689">
      <w:pPr>
        <w:spacing w:line="360" w:lineRule="auto"/>
        <w:jc w:val="right"/>
        <w:rPr>
          <w:ins w:id="1175" w:author="Юрий Коробочкин" w:date="2022-12-24T12:19:00Z"/>
          <w:rFonts w:asciiTheme="majorHAnsi" w:hAnsiTheme="majorHAnsi" w:cstheme="majorHAnsi"/>
          <w:sz w:val="36"/>
          <w:szCs w:val="36"/>
          <w:rtl/>
          <w:lang w:bidi="he-IL"/>
          <w:rPrChange w:id="1176" w:author="Юрий Коробочкин" w:date="2023-01-02T15:55:00Z">
            <w:rPr>
              <w:ins w:id="1177" w:author="Юрий Коробочкин" w:date="2022-12-24T12:1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178" w:author="Юрий Коробочкин" w:date="2022-12-24T12:11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7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בעוד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8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שנה </w:t>
        </w:r>
      </w:ins>
      <w:ins w:id="1181" w:author="Юрий Коробочкин" w:date="2022-12-24T12:12:00Z">
        <w:r w:rsidR="00513FED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8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בתי</w:t>
        </w:r>
        <w:r w:rsidR="00513FED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8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513FED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8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תגור</w:t>
        </w:r>
      </w:ins>
      <w:ins w:id="1185" w:author="Юрий Коробочкин" w:date="2022-12-24T12:13:00Z">
        <w:r w:rsidR="00513FED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8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187" w:author="Юрий Коробочкин" w:date="2022-12-24T12:14:00Z">
        <w:r w:rsidR="00513FED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8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ins w:id="1189" w:author="Юрий Коробочкин" w:date="2022-12-24T12:13:00Z">
        <w:r w:rsidR="00513FED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9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  <w:r w:rsidR="00513FED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9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-יד </w:t>
        </w:r>
        <w:r w:rsidR="00513FED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9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ממי</w:t>
        </w:r>
      </w:ins>
      <w:ins w:id="1193" w:author="Юрий Коробочкин" w:date="2022-12-24T12:14:00Z">
        <w:r w:rsidR="00513FED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9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195" w:author="Юрий Коробочкин" w:date="2022-12-24T12:15:00Z">
        <w:r w:rsidR="00513FED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9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ותעבוד</w:t>
        </w:r>
        <w:r w:rsidR="00513FED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9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כמנחלת </w:t>
        </w:r>
      </w:ins>
      <w:ins w:id="1198" w:author="Юрий Коробочкин" w:date="2022-12-24T12:18:00Z">
        <w:r w:rsidR="00663EE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19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בחברה</w:t>
        </w:r>
        <w:r w:rsidR="00663EE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0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201" w:author="Юрий Коробочкин" w:date="2022-12-24T12:19:00Z">
        <w:r w:rsidR="00663EE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0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גדולה</w:t>
        </w:r>
        <w:r w:rsidR="00663EE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0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6FFEA312" w14:textId="3C2E901F" w:rsidR="00663EE7" w:rsidRPr="00802B60" w:rsidRDefault="00663EE7" w:rsidP="009A1689">
      <w:pPr>
        <w:spacing w:line="360" w:lineRule="auto"/>
        <w:jc w:val="right"/>
        <w:rPr>
          <w:ins w:id="1204" w:author="Юрий Коробочкин" w:date="2022-12-24T12:19:00Z"/>
          <w:rFonts w:asciiTheme="majorHAnsi" w:hAnsiTheme="majorHAnsi" w:cstheme="majorHAnsi"/>
          <w:sz w:val="36"/>
          <w:szCs w:val="36"/>
          <w:rtl/>
          <w:lang w:bidi="he-IL"/>
          <w:rPrChange w:id="1205" w:author="Юрий Коробочкин" w:date="2023-01-02T15:55:00Z">
            <w:rPr>
              <w:ins w:id="1206" w:author="Юрий Коробочкин" w:date="2022-12-24T12:1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207" w:author="Юрий Коробочкин" w:date="2022-12-24T12:19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0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בעוד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0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1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שנה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1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1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הנכדים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1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1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ילמדו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1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1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בבית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1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1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ספר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1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615BD5C5" w14:textId="7E8FA40A" w:rsidR="00663EE7" w:rsidRPr="00802B60" w:rsidRDefault="00663EE7" w:rsidP="009A1689">
      <w:pPr>
        <w:spacing w:line="360" w:lineRule="auto"/>
        <w:jc w:val="right"/>
        <w:rPr>
          <w:ins w:id="1220" w:author="Юрий Коробочкин" w:date="2022-12-24T12:26:00Z"/>
          <w:rFonts w:asciiTheme="majorHAnsi" w:hAnsiTheme="majorHAnsi" w:cstheme="majorHAnsi"/>
          <w:sz w:val="36"/>
          <w:szCs w:val="36"/>
          <w:rtl/>
          <w:lang w:bidi="he-IL"/>
          <w:rPrChange w:id="1221" w:author="Юрий Коробочкин" w:date="2023-01-02T15:55:00Z">
            <w:rPr>
              <w:ins w:id="1222" w:author="Юрий Коробочкин" w:date="2022-12-24T12:26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223" w:author="Юрий Коробочкин" w:date="2022-12-24T12:19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2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אני</w:t>
        </w:r>
      </w:ins>
      <w:ins w:id="1225" w:author="Юрий Коробочкин" w:date="2022-12-24T12:20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2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לא </w:t>
        </w:r>
        <w:r w:rsidR="00A50E61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2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יודע</w:t>
        </w:r>
        <w:r w:rsidR="00A50E61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2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229" w:author="Юрий Коробочкин" w:date="2022-12-24T12:21:00Z">
        <w:r w:rsidR="00A50E61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3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איפה</w:t>
        </w:r>
        <w:r w:rsidR="00A50E61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3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232" w:author="Юрий Коробочкин" w:date="2022-12-24T12:22:00Z">
        <w:r w:rsidR="00A50E61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3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אעבוד</w:t>
        </w:r>
        <w:r w:rsidR="00A50E61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3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679515C8" w14:textId="3A8C3BFF" w:rsidR="002C333A" w:rsidRPr="00802B60" w:rsidRDefault="002C333A" w:rsidP="009A1689">
      <w:pPr>
        <w:spacing w:line="360" w:lineRule="auto"/>
        <w:jc w:val="right"/>
        <w:rPr>
          <w:ins w:id="1235" w:author="Юрий Коробочкин" w:date="2022-12-24T12:27:00Z"/>
          <w:rFonts w:asciiTheme="majorHAnsi" w:hAnsiTheme="majorHAnsi" w:cstheme="majorHAnsi"/>
          <w:sz w:val="36"/>
          <w:szCs w:val="36"/>
          <w:rtl/>
          <w:lang w:bidi="he-IL"/>
          <w:rPrChange w:id="1236" w:author="Юрий Коробочкин" w:date="2023-01-02T15:55:00Z">
            <w:rPr>
              <w:ins w:id="1237" w:author="Юрий Коробочкин" w:date="2022-12-24T12:27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238" w:author="Юрий Коробочкин" w:date="2022-12-24T12:26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3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15. מה </w:t>
        </w:r>
      </w:ins>
      <w:ins w:id="1240" w:author="Юрий Коробочкин" w:date="2022-12-24T12:27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4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אפשר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4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4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לעשות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4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4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בבוקר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4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30E6864C" w14:textId="134B37C1" w:rsidR="002C333A" w:rsidRPr="00802B60" w:rsidRDefault="002C333A" w:rsidP="009A1689">
      <w:pPr>
        <w:spacing w:line="360" w:lineRule="auto"/>
        <w:jc w:val="right"/>
        <w:rPr>
          <w:ins w:id="1247" w:author="Юрий Коробочкин" w:date="2022-12-24T12:35:00Z"/>
          <w:rFonts w:asciiTheme="majorHAnsi" w:hAnsiTheme="majorHAnsi" w:cstheme="majorHAnsi"/>
          <w:sz w:val="36"/>
          <w:szCs w:val="36"/>
          <w:rtl/>
          <w:lang w:bidi="he-IL"/>
          <w:rPrChange w:id="1248" w:author="Юрий Коробочкин" w:date="2023-01-02T15:55:00Z">
            <w:rPr>
              <w:ins w:id="1249" w:author="Юрий Коробочкин" w:date="2022-12-24T12:35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250" w:author="Юрий Коробочкин" w:date="2022-12-24T12:27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5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אפ</w:t>
        </w:r>
      </w:ins>
      <w:ins w:id="1252" w:author="Юрий Коробочкин" w:date="2022-12-24T12:28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5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שר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5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5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לפתו</w:t>
        </w:r>
        <w:r w:rsidR="007B5018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5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ח</w:t>
        </w:r>
        <w:r w:rsidR="007B5018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5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7B5018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5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חשבו</w:t>
        </w:r>
      </w:ins>
      <w:ins w:id="1259" w:author="Юрий Коробочкин" w:date="2022-12-24T12:35:00Z">
        <w:r w:rsidR="001512D6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6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ן</w:t>
        </w:r>
      </w:ins>
      <w:ins w:id="1261" w:author="Юрий Коробочкин" w:date="2022-12-24T12:28:00Z">
        <w:r w:rsidR="007B5018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6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5C54387C" w14:textId="3E1EA763" w:rsidR="00090269" w:rsidRPr="00802B60" w:rsidRDefault="001512D6" w:rsidP="001512D6">
      <w:pPr>
        <w:spacing w:line="360" w:lineRule="auto"/>
        <w:jc w:val="right"/>
        <w:rPr>
          <w:ins w:id="1263" w:author="Юрий Коробочкин" w:date="2022-12-24T12:44:00Z"/>
          <w:rFonts w:asciiTheme="majorHAnsi" w:hAnsiTheme="majorHAnsi" w:cstheme="majorHAnsi"/>
          <w:sz w:val="36"/>
          <w:szCs w:val="36"/>
          <w:rtl/>
          <w:lang w:bidi="he-IL"/>
          <w:rPrChange w:id="1264" w:author="Юрий Коробочкин" w:date="2023-01-02T15:55:00Z">
            <w:rPr>
              <w:ins w:id="1265" w:author="Юрий Коробочкин" w:date="2022-12-24T12:44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266" w:author="Юрий Коробочкин" w:date="2022-12-24T12:35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6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אפשר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6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6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ללחת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7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71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</w:ins>
      <w:ins w:id="1272" w:author="Юрий Коробочкин" w:date="2022-12-24T12:36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7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עובודה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7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, </w:t>
        </w:r>
      </w:ins>
      <w:ins w:id="1275" w:author="Юрий Коробочкин" w:date="2022-12-24T12:37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7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לאכול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7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7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ארוחת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7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8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בוקר</w:t>
        </w:r>
      </w:ins>
      <w:ins w:id="1281" w:author="Юрий Коробочкин" w:date="2022-12-24T12:38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8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, להתלבש, </w:t>
        </w:r>
      </w:ins>
      <w:ins w:id="1283" w:author="Юрий Коробочкин" w:date="2022-12-24T12:39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8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להתרחצ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8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="001F555C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8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להתקלח</w:t>
        </w:r>
      </w:ins>
      <w:ins w:id="1287" w:author="Юрий Коробочкин" w:date="2022-12-24T12:40:00Z">
        <w:r w:rsidR="001F555C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8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  <w:ins w:id="1289" w:author="Юрий Коробочкин" w:date="2022-12-24T12:41:00Z">
        <w:r w:rsidR="001F555C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29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</w:p>
    <w:p w14:paraId="09A8B794" w14:textId="77777777" w:rsidR="00447A9D" w:rsidRPr="00802B60" w:rsidRDefault="00447A9D" w:rsidP="001512D6">
      <w:pPr>
        <w:spacing w:line="360" w:lineRule="auto"/>
        <w:jc w:val="right"/>
        <w:rPr>
          <w:ins w:id="1291" w:author="Юрий Коробочкин" w:date="2022-12-24T12:47:00Z"/>
          <w:rFonts w:asciiTheme="majorHAnsi" w:hAnsiTheme="majorHAnsi" w:cstheme="majorHAnsi"/>
          <w:sz w:val="36"/>
          <w:szCs w:val="36"/>
          <w:rtl/>
          <w:lang w:bidi="he-IL"/>
          <w:rPrChange w:id="1292" w:author="Юрий Коробочкин" w:date="2023-01-02T15:55:00Z">
            <w:rPr>
              <w:ins w:id="1293" w:author="Юрий Коробочкин" w:date="2022-12-24T12:47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294" w:author="Юрий Коробочкин" w:date="2022-12-24T12:44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29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16.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29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29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29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תעשה</w:t>
        </w:r>
      </w:ins>
      <w:ins w:id="1299" w:author="Юрий Коробочкин" w:date="2022-12-24T12:45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0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ב...מחר?</w:t>
        </w:r>
      </w:ins>
    </w:p>
    <w:p w14:paraId="39084BD2" w14:textId="047A7195" w:rsidR="00447A9D" w:rsidRPr="00802B60" w:rsidRDefault="00A950DC" w:rsidP="001512D6">
      <w:pPr>
        <w:spacing w:line="360" w:lineRule="auto"/>
        <w:jc w:val="right"/>
        <w:rPr>
          <w:ins w:id="1301" w:author="Юрий Коробочкин" w:date="2022-12-24T12:52:00Z"/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1302" w:author="Юрий Коробочкин" w:date="2023-01-02T15:55:00Z">
            <w:rPr>
              <w:ins w:id="1303" w:author="Юрий Коробочкин" w:date="2022-12-24T12:52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304" w:author="Юрий Коробочкин" w:date="2022-12-24T12:51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0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אנסע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0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לתל-אביב עם </w:t>
        </w:r>
      </w:ins>
      <w:ins w:id="1307" w:author="Юрий Коробочкин" w:date="2022-12-24T12:52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0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אישתי</w:t>
        </w:r>
        <w:r w:rsidR="005F68D2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0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  <w:ins w:id="1310" w:author="Юрий Коробочкин" w:date="2022-12-24T12:44:00Z">
        <w:r w:rsidR="00447A9D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1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</w:p>
    <w:p w14:paraId="33AF7DC5" w14:textId="5CB0B932" w:rsidR="005F68D2" w:rsidRPr="00802B60" w:rsidRDefault="005F68D2" w:rsidP="005C0D3E">
      <w:pPr>
        <w:spacing w:line="360" w:lineRule="auto"/>
        <w:jc w:val="right"/>
        <w:rPr>
          <w:ins w:id="1312" w:author="Юрий Коробочкин" w:date="2022-12-24T12:56:00Z"/>
          <w:rFonts w:asciiTheme="majorHAnsi" w:hAnsiTheme="majorHAnsi" w:cstheme="majorHAnsi"/>
          <w:b/>
          <w:bCs/>
          <w:i/>
          <w:iCs/>
          <w:sz w:val="36"/>
          <w:szCs w:val="36"/>
          <w:rPrChange w:id="1313" w:author="Юрий Коробочкин" w:date="2023-01-02T15:55:00Z">
            <w:rPr>
              <w:ins w:id="1314" w:author="Юрий Коробочкин" w:date="2022-12-24T12:56:00Z"/>
              <w:rFonts w:asciiTheme="minorBidi" w:hAnsiTheme="minorBidi"/>
              <w:sz w:val="36"/>
              <w:szCs w:val="36"/>
            </w:rPr>
          </w:rPrChange>
        </w:rPr>
      </w:pPr>
      <w:ins w:id="1315" w:author="Юрий Коробочкин" w:date="2022-12-24T12:52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1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17</w:t>
        </w:r>
      </w:ins>
      <w:ins w:id="1317" w:author="Юрий Коробочкин" w:date="2022-12-24T12:56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1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  <w:r w:rsidR="005C0D3E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19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20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אתה חושב </w:t>
        </w:r>
      </w:ins>
      <w:ins w:id="1321" w:author="Юрий Коробочкин" w:date="2022-12-24T13:00:00Z">
        <w:r w:rsidR="00A24F60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22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ש</w:t>
        </w:r>
      </w:ins>
      <w:ins w:id="1323" w:author="Юрий Коробочкин" w:date="2022-12-24T12:56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24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תעבור דירה</w:t>
        </w:r>
        <w:r w:rsidR="005C0D3E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25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23B71D03" w14:textId="152AA87A" w:rsidR="005F68D2" w:rsidRPr="00802B60" w:rsidRDefault="005F68D2" w:rsidP="005F68D2">
      <w:pPr>
        <w:spacing w:line="360" w:lineRule="auto"/>
        <w:jc w:val="right"/>
        <w:rPr>
          <w:ins w:id="1326" w:author="Юрий Коробочкин" w:date="2022-12-24T13:01:00Z"/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1327" w:author="Юрий Коробочкин" w:date="2023-01-02T15:55:00Z">
            <w:rPr>
              <w:ins w:id="1328" w:author="Юрий Коробочкин" w:date="2022-12-24T13:01:00Z"/>
              <w:rFonts w:asciiTheme="minorBidi" w:hAnsiTheme="minorBidi" w:cs="Arial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ins w:id="1329" w:author="Юрий Коробочкин" w:date="2022-12-24T12:56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30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אם </w:t>
        </w:r>
      </w:ins>
      <w:ins w:id="1331" w:author="Юрий Коробочкин" w:date="2022-12-24T12:57:00Z">
        <w:r w:rsidR="005C0D3E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32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כ</w:t>
        </w:r>
      </w:ins>
      <w:ins w:id="1333" w:author="Юрий Коробочкин" w:date="2022-12-24T12:56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34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ן, מתי</w:t>
        </w:r>
      </w:ins>
      <w:ins w:id="1335" w:author="Юрий Коробочкин" w:date="2022-12-24T12:57:00Z">
        <w:r w:rsidR="005C0D3E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36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152329D2" w14:textId="44986D28" w:rsidR="00A24F60" w:rsidRPr="00802B60" w:rsidRDefault="0076145C" w:rsidP="005F68D2">
      <w:pPr>
        <w:spacing w:line="360" w:lineRule="auto"/>
        <w:jc w:val="right"/>
        <w:rPr>
          <w:ins w:id="1337" w:author="Юрий Коробочкин" w:date="2022-12-24T13:05:00Z"/>
          <w:rFonts w:asciiTheme="majorHAnsi" w:hAnsiTheme="majorHAnsi" w:cstheme="majorHAnsi"/>
          <w:strike/>
          <w:sz w:val="36"/>
          <w:szCs w:val="36"/>
          <w:rtl/>
          <w:lang w:bidi="he-IL"/>
          <w:rPrChange w:id="1338" w:author="Юрий Коробочкин" w:date="2023-01-02T15:55:00Z">
            <w:rPr>
              <w:ins w:id="1339" w:author="Юрий Коробочкин" w:date="2022-12-24T13:05:00Z"/>
              <w:rFonts w:asciiTheme="minorBidi" w:hAnsiTheme="minorBidi" w:cs="Arial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ins w:id="1340" w:author="Юрий Коробочкин" w:date="2023-01-02T15:57:00Z">
        <w:r>
          <w:rPr>
            <w:rFonts w:asciiTheme="majorHAnsi" w:hAnsiTheme="majorHAnsi" w:cstheme="majorHAnsi"/>
            <w:sz w:val="36"/>
            <w:szCs w:val="36"/>
            <w:lang w:val="en-US" w:bidi="he-IL"/>
          </w:rPr>
          <w:t xml:space="preserve"> </w:t>
        </w:r>
      </w:ins>
      <w:ins w:id="1341" w:author="Юрий Коробочкин" w:date="2022-12-24T13:02:00Z">
        <w:r w:rsidR="00A24F60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42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color w:val="FF0000"/>
                <w:sz w:val="36"/>
                <w:szCs w:val="36"/>
                <w:rtl/>
                <w:lang w:bidi="he-IL"/>
              </w:rPr>
            </w:rPrChange>
          </w:rPr>
          <w:t>כ</w:t>
        </w:r>
      </w:ins>
      <w:ins w:id="1343" w:author="Юрий Коробочкин" w:date="2022-12-24T13:03:00Z">
        <w:r w:rsidR="00A24F60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44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color w:val="FF0000"/>
                <w:sz w:val="36"/>
                <w:szCs w:val="36"/>
                <w:rtl/>
                <w:lang w:bidi="he-IL"/>
              </w:rPr>
            </w:rPrChange>
          </w:rPr>
          <w:t>ן</w:t>
        </w:r>
        <w:r w:rsidR="00A24F60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45" w:author="Юрий Коробочкин" w:date="2023-01-02T15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="00A24F60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46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</w:t>
        </w:r>
      </w:ins>
      <w:ins w:id="1347" w:author="Юрий Коробочкин" w:date="2022-12-24T13:04:00Z">
        <w:r w:rsidR="00A24F60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48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עבור</w:t>
        </w:r>
        <w:r w:rsidR="00A24F60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49" w:author="Юрий Коробочкин" w:date="2023-01-02T15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דירה, כי </w:t>
        </w:r>
        <w:r w:rsidR="00966DF5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50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היא</w:t>
        </w:r>
        <w:r w:rsidR="00966DF5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51" w:author="Юрий Коробочкин" w:date="2023-01-02T15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966DF5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52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גדולה</w:t>
        </w:r>
        <w:r w:rsidR="00966DF5" w:rsidRPr="00802B60">
          <w:rPr>
            <w:rFonts w:asciiTheme="majorHAnsi" w:hAnsiTheme="majorHAnsi" w:cstheme="majorHAnsi"/>
            <w:strike/>
            <w:sz w:val="36"/>
            <w:szCs w:val="36"/>
            <w:rtl/>
            <w:lang w:bidi="he-IL"/>
            <w:rPrChange w:id="1353" w:author="Юрий Коробочкин" w:date="2023-01-02T15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01400BB8" w14:textId="23F0362E" w:rsidR="00966DF5" w:rsidRPr="00802B60" w:rsidRDefault="00966DF5" w:rsidP="005F68D2">
      <w:pPr>
        <w:spacing w:line="360" w:lineRule="auto"/>
        <w:jc w:val="right"/>
        <w:rPr>
          <w:ins w:id="1354" w:author="Юрий Коробочкин" w:date="2022-12-24T13:08:00Z"/>
          <w:rFonts w:asciiTheme="majorHAnsi" w:hAnsiTheme="majorHAnsi" w:cstheme="majorHAnsi"/>
          <w:sz w:val="36"/>
          <w:szCs w:val="36"/>
          <w:rtl/>
          <w:lang w:bidi="he-IL"/>
          <w:rPrChange w:id="1355" w:author="Юрий Коробочкин" w:date="2023-01-02T15:55:00Z">
            <w:rPr>
              <w:ins w:id="1356" w:author="Юрий Коробочкин" w:date="2022-12-24T13:08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357" w:author="Юрий Коробочкин" w:date="2022-12-24T13:05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58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לא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59" w:author="Юрий Коробочкин" w:date="2023-01-02T15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60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אעבוד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61" w:author="Юрий Коробочкин" w:date="2023-01-02T15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62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דירה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63" w:author="Юрий Коробочкин" w:date="2023-01-02T15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64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כי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65" w:author="Юрий Коробочкин" w:date="2023-01-02T15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66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ה</w:t>
        </w:r>
      </w:ins>
      <w:ins w:id="1367" w:author="Юрий Коробочкин" w:date="2022-12-24T13:06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68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יא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69" w:author="Юрий Коробочкин" w:date="2023-01-02T15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70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גדולה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71" w:author="Юрий Коробочкин" w:date="2023-01-02T15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72" w:author="Юрий Коробочкин" w:date="2023-01-02T15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ויפה</w:t>
        </w:r>
      </w:ins>
      <w:ins w:id="1373" w:author="Юрий Коробочкин" w:date="2022-12-24T13:08:00Z">
        <w:r w:rsidR="004864EA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74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515B3836" w14:textId="2FE17811" w:rsidR="004864EA" w:rsidRPr="00802B60" w:rsidRDefault="004864EA" w:rsidP="005F68D2">
      <w:pPr>
        <w:spacing w:line="360" w:lineRule="auto"/>
        <w:jc w:val="right"/>
        <w:rPr>
          <w:ins w:id="1375" w:author="Юрий Коробочкин" w:date="2022-12-24T13:10:00Z"/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1376" w:author="Юрий Коробочкин" w:date="2023-01-02T15:55:00Z">
            <w:rPr>
              <w:ins w:id="1377" w:author="Юрий Коробочкин" w:date="2022-12-24T13:10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378" w:author="Юрий Коробочкин" w:date="2022-12-24T13:08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79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18.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80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איפה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81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82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אתה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83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84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מע</w:t>
        </w:r>
      </w:ins>
      <w:ins w:id="1385" w:author="Юрий Коробочкин" w:date="2022-12-24T13:09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86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וניין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87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88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לקנות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89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90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דירה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91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?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92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למה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393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77C7F0E6" w14:textId="507D9902" w:rsidR="004864EA" w:rsidRPr="00802B60" w:rsidRDefault="004864EA" w:rsidP="005F68D2">
      <w:pPr>
        <w:spacing w:line="360" w:lineRule="auto"/>
        <w:jc w:val="right"/>
        <w:rPr>
          <w:ins w:id="1394" w:author="Юрий Коробочкин" w:date="2022-12-29T15:00:00Z"/>
          <w:rFonts w:asciiTheme="majorHAnsi" w:hAnsiTheme="majorHAnsi" w:cstheme="majorHAnsi"/>
          <w:sz w:val="36"/>
          <w:szCs w:val="36"/>
          <w:lang w:bidi="he-IL"/>
          <w:rPrChange w:id="1395" w:author="Юрий Коробочкин" w:date="2023-01-02T15:55:00Z">
            <w:rPr>
              <w:ins w:id="1396" w:author="Юрий Коробочкин" w:date="2022-12-29T15:00:00Z"/>
              <w:rFonts w:asciiTheme="minorBidi" w:hAnsiTheme="minorBidi" w:cs="Arial"/>
              <w:sz w:val="36"/>
              <w:szCs w:val="36"/>
              <w:lang w:bidi="he-IL"/>
            </w:rPr>
          </w:rPrChange>
        </w:rPr>
      </w:pPr>
      <w:ins w:id="1397" w:author="Юрий Коробочкин" w:date="2022-12-24T13:10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98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אני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399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00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תעוניין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01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02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לקנו</w:t>
        </w:r>
      </w:ins>
      <w:ins w:id="1403" w:author="Юрий Коробочкин" w:date="2022-12-24T13:11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04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ת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05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דירה קרוב ל בתי, </w:t>
        </w:r>
      </w:ins>
      <w:ins w:id="1406" w:author="Юрий Коробочкин" w:date="2022-12-24T13:20:00Z">
        <w:r w:rsidR="00617406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07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כי</w:t>
        </w:r>
        <w:r w:rsidR="00617406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08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617406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09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אני</w:t>
        </w:r>
        <w:r w:rsidR="00617406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10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617406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11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רוצא</w:t>
        </w:r>
      </w:ins>
      <w:ins w:id="1412" w:author="Юрий Коробочкин" w:date="2022-12-24T13:21:00Z">
        <w:r w:rsidR="00617406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13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לעזור לה</w:t>
        </w:r>
      </w:ins>
      <w:ins w:id="1414" w:author="Юрий Коробочкин" w:date="2022-12-24T13:13:00Z">
        <w:r w:rsidR="00F371B5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15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060B9067" w14:textId="24B99014" w:rsidR="00181A09" w:rsidRPr="00802B60" w:rsidRDefault="00181A09" w:rsidP="004248FC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1416" w:author="Юрий Коробочкин" w:date="2023-01-02T15:55:00Z">
            <w:rPr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417" w:author="Юрий Коробочкин" w:date="2022-12-29T15:02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18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19.אם </w:t>
        </w:r>
      </w:ins>
      <w:ins w:id="1419" w:author="Юрий Коробочкин" w:date="2022-12-29T15:03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20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תמצא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21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22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דירה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23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24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ב</w:t>
        </w:r>
      </w:ins>
      <w:ins w:id="1425" w:author="Юрий Коробочкин" w:date="2022-12-29T15:07:00Z">
        <w:r w:rsidR="004E3D00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26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פתח תקווה</w:t>
        </w:r>
      </w:ins>
      <w:del w:id="1427" w:author="Юрий Коробочкин" w:date="2022-12-29T15:07:00Z">
        <w:r w:rsidRPr="00802B60" w:rsidDel="004E3D0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28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delText>___</w:delText>
        </w:r>
      </w:del>
    </w:p>
    <w:p w14:paraId="0CAEAC88" w14:textId="3C551BCA" w:rsidR="00181A09" w:rsidRPr="00802B60" w:rsidRDefault="00181A09" w:rsidP="00402ECD">
      <w:pPr>
        <w:spacing w:line="360" w:lineRule="auto"/>
        <w:jc w:val="right"/>
        <w:rPr>
          <w:ins w:id="1429" w:author="Юрий Коробочкин" w:date="2022-12-29T15:08:00Z"/>
          <w:rFonts w:asciiTheme="majorHAnsi" w:hAnsiTheme="majorHAnsi" w:cstheme="majorHAnsi"/>
          <w:sz w:val="36"/>
          <w:szCs w:val="36"/>
          <w:rtl/>
          <w:lang w:bidi="he-IL"/>
          <w:rPrChange w:id="1430" w:author="Юрий Коробочкин" w:date="2023-01-02T15:55:00Z">
            <w:rPr>
              <w:ins w:id="1431" w:author="Юрий Коробочкин" w:date="2022-12-29T15:08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432" w:author="Юрий Коробочкин" w:date="2022-12-29T15:04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33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תקנה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34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35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אותה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36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37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בכל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38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39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זות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40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?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41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למה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42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2817DE7D" w14:textId="745581C5" w:rsidR="004E3D00" w:rsidRPr="00802B60" w:rsidRDefault="004E3D00" w:rsidP="00402ECD">
      <w:pPr>
        <w:spacing w:line="360" w:lineRule="auto"/>
        <w:jc w:val="right"/>
        <w:rPr>
          <w:ins w:id="1443" w:author="Юрий Коробочкин" w:date="2022-12-29T15:10:00Z"/>
          <w:rFonts w:asciiTheme="majorHAnsi" w:hAnsiTheme="majorHAnsi" w:cstheme="majorHAnsi"/>
          <w:sz w:val="36"/>
          <w:szCs w:val="36"/>
          <w:rtl/>
          <w:lang w:bidi="he-IL"/>
          <w:rPrChange w:id="1444" w:author="Юрий Коробочкин" w:date="2023-01-02T15:55:00Z">
            <w:rPr>
              <w:ins w:id="1445" w:author="Юрий Коробочкин" w:date="2022-12-29T15:10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446" w:author="Юрий Коробочкин" w:date="2022-12-29T15:08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47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אני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48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49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חושב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50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51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שלא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52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53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אקנה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54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55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הדירה</w:t>
        </w:r>
      </w:ins>
      <w:ins w:id="1456" w:author="Юрий Коробочкин" w:date="2022-12-29T15:09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57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, כי אין לי </w:t>
        </w:r>
      </w:ins>
      <w:ins w:id="1458" w:author="Юрий Коробочкин" w:date="2022-12-29T15:10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59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עבודה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60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0F606984" w14:textId="6D7755AB" w:rsidR="004E3D00" w:rsidRPr="00802B60" w:rsidRDefault="004E3D00" w:rsidP="00402ECD">
      <w:pPr>
        <w:spacing w:line="360" w:lineRule="auto"/>
        <w:jc w:val="right"/>
        <w:rPr>
          <w:ins w:id="1461" w:author="Юрий Коробочкин" w:date="2022-12-24T13:19:00Z"/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1462" w:author="Юрий Коробочкин" w:date="2023-01-02T15:55:00Z">
            <w:rPr>
              <w:ins w:id="1463" w:author="Юрий Коробочкин" w:date="2022-12-24T13:19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464" w:author="Юрий Коробочкин" w:date="2022-12-29T15:10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65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20. </w:t>
        </w:r>
      </w:ins>
      <w:ins w:id="1466" w:author="Юрий Коробочкин" w:date="2022-12-29T15:12:00Z">
        <w:r w:rsidR="000D70FD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67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מ</w:t>
        </w:r>
      </w:ins>
      <w:ins w:id="1468" w:author="Юрий Коробочкин" w:date="2022-12-29T15:10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69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70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תעשה כדי </w:t>
        </w:r>
      </w:ins>
      <w:ins w:id="1471" w:author="Юрий Коробочкин" w:date="2022-12-29T15:11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72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להתקדם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73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74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בעב</w:t>
        </w:r>
        <w:r w:rsidR="000D70FD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75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רית</w:t>
        </w:r>
        <w:r w:rsidR="000D70FD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76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477" w:author="Юрий Коробочкин" w:date="2022-12-29T15:12:00Z">
        <w:r w:rsidR="000D70FD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78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גם</w:t>
        </w:r>
        <w:r w:rsidR="000D70FD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79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0D70FD"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480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אחרי</w:t>
        </w:r>
      </w:ins>
    </w:p>
    <w:p w14:paraId="2CF5BB42" w14:textId="3956B49C" w:rsidR="004864EA" w:rsidRPr="00802B60" w:rsidRDefault="000D70FD" w:rsidP="005F68D2">
      <w:pPr>
        <w:spacing w:line="360" w:lineRule="auto"/>
        <w:jc w:val="right"/>
        <w:rPr>
          <w:ins w:id="1481" w:author="Юрий Коробочкин" w:date="2022-12-23T18:02:00Z"/>
          <w:rFonts w:asciiTheme="majorHAnsi" w:hAnsiTheme="majorHAnsi" w:cstheme="majorHAnsi"/>
          <w:sz w:val="36"/>
          <w:szCs w:val="36"/>
          <w:rtl/>
          <w:lang w:val="en-US" w:bidi="he-IL"/>
          <w:rPrChange w:id="1482" w:author="Юрий Коробочкин" w:date="2023-01-02T15:55:00Z">
            <w:rPr>
              <w:ins w:id="1483" w:author="Юрий Коробочкин" w:date="2022-12-23T18:02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484" w:author="Юрий Коробочкин" w:date="2022-12-29T15:13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85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אדבר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86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87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עברית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88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89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ב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90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91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עבודה</w:t>
        </w:r>
      </w:ins>
      <w:ins w:id="1492" w:author="Юрий Коробочкин" w:date="2022-12-29T15:14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93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94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אלמד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95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96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באולפן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97" w:author="Юрий Коробочкин" w:date="2023-01-02T15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498" w:author="Юрий Коробочкин" w:date="2023-01-02T15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ב</w:t>
        </w:r>
      </w:ins>
      <w:ins w:id="1499" w:author="Юрий Коробочкин" w:date="2022-12-29T15:15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0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,</w:t>
        </w:r>
      </w:ins>
      <w:ins w:id="1501" w:author="Юрий Коробочкин" w:date="2022-12-29T15:17:00Z">
        <w:r w:rsidR="00130E6B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02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אראה</w:t>
        </w:r>
        <w:r w:rsidR="00130E6B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03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504" w:author="Юрий Коробочкин" w:date="2022-12-29T15:18:00Z">
        <w:r w:rsidR="00130E6B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0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טלביזיה</w:t>
        </w:r>
        <w:r w:rsidR="00130E6B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0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בעברית, </w:t>
        </w:r>
      </w:ins>
      <w:ins w:id="1507" w:author="Юрий Коробочкин" w:date="2022-12-29T15:19:00Z">
        <w:r w:rsidR="00130E6B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0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אש</w:t>
        </w:r>
      </w:ins>
      <w:ins w:id="1509" w:author="Юрий Коробочкин" w:date="2022-12-29T15:22:00Z">
        <w:r w:rsidR="002E0A4E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10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מוע</w:t>
        </w:r>
      </w:ins>
      <w:ins w:id="1511" w:author="Юрий Коробочкин" w:date="2022-12-29T15:19:00Z">
        <w:r w:rsidR="00130E6B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12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2E0A4E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1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</w:t>
        </w:r>
        <w:r w:rsidR="00130E6B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1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וזיקה</w:t>
        </w:r>
      </w:ins>
      <w:ins w:id="1515" w:author="Юрий Коробочкин" w:date="2022-12-29T15:15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1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</w:p>
    <w:p w14:paraId="18AD5D83" w14:textId="37E3598F" w:rsidR="00090269" w:rsidRPr="00802B60" w:rsidRDefault="00E86BB8" w:rsidP="00260AD4">
      <w:pPr>
        <w:spacing w:line="360" w:lineRule="auto"/>
        <w:jc w:val="right"/>
        <w:rPr>
          <w:ins w:id="1517" w:author="Юрий Коробочкин" w:date="2022-12-29T15:29:00Z"/>
          <w:rFonts w:asciiTheme="majorHAnsi" w:hAnsiTheme="majorHAnsi" w:cstheme="majorHAnsi"/>
          <w:b/>
          <w:bCs/>
          <w:i/>
          <w:iCs/>
          <w:sz w:val="36"/>
          <w:szCs w:val="36"/>
          <w:lang w:bidi="he-IL"/>
          <w:rPrChange w:id="1518" w:author="Юрий Коробочкин" w:date="2023-01-02T15:55:00Z">
            <w:rPr>
              <w:ins w:id="1519" w:author="Юрий Коробочкин" w:date="2022-12-29T15:29:00Z"/>
              <w:rFonts w:asciiTheme="minorBidi" w:hAnsiTheme="minorBidi"/>
              <w:sz w:val="36"/>
              <w:szCs w:val="36"/>
              <w:lang w:bidi="he-IL"/>
            </w:rPr>
          </w:rPrChange>
        </w:rPr>
      </w:pPr>
      <w:ins w:id="1520" w:author="Юрий Коробочкин" w:date="2022-12-29T15:24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21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21. </w:t>
        </w:r>
      </w:ins>
      <w:ins w:id="1522" w:author="Юрий Коробочкин" w:date="2022-12-29T15:25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2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איך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24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2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תחפש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2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2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עבודה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2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06B2F297" w14:textId="15A63AC3" w:rsidR="00837B8A" w:rsidRPr="00802B60" w:rsidRDefault="00837B8A" w:rsidP="00260AD4">
      <w:pPr>
        <w:spacing w:line="360" w:lineRule="auto"/>
        <w:jc w:val="right"/>
        <w:rPr>
          <w:ins w:id="1529" w:author="Юрий Коробочкин" w:date="2022-12-29T15:31:00Z"/>
          <w:rFonts w:asciiTheme="majorHAnsi" w:hAnsiTheme="majorHAnsi" w:cstheme="majorHAnsi"/>
          <w:sz w:val="36"/>
          <w:szCs w:val="36"/>
          <w:rtl/>
          <w:lang w:bidi="he-IL"/>
          <w:rPrChange w:id="1530" w:author="Юрий Коробочкин" w:date="2023-01-02T15:55:00Z">
            <w:rPr>
              <w:ins w:id="1531" w:author="Юрий Коробочкин" w:date="2022-12-29T15:31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532" w:author="Юрий Коробочкин" w:date="2022-12-29T15:29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33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אקר</w:t>
        </w:r>
      </w:ins>
      <w:ins w:id="1534" w:author="Юрий Коробочкин" w:date="2022-12-29T15:30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35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36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37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מודעות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38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39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באיוטרנט</w:t>
        </w:r>
      </w:ins>
    </w:p>
    <w:p w14:paraId="25290848" w14:textId="2F45091B" w:rsidR="00837B8A" w:rsidRPr="00802B60" w:rsidRDefault="00837B8A" w:rsidP="00260AD4">
      <w:pPr>
        <w:spacing w:line="360" w:lineRule="auto"/>
        <w:jc w:val="right"/>
        <w:rPr>
          <w:ins w:id="1540" w:author="Юрий Коробочкин" w:date="2022-12-29T15:34:00Z"/>
          <w:rFonts w:asciiTheme="majorHAnsi" w:hAnsiTheme="majorHAnsi" w:cstheme="majorHAnsi"/>
          <w:sz w:val="36"/>
          <w:szCs w:val="36"/>
          <w:lang w:bidi="he-IL"/>
          <w:rPrChange w:id="1541" w:author="Юрий Коробочкин" w:date="2023-01-02T15:55:00Z">
            <w:rPr>
              <w:ins w:id="1542" w:author="Юрий Коробочкин" w:date="2022-12-29T15:34:00Z"/>
              <w:rFonts w:asciiTheme="minorBidi" w:hAnsiTheme="minorBidi"/>
              <w:sz w:val="36"/>
              <w:szCs w:val="36"/>
              <w:lang w:bidi="he-IL"/>
            </w:rPr>
          </w:rPrChange>
        </w:rPr>
      </w:pPr>
      <w:ins w:id="1543" w:author="Юрий Коробочкин" w:date="2022-12-29T15:31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44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אחפש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45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46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דרך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47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48" w:author="Юрий Коробочкин" w:date="2023-01-02T15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חברים</w:t>
        </w:r>
      </w:ins>
      <w:ins w:id="1549" w:author="Юрий Коробочкин" w:date="2022-12-29T16:46:00Z">
        <w:r w:rsidR="003D3E29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50" w:author="Юрий Коробочкин" w:date="2023-01-02T15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הענ</w:t>
        </w:r>
      </w:ins>
    </w:p>
    <w:p w14:paraId="3A01E554" w14:textId="7B6C060D" w:rsidR="00BB70EB" w:rsidRPr="00802B60" w:rsidRDefault="00BB70EB" w:rsidP="00260AD4">
      <w:pPr>
        <w:spacing w:line="360" w:lineRule="auto"/>
        <w:jc w:val="right"/>
        <w:rPr>
          <w:ins w:id="1551" w:author="Юрий Коробочкин" w:date="2022-12-29T15:45:00Z"/>
          <w:rFonts w:asciiTheme="majorHAnsi" w:hAnsiTheme="majorHAnsi" w:cstheme="majorHAnsi"/>
          <w:sz w:val="36"/>
          <w:szCs w:val="36"/>
          <w:rtl/>
          <w:lang w:bidi="he-IL"/>
          <w:rPrChange w:id="1552" w:author="Юрий Коробочкин" w:date="2023-01-02T15:55:00Z">
            <w:rPr>
              <w:ins w:id="1553" w:author="Юрий Коробочкин" w:date="2022-12-29T15:45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554" w:author="Юрий Коробочкин" w:date="2022-12-29T15:34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55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אפרסם מודעה באינטרנט</w:t>
        </w:r>
      </w:ins>
    </w:p>
    <w:p w14:paraId="7A311DB3" w14:textId="3F1E4A2B" w:rsidR="004248FC" w:rsidRPr="00802B60" w:rsidRDefault="004248FC" w:rsidP="00260AD4">
      <w:pPr>
        <w:spacing w:line="360" w:lineRule="auto"/>
        <w:jc w:val="right"/>
        <w:rPr>
          <w:ins w:id="1556" w:author="Юрий Коробочкин" w:date="2022-12-29T15:49:00Z"/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1557" w:author="Юрий Коробочкин" w:date="2023-01-02T15:55:00Z">
            <w:rPr>
              <w:ins w:id="1558" w:author="Юрий Коробочкин" w:date="2022-12-29T15:49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559" w:author="Юрий Коробочкин" w:date="2022-12-29T15:45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60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22</w:t>
        </w:r>
      </w:ins>
      <w:ins w:id="1561" w:author="Юрий Коробочкин" w:date="2022-12-29T15:46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62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.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63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אחרי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64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65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אולפן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66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67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תלמד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68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69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בקורס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70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71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מקצוע</w:t>
        </w:r>
      </w:ins>
      <w:ins w:id="1572" w:author="Юрий Коробочкин" w:date="2022-12-29T15:47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73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י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74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75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או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76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77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תעדות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78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362DE931" w14:textId="2415541F" w:rsidR="00837B8A" w:rsidRPr="00802B60" w:rsidRDefault="001E10F2" w:rsidP="001E10F2">
      <w:pPr>
        <w:spacing w:line="360" w:lineRule="auto"/>
        <w:jc w:val="right"/>
        <w:rPr>
          <w:ins w:id="1579" w:author="Юрий Коробочкин" w:date="2022-12-29T15:55:00Z"/>
          <w:rFonts w:asciiTheme="majorHAnsi" w:hAnsiTheme="majorHAnsi" w:cstheme="majorHAnsi"/>
          <w:sz w:val="36"/>
          <w:szCs w:val="36"/>
          <w:rtl/>
          <w:lang w:bidi="he-IL"/>
          <w:rPrChange w:id="1580" w:author="Юрий Коробочкин" w:date="2023-01-02T15:55:00Z">
            <w:rPr>
              <w:ins w:id="1581" w:author="Юрий Коробочкин" w:date="2022-12-29T15:55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582" w:author="Юрий Коробочкин" w:date="2022-12-29T15:49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83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לא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84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85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אחרי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86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87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האולפן</w:t>
        </w:r>
      </w:ins>
      <w:ins w:id="1588" w:author="Юрий Коробочкин" w:date="2022-12-29T15:50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89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, לא אלמד בקורס מיקצועי, רק </w:t>
        </w:r>
      </w:ins>
      <w:ins w:id="1590" w:author="Юрий Коробочкин" w:date="2022-12-29T15:54:00Z">
        <w:r w:rsidR="00C14697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91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אעבוד</w:t>
        </w:r>
      </w:ins>
      <w:ins w:id="1592" w:author="Юрий Коробочкин" w:date="2022-12-29T15:49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593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</w:p>
    <w:p w14:paraId="6148E7E6" w14:textId="6DCAEF68" w:rsidR="00C14697" w:rsidRPr="00802B60" w:rsidRDefault="00C14697" w:rsidP="001E10F2">
      <w:pPr>
        <w:spacing w:line="360" w:lineRule="auto"/>
        <w:jc w:val="right"/>
        <w:rPr>
          <w:ins w:id="1594" w:author="Юрий Коробочкин" w:date="2022-12-29T15:25:00Z"/>
          <w:rFonts w:asciiTheme="majorHAnsi" w:hAnsiTheme="majorHAnsi" w:cstheme="majorHAnsi"/>
          <w:b/>
          <w:bCs/>
          <w:i/>
          <w:iCs/>
          <w:sz w:val="36"/>
          <w:szCs w:val="36"/>
          <w:rtl/>
          <w:lang w:bidi="he-IL"/>
          <w:rPrChange w:id="1595" w:author="Юрий Коробочкин" w:date="2023-01-02T15:55:00Z">
            <w:rPr>
              <w:ins w:id="1596" w:author="Юрий Коробочкин" w:date="2022-12-29T15:25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597" w:author="Юрий Коробочкин" w:date="2022-12-29T15:55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598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23. ספר על התכניות כשתסיים </w:t>
        </w:r>
      </w:ins>
      <w:ins w:id="1599" w:author="Юрий Коробочкин" w:date="2022-12-29T15:56:00Z"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600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האולפן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601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. (5 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602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משפתים</w:t>
        </w:r>
        <w:r w:rsidRPr="00802B60">
          <w:rPr>
            <w:rFonts w:asciiTheme="majorHAnsi" w:hAnsiTheme="majorHAnsi" w:cstheme="majorHAnsi"/>
            <w:b/>
            <w:bCs/>
            <w:i/>
            <w:iCs/>
            <w:sz w:val="36"/>
            <w:szCs w:val="36"/>
            <w:rtl/>
            <w:lang w:bidi="he-IL"/>
            <w:rPrChange w:id="1603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)</w:t>
        </w:r>
      </w:ins>
    </w:p>
    <w:p w14:paraId="19501964" w14:textId="7A6F1FE2" w:rsidR="00A92B69" w:rsidRPr="00802B60" w:rsidRDefault="004867C3" w:rsidP="00260AD4">
      <w:pPr>
        <w:spacing w:line="360" w:lineRule="auto"/>
        <w:jc w:val="right"/>
        <w:rPr>
          <w:ins w:id="1604" w:author="Юрий Коробочкин" w:date="2022-12-29T16:06:00Z"/>
          <w:rFonts w:asciiTheme="majorHAnsi" w:hAnsiTheme="majorHAnsi" w:cstheme="majorHAnsi"/>
          <w:sz w:val="36"/>
          <w:szCs w:val="36"/>
          <w:rtl/>
          <w:lang w:bidi="he-IL"/>
          <w:rPrChange w:id="1605" w:author="Юрий Коробочкин" w:date="2023-01-02T15:55:00Z">
            <w:rPr>
              <w:ins w:id="1606" w:author="Юрий Коробочкин" w:date="2022-12-29T16:06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607" w:author="Юрий Коробочкин" w:date="2022-12-29T16:05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08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אני חושב שאגור אל יד בתי והנכדים שלי</w:t>
        </w:r>
      </w:ins>
    </w:p>
    <w:p w14:paraId="14271D8F" w14:textId="1CF02D97" w:rsidR="004867C3" w:rsidRPr="00802B60" w:rsidRDefault="004867C3" w:rsidP="00260AD4">
      <w:pPr>
        <w:spacing w:line="360" w:lineRule="auto"/>
        <w:jc w:val="right"/>
        <w:rPr>
          <w:ins w:id="1609" w:author="Юрий Коробочкин" w:date="2022-12-29T16:09:00Z"/>
          <w:rFonts w:asciiTheme="majorHAnsi" w:hAnsiTheme="majorHAnsi" w:cstheme="majorHAnsi"/>
          <w:sz w:val="36"/>
          <w:szCs w:val="36"/>
          <w:rtl/>
          <w:lang w:bidi="he-IL"/>
          <w:rPrChange w:id="1610" w:author="Юрий Коробочкин" w:date="2023-01-02T15:55:00Z">
            <w:rPr>
              <w:ins w:id="1611" w:author="Юрий Коробочкин" w:date="2022-12-29T16:09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612" w:author="Юрий Коробочкин" w:date="2022-12-29T16:06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13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אני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14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מקווה </w:t>
        </w:r>
      </w:ins>
      <w:ins w:id="1615" w:author="Юрий Коробочкин" w:date="2022-12-29T16:07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16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שאעבוד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17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18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בהמיקצוע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19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20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שלי</w:t>
        </w:r>
      </w:ins>
      <w:ins w:id="1621" w:author="Юрий Коробочкин" w:date="2022-12-29T16:08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22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23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אטייל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24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25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בידרשל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26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27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ובחוץ</w:t>
        </w:r>
      </w:ins>
      <w:ins w:id="1628" w:author="Юрий Коробочкин" w:date="2022-12-29T16:09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29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4511C562" w14:textId="0DB0D6DC" w:rsidR="004867C3" w:rsidRPr="00802B60" w:rsidRDefault="004867C3" w:rsidP="00260AD4">
      <w:pPr>
        <w:spacing w:line="360" w:lineRule="auto"/>
        <w:jc w:val="right"/>
        <w:rPr>
          <w:ins w:id="1630" w:author="Юрий Коробочкин" w:date="2022-12-29T16:12:00Z"/>
          <w:rFonts w:asciiTheme="majorHAnsi" w:hAnsiTheme="majorHAnsi" w:cstheme="majorHAnsi"/>
          <w:sz w:val="36"/>
          <w:szCs w:val="36"/>
          <w:rtl/>
          <w:lang w:bidi="he-IL"/>
          <w:rPrChange w:id="1631" w:author="Юрий Коробочкин" w:date="2023-01-02T15:55:00Z">
            <w:rPr>
              <w:ins w:id="1632" w:author="Юрий Коробочкин" w:date="2022-12-29T16:12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633" w:author="Юрий Коробочкин" w:date="2022-12-29T16:09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34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אני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35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36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חושב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37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38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ש</w:t>
        </w:r>
      </w:ins>
      <w:ins w:id="1639" w:author="Юрий Коробочкин" w:date="2022-12-29T16:11:00Z">
        <w:r w:rsidR="00A704D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40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אבין</w:t>
        </w:r>
        <w:r w:rsidR="00A704D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41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A704DF"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42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עברית</w:t>
        </w:r>
      </w:ins>
    </w:p>
    <w:p w14:paraId="542F5C5C" w14:textId="4BB77C6A" w:rsidR="00A704DF" w:rsidRPr="00802B60" w:rsidRDefault="00A704DF" w:rsidP="00260AD4">
      <w:pPr>
        <w:spacing w:line="360" w:lineRule="auto"/>
        <w:jc w:val="right"/>
        <w:rPr>
          <w:ins w:id="1643" w:author="Юрий Коробочкин" w:date="2022-12-29T16:06:00Z"/>
          <w:rFonts w:asciiTheme="majorHAnsi" w:hAnsiTheme="majorHAnsi" w:cstheme="majorHAnsi"/>
          <w:sz w:val="36"/>
          <w:szCs w:val="36"/>
          <w:rtl/>
          <w:lang w:bidi="he-IL"/>
          <w:rPrChange w:id="1644" w:author="Юрий Коробочкин" w:date="2023-01-02T15:55:00Z">
            <w:rPr>
              <w:ins w:id="1645" w:author="Юрий Коробочкин" w:date="2022-12-29T16:06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646" w:author="Юрий Коробочкин" w:date="2022-12-29T16:12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47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אני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48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מקווה </w:t>
        </w:r>
      </w:ins>
      <w:ins w:id="1649" w:author="Юрий Коробочкин" w:date="2022-12-29T16:13:00Z"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50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אקונה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51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52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מכונית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53" w:author="Юрий Коробочкин" w:date="2023-01-02T15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02B60">
          <w:rPr>
            <w:rFonts w:asciiTheme="majorHAnsi" w:hAnsiTheme="majorHAnsi" w:cstheme="majorHAnsi"/>
            <w:sz w:val="36"/>
            <w:szCs w:val="36"/>
            <w:rtl/>
            <w:lang w:bidi="he-IL"/>
            <w:rPrChange w:id="1654" w:author="Юрий Коробочкин" w:date="2023-01-02T15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חדשה</w:t>
        </w:r>
      </w:ins>
    </w:p>
    <w:p w14:paraId="05D875A1" w14:textId="0B4D6177" w:rsidR="004867C3" w:rsidRPr="00802B60" w:rsidRDefault="004867C3">
      <w:pPr>
        <w:spacing w:line="360" w:lineRule="auto"/>
        <w:jc w:val="center"/>
        <w:rPr>
          <w:ins w:id="1655" w:author="Юрий Коробочкин" w:date="2022-12-23T17:49:00Z"/>
          <w:rFonts w:asciiTheme="majorHAnsi" w:hAnsiTheme="majorHAnsi" w:cstheme="majorHAnsi"/>
          <w:sz w:val="36"/>
          <w:szCs w:val="36"/>
          <w:rtl/>
          <w:lang w:bidi="he-IL"/>
          <w:rPrChange w:id="1656" w:author="Юрий Коробочкин" w:date="2023-01-02T15:55:00Z">
            <w:rPr>
              <w:ins w:id="1657" w:author="Юрий Коробочкин" w:date="2022-12-23T17:49:00Z"/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pPrChange w:id="1658" w:author="Юрий Коробочкин" w:date="2022-12-29T16:06:00Z">
          <w:pPr>
            <w:spacing w:line="360" w:lineRule="auto"/>
            <w:jc w:val="right"/>
          </w:pPr>
        </w:pPrChange>
      </w:pPr>
    </w:p>
    <w:p w14:paraId="5CAB58ED" w14:textId="77777777" w:rsidR="00A252B6" w:rsidRPr="00802B60" w:rsidRDefault="00A252B6" w:rsidP="00260AD4">
      <w:pPr>
        <w:spacing w:line="360" w:lineRule="auto"/>
        <w:jc w:val="right"/>
        <w:rPr>
          <w:ins w:id="1659" w:author="Юрий Коробочкин" w:date="2022-12-23T17:39:00Z"/>
          <w:rFonts w:asciiTheme="majorHAnsi" w:hAnsiTheme="majorHAnsi" w:cstheme="majorHAnsi"/>
          <w:sz w:val="36"/>
          <w:szCs w:val="36"/>
          <w:rtl/>
          <w:lang w:bidi="he-IL"/>
          <w:rPrChange w:id="1660" w:author="Юрий Коробочкин" w:date="2023-01-02T15:55:00Z">
            <w:rPr>
              <w:ins w:id="1661" w:author="Юрий Коробочкин" w:date="2022-12-23T17:3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</w:p>
    <w:p w14:paraId="614B5491" w14:textId="77777777" w:rsidR="00260AD4" w:rsidRPr="00802B60" w:rsidRDefault="00260AD4" w:rsidP="00B26DC4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1662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</w:p>
    <w:p w14:paraId="4C4AB006" w14:textId="77777777" w:rsidR="009F047E" w:rsidRPr="00802B60" w:rsidRDefault="009F047E" w:rsidP="000F224B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1663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</w:p>
    <w:p w14:paraId="536F39DA" w14:textId="77777777" w:rsidR="00832067" w:rsidRPr="00802B60" w:rsidRDefault="00832067" w:rsidP="000F224B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lang w:bidi="he-IL"/>
          <w:rPrChange w:id="1664" w:author="Юрий Коробочкин" w:date="2023-01-02T15:55:00Z">
            <w:rPr>
              <w:rFonts w:asciiTheme="minorBidi" w:hAnsiTheme="minorBidi"/>
              <w:sz w:val="36"/>
              <w:szCs w:val="36"/>
              <w:lang w:bidi="he-IL"/>
            </w:rPr>
          </w:rPrChange>
        </w:rPr>
      </w:pPr>
    </w:p>
    <w:p w14:paraId="438E7777" w14:textId="77777777" w:rsidR="00B24F4A" w:rsidRPr="00802B60" w:rsidRDefault="00B24F4A" w:rsidP="00D637DC">
      <w:pPr>
        <w:spacing w:line="360" w:lineRule="auto"/>
        <w:jc w:val="right"/>
        <w:rPr>
          <w:rFonts w:asciiTheme="majorHAnsi" w:hAnsiTheme="majorHAnsi" w:cstheme="majorHAnsi"/>
          <w:sz w:val="36"/>
          <w:szCs w:val="36"/>
          <w:rtl/>
          <w:lang w:bidi="he-IL"/>
          <w:rPrChange w:id="1665" w:author="Юрий Коробочкин" w:date="2023-01-02T15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</w:p>
    <w:sectPr w:rsidR="00B24F4A" w:rsidRPr="00802B6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1C28" w14:textId="77777777" w:rsidR="004A38AF" w:rsidRDefault="004A38AF" w:rsidP="00557107">
      <w:pPr>
        <w:spacing w:after="0" w:line="240" w:lineRule="auto"/>
      </w:pPr>
      <w:r>
        <w:separator/>
      </w:r>
    </w:p>
  </w:endnote>
  <w:endnote w:type="continuationSeparator" w:id="0">
    <w:p w14:paraId="2F092E36" w14:textId="77777777" w:rsidR="004A38AF" w:rsidRDefault="004A38AF" w:rsidP="0055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4061667"/>
      <w:docPartObj>
        <w:docPartGallery w:val="Page Numbers (Bottom of Page)"/>
        <w:docPartUnique/>
      </w:docPartObj>
    </w:sdtPr>
    <w:sdtContent>
      <w:p w14:paraId="73BF7200" w14:textId="213FD61F" w:rsidR="00557107" w:rsidRDefault="005571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12A75C" w14:textId="77777777" w:rsidR="00557107" w:rsidRDefault="005571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8F0FB" w14:textId="77777777" w:rsidR="004A38AF" w:rsidRDefault="004A38AF" w:rsidP="00557107">
      <w:pPr>
        <w:spacing w:after="0" w:line="240" w:lineRule="auto"/>
      </w:pPr>
      <w:r>
        <w:separator/>
      </w:r>
    </w:p>
  </w:footnote>
  <w:footnote w:type="continuationSeparator" w:id="0">
    <w:p w14:paraId="6C385BAA" w14:textId="77777777" w:rsidR="004A38AF" w:rsidRDefault="004A38AF" w:rsidP="0055710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Юрий Коробочкин">
    <w15:presenceInfo w15:providerId="Windows Live" w15:userId="d47f2106a97a1885"/>
  </w15:person>
  <w15:person w15:author="יוסי וקס">
    <w15:presenceInfo w15:providerId="Windows Live" w15:userId="87a81f842de02d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D9"/>
    <w:rsid w:val="00013C9C"/>
    <w:rsid w:val="00044754"/>
    <w:rsid w:val="00071756"/>
    <w:rsid w:val="00087422"/>
    <w:rsid w:val="00090269"/>
    <w:rsid w:val="000B2214"/>
    <w:rsid w:val="000D10ED"/>
    <w:rsid w:val="000D70FD"/>
    <w:rsid w:val="000D7D31"/>
    <w:rsid w:val="000F224B"/>
    <w:rsid w:val="00101A57"/>
    <w:rsid w:val="00104F86"/>
    <w:rsid w:val="00114D55"/>
    <w:rsid w:val="001229BD"/>
    <w:rsid w:val="00130E6B"/>
    <w:rsid w:val="001512D6"/>
    <w:rsid w:val="0015415C"/>
    <w:rsid w:val="00176135"/>
    <w:rsid w:val="00181A09"/>
    <w:rsid w:val="001920BA"/>
    <w:rsid w:val="001B3378"/>
    <w:rsid w:val="001B7A12"/>
    <w:rsid w:val="001E10F2"/>
    <w:rsid w:val="001F555C"/>
    <w:rsid w:val="00207D3F"/>
    <w:rsid w:val="00241633"/>
    <w:rsid w:val="00245789"/>
    <w:rsid w:val="00256CD0"/>
    <w:rsid w:val="00260AD4"/>
    <w:rsid w:val="002C333A"/>
    <w:rsid w:val="002E0A4E"/>
    <w:rsid w:val="00366A6C"/>
    <w:rsid w:val="0036712F"/>
    <w:rsid w:val="003C3479"/>
    <w:rsid w:val="003D3E29"/>
    <w:rsid w:val="003D7CD1"/>
    <w:rsid w:val="003F1C15"/>
    <w:rsid w:val="00402ECD"/>
    <w:rsid w:val="00410A6B"/>
    <w:rsid w:val="00417A2C"/>
    <w:rsid w:val="004248FC"/>
    <w:rsid w:val="00447A9D"/>
    <w:rsid w:val="00473165"/>
    <w:rsid w:val="00473B72"/>
    <w:rsid w:val="00474AD8"/>
    <w:rsid w:val="004812D6"/>
    <w:rsid w:val="004864EA"/>
    <w:rsid w:val="004867C3"/>
    <w:rsid w:val="00490B58"/>
    <w:rsid w:val="00497CE7"/>
    <w:rsid w:val="004A38AF"/>
    <w:rsid w:val="004A4711"/>
    <w:rsid w:val="004B02F1"/>
    <w:rsid w:val="004B432C"/>
    <w:rsid w:val="004B6332"/>
    <w:rsid w:val="004B7AD9"/>
    <w:rsid w:val="004C46BA"/>
    <w:rsid w:val="004E386E"/>
    <w:rsid w:val="004E3D00"/>
    <w:rsid w:val="004F2EF2"/>
    <w:rsid w:val="00513FED"/>
    <w:rsid w:val="005428B4"/>
    <w:rsid w:val="00557107"/>
    <w:rsid w:val="005713FE"/>
    <w:rsid w:val="005756BC"/>
    <w:rsid w:val="00590A0E"/>
    <w:rsid w:val="005C0D3E"/>
    <w:rsid w:val="005D18ED"/>
    <w:rsid w:val="005F20B0"/>
    <w:rsid w:val="005F68D2"/>
    <w:rsid w:val="00604BF9"/>
    <w:rsid w:val="00617406"/>
    <w:rsid w:val="00617CC9"/>
    <w:rsid w:val="00640A13"/>
    <w:rsid w:val="006527A3"/>
    <w:rsid w:val="00663EE7"/>
    <w:rsid w:val="0069672D"/>
    <w:rsid w:val="006A3FBA"/>
    <w:rsid w:val="006A758A"/>
    <w:rsid w:val="006C0CD5"/>
    <w:rsid w:val="006D7527"/>
    <w:rsid w:val="006E2CF6"/>
    <w:rsid w:val="006F6BD2"/>
    <w:rsid w:val="00707132"/>
    <w:rsid w:val="0076145C"/>
    <w:rsid w:val="00765FAB"/>
    <w:rsid w:val="00771FFA"/>
    <w:rsid w:val="007B5018"/>
    <w:rsid w:val="00802B60"/>
    <w:rsid w:val="008302CA"/>
    <w:rsid w:val="00832067"/>
    <w:rsid w:val="0083238E"/>
    <w:rsid w:val="0083627E"/>
    <w:rsid w:val="00837B8A"/>
    <w:rsid w:val="00866272"/>
    <w:rsid w:val="00875A36"/>
    <w:rsid w:val="008806A7"/>
    <w:rsid w:val="008856DF"/>
    <w:rsid w:val="0089154A"/>
    <w:rsid w:val="008D11EE"/>
    <w:rsid w:val="008F0DA7"/>
    <w:rsid w:val="009005A5"/>
    <w:rsid w:val="009065FB"/>
    <w:rsid w:val="00925977"/>
    <w:rsid w:val="00956624"/>
    <w:rsid w:val="00966DF5"/>
    <w:rsid w:val="00983D6D"/>
    <w:rsid w:val="0099343C"/>
    <w:rsid w:val="00993AD5"/>
    <w:rsid w:val="009A1689"/>
    <w:rsid w:val="009F047E"/>
    <w:rsid w:val="009F0AF7"/>
    <w:rsid w:val="00A24F60"/>
    <w:rsid w:val="00A252B6"/>
    <w:rsid w:val="00A31E3B"/>
    <w:rsid w:val="00A4363B"/>
    <w:rsid w:val="00A50E61"/>
    <w:rsid w:val="00A704DF"/>
    <w:rsid w:val="00A73081"/>
    <w:rsid w:val="00A92B69"/>
    <w:rsid w:val="00A950DC"/>
    <w:rsid w:val="00AA5EAF"/>
    <w:rsid w:val="00AB00B0"/>
    <w:rsid w:val="00AB7B93"/>
    <w:rsid w:val="00AC0F3C"/>
    <w:rsid w:val="00AC2F0F"/>
    <w:rsid w:val="00B03046"/>
    <w:rsid w:val="00B24F4A"/>
    <w:rsid w:val="00B267B5"/>
    <w:rsid w:val="00B26DC4"/>
    <w:rsid w:val="00B346AE"/>
    <w:rsid w:val="00B77253"/>
    <w:rsid w:val="00BA36B0"/>
    <w:rsid w:val="00BB70EB"/>
    <w:rsid w:val="00BB775C"/>
    <w:rsid w:val="00BD7AAF"/>
    <w:rsid w:val="00BF5EBB"/>
    <w:rsid w:val="00C14697"/>
    <w:rsid w:val="00C27427"/>
    <w:rsid w:val="00C27B69"/>
    <w:rsid w:val="00C32852"/>
    <w:rsid w:val="00C451CB"/>
    <w:rsid w:val="00C865F7"/>
    <w:rsid w:val="00C9557D"/>
    <w:rsid w:val="00CB07EB"/>
    <w:rsid w:val="00CE61B3"/>
    <w:rsid w:val="00CF230A"/>
    <w:rsid w:val="00D0527F"/>
    <w:rsid w:val="00D52068"/>
    <w:rsid w:val="00D637DC"/>
    <w:rsid w:val="00DA6ED1"/>
    <w:rsid w:val="00DC5A7B"/>
    <w:rsid w:val="00DC60C9"/>
    <w:rsid w:val="00DD3763"/>
    <w:rsid w:val="00E4780C"/>
    <w:rsid w:val="00E77CBB"/>
    <w:rsid w:val="00E86BB8"/>
    <w:rsid w:val="00EB6971"/>
    <w:rsid w:val="00EC424B"/>
    <w:rsid w:val="00EC51F0"/>
    <w:rsid w:val="00ED2A96"/>
    <w:rsid w:val="00F07E3A"/>
    <w:rsid w:val="00F21235"/>
    <w:rsid w:val="00F25326"/>
    <w:rsid w:val="00F371B5"/>
    <w:rsid w:val="00F429D0"/>
    <w:rsid w:val="00F70FCC"/>
    <w:rsid w:val="00F8591A"/>
    <w:rsid w:val="00F910D4"/>
    <w:rsid w:val="00FC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0A45E"/>
  <w15:chartTrackingRefBased/>
  <w15:docId w15:val="{C2FB1DBE-6BE5-487C-A5E6-9B2F2BA7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7107"/>
  </w:style>
  <w:style w:type="paragraph" w:styleId="a5">
    <w:name w:val="footer"/>
    <w:basedOn w:val="a"/>
    <w:link w:val="a6"/>
    <w:uiPriority w:val="99"/>
    <w:unhideWhenUsed/>
    <w:rsid w:val="00557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7107"/>
  </w:style>
  <w:style w:type="paragraph" w:styleId="a7">
    <w:name w:val="Revision"/>
    <w:hidden/>
    <w:uiPriority w:val="99"/>
    <w:semiHidden/>
    <w:rsid w:val="00101A57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CF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807DC-6F4E-462A-A0F6-18F03ECD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Коробочкин</dc:creator>
  <cp:keywords/>
  <dc:description/>
  <cp:lastModifiedBy>Юрий Коробочкин</cp:lastModifiedBy>
  <cp:revision>6</cp:revision>
  <cp:lastPrinted>2023-01-02T13:58:00Z</cp:lastPrinted>
  <dcterms:created xsi:type="dcterms:W3CDTF">2023-01-02T13:52:00Z</dcterms:created>
  <dcterms:modified xsi:type="dcterms:W3CDTF">2023-01-02T14:00:00Z</dcterms:modified>
</cp:coreProperties>
</file>