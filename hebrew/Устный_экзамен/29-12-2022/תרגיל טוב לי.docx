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DDCD" w14:textId="2CFAA9D8" w:rsidR="004F5E7E" w:rsidRDefault="00B32AA8" w:rsidP="004F5E7E">
      <w:pPr>
        <w:spacing w:after="0" w:line="240" w:lineRule="auto"/>
        <w:rPr>
          <w:rFonts w:asciiTheme="minorBidi" w:eastAsia="Times New Roman" w:hAnsiTheme="minorBidi" w:cstheme="minorBidi"/>
          <w:color w:val="202124"/>
          <w:spacing w:val="3"/>
          <w:rtl/>
        </w:rPr>
      </w:pPr>
      <w:r w:rsidRPr="00B32AA8">
        <w:rPr>
          <w:rFonts w:asciiTheme="minorBidi" w:eastAsia="Times New Roman" w:hAnsiTheme="minorBidi" w:cstheme="minorBidi"/>
        </w:rPr>
        <w:t> </w:t>
      </w:r>
      <w:r w:rsidR="004F5E7E">
        <w:rPr>
          <w:rFonts w:asciiTheme="minorBidi" w:eastAsia="Times New Roman" w:hAnsiTheme="minorBidi" w:cstheme="minorBidi" w:hint="cs"/>
          <w:color w:val="202124"/>
          <w:spacing w:val="3"/>
          <w:rtl/>
        </w:rPr>
        <w:t xml:space="preserve">תשובות לתרגיל </w:t>
      </w:r>
      <w:r w:rsidR="004F5E7E" w:rsidRPr="004F5E7E">
        <w:rPr>
          <w:rFonts w:asciiTheme="minorBidi" w:eastAsia="Times New Roman" w:hAnsiTheme="minorBidi" w:cstheme="minorBidi" w:hint="cs"/>
          <w:b/>
          <w:bCs/>
          <w:color w:val="202124"/>
          <w:spacing w:val="3"/>
          <w:rtl/>
        </w:rPr>
        <w:t>טוב לי....</w:t>
      </w:r>
    </w:p>
    <w:p w14:paraId="4DD54B0E" w14:textId="77777777" w:rsidR="004F5E7E" w:rsidRDefault="004F5E7E" w:rsidP="004F5E7E">
      <w:pPr>
        <w:spacing w:after="0" w:line="240" w:lineRule="auto"/>
        <w:rPr>
          <w:rFonts w:asciiTheme="minorBidi" w:eastAsia="Times New Roman" w:hAnsiTheme="minorBidi" w:cstheme="minorBidi"/>
          <w:color w:val="202124"/>
          <w:spacing w:val="3"/>
          <w:rtl/>
        </w:rPr>
      </w:pPr>
    </w:p>
    <w:p w14:paraId="40EBB686" w14:textId="2A1FD342" w:rsidR="00B32AA8" w:rsidRPr="004F5E7E" w:rsidRDefault="004F5E7E" w:rsidP="004F5E7E">
      <w:pPr>
        <w:pStyle w:val="a3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cstheme="minorBidi"/>
        </w:rPr>
      </w:pPr>
      <w:r w:rsidRPr="004F5E7E">
        <w:rPr>
          <w:rFonts w:asciiTheme="minorBidi" w:eastAsia="Times New Roman" w:hAnsiTheme="minorBidi" w:cstheme="minorBidi" w:hint="cs"/>
          <w:color w:val="202124"/>
          <w:spacing w:val="3"/>
          <w:rtl/>
        </w:rPr>
        <w:t>ט</w:t>
      </w:r>
      <w:r w:rsidR="00B32AA8" w:rsidRPr="004F5E7E">
        <w:rPr>
          <w:rFonts w:asciiTheme="minorBidi" w:eastAsia="Times New Roman" w:hAnsiTheme="minorBidi" w:cstheme="minorBidi"/>
          <w:color w:val="202124"/>
          <w:spacing w:val="3"/>
          <w:rtl/>
        </w:rPr>
        <w:t xml:space="preserve">וב לי בפתח </w:t>
      </w:r>
      <w:del w:id="0" w:author="יוסי וקס" w:date="2022-12-31T20:29:00Z">
        <w:r w:rsidR="00B32AA8" w:rsidRPr="004F5E7E" w:rsidDel="00ED4B5E">
          <w:rPr>
            <w:rFonts w:asciiTheme="minorBidi" w:eastAsia="Times New Roman" w:hAnsiTheme="minorBidi" w:cstheme="minorBidi"/>
            <w:color w:val="202124"/>
            <w:spacing w:val="3"/>
            <w:rtl/>
          </w:rPr>
          <w:delText>מקווה</w:delText>
        </w:r>
      </w:del>
      <w:ins w:id="1" w:author="יוסי וקס" w:date="2022-12-31T20:29:00Z">
        <w:r w:rsidR="00ED4B5E">
          <w:rPr>
            <w:rFonts w:asciiTheme="minorBidi" w:eastAsia="Times New Roman" w:hAnsiTheme="minorBidi" w:cstheme="minorBidi" w:hint="cs"/>
            <w:color w:val="202124"/>
            <w:spacing w:val="3"/>
            <w:rtl/>
          </w:rPr>
          <w:t>ת</w:t>
        </w:r>
        <w:r w:rsidR="00ED4B5E" w:rsidRPr="004F5E7E">
          <w:rPr>
            <w:rFonts w:asciiTheme="minorBidi" w:eastAsia="Times New Roman" w:hAnsiTheme="minorBidi" w:cstheme="minorBidi"/>
            <w:color w:val="202124"/>
            <w:spacing w:val="3"/>
            <w:rtl/>
          </w:rPr>
          <w:t>קווה</w:t>
        </w:r>
      </w:ins>
      <w:r w:rsidR="00B32AA8" w:rsidRPr="004F5E7E">
        <w:rPr>
          <w:rFonts w:asciiTheme="minorBidi" w:eastAsia="Times New Roman" w:hAnsiTheme="minorBidi" w:cstheme="minorBidi"/>
          <w:color w:val="202124"/>
          <w:spacing w:val="3"/>
          <w:rtl/>
        </w:rPr>
        <w:t xml:space="preserve">, כי פתח </w:t>
      </w:r>
      <w:del w:id="2" w:author="יוסי וקס" w:date="2022-12-31T20:29:00Z">
        <w:r w:rsidR="00B32AA8" w:rsidRPr="004F5E7E" w:rsidDel="00ED4B5E">
          <w:rPr>
            <w:rFonts w:asciiTheme="minorBidi" w:eastAsia="Times New Roman" w:hAnsiTheme="minorBidi" w:cstheme="minorBidi"/>
            <w:color w:val="202124"/>
            <w:spacing w:val="3"/>
            <w:rtl/>
          </w:rPr>
          <w:delText xml:space="preserve">אקווה </w:delText>
        </w:r>
      </w:del>
      <w:ins w:id="3" w:author="יוסי וקס" w:date="2022-12-31T20:29:00Z">
        <w:r w:rsidR="00ED4B5E">
          <w:rPr>
            <w:rFonts w:asciiTheme="minorBidi" w:eastAsia="Times New Roman" w:hAnsiTheme="minorBidi" w:cstheme="minorBidi" w:hint="cs"/>
            <w:color w:val="202124"/>
            <w:spacing w:val="3"/>
            <w:rtl/>
          </w:rPr>
          <w:t>ת</w:t>
        </w:r>
        <w:r w:rsidR="00ED4B5E" w:rsidRPr="004F5E7E">
          <w:rPr>
            <w:rFonts w:asciiTheme="minorBidi" w:eastAsia="Times New Roman" w:hAnsiTheme="minorBidi" w:cstheme="minorBidi"/>
            <w:color w:val="202124"/>
            <w:spacing w:val="3"/>
            <w:rtl/>
          </w:rPr>
          <w:t xml:space="preserve">קווה </w:t>
        </w:r>
      </w:ins>
      <w:r w:rsidR="00B32AA8" w:rsidRPr="004F5E7E">
        <w:rPr>
          <w:rFonts w:asciiTheme="minorBidi" w:eastAsia="Times New Roman" w:hAnsiTheme="minorBidi" w:cstheme="minorBidi"/>
          <w:color w:val="202124"/>
          <w:spacing w:val="3"/>
          <w:rtl/>
        </w:rPr>
        <w:t>נוחה ונימצ</w:t>
      </w:r>
      <w:ins w:id="4" w:author="יוסי וקס" w:date="2022-12-31T20:30:00Z">
        <w:r w:rsidR="00ED4B5E">
          <w:rPr>
            <w:rFonts w:asciiTheme="minorBidi" w:eastAsia="Times New Roman" w:hAnsiTheme="minorBidi" w:cstheme="minorBidi" w:hint="cs"/>
            <w:color w:val="202124"/>
            <w:spacing w:val="3"/>
            <w:rtl/>
          </w:rPr>
          <w:t>א</w:t>
        </w:r>
      </w:ins>
      <w:r w:rsidR="00B32AA8" w:rsidRPr="004F5E7E">
        <w:rPr>
          <w:rFonts w:asciiTheme="minorBidi" w:eastAsia="Times New Roman" w:hAnsiTheme="minorBidi" w:cstheme="minorBidi"/>
          <w:color w:val="202124"/>
          <w:spacing w:val="3"/>
          <w:rtl/>
        </w:rPr>
        <w:t xml:space="preserve">ת </w:t>
      </w:r>
      <w:del w:id="5" w:author="יוסי וקס" w:date="2022-12-31T20:30:00Z">
        <w:r w:rsidR="00B32AA8" w:rsidRPr="004F5E7E" w:rsidDel="00ED4B5E">
          <w:rPr>
            <w:rFonts w:asciiTheme="minorBidi" w:eastAsia="Times New Roman" w:hAnsiTheme="minorBidi" w:cstheme="minorBidi"/>
            <w:color w:val="202124"/>
            <w:spacing w:val="3"/>
            <w:rtl/>
          </w:rPr>
          <w:delText xml:space="preserve">של </w:delText>
        </w:r>
      </w:del>
      <w:r w:rsidR="00B32AA8" w:rsidRPr="004F5E7E">
        <w:rPr>
          <w:rFonts w:asciiTheme="minorBidi" w:eastAsia="Times New Roman" w:hAnsiTheme="minorBidi" w:cstheme="minorBidi"/>
          <w:color w:val="202124"/>
          <w:spacing w:val="3"/>
          <w:rtl/>
        </w:rPr>
        <w:t>יד תל אביב</w:t>
      </w:r>
    </w:p>
    <w:p w14:paraId="2DC609D3" w14:textId="77777777" w:rsidR="00B32AA8" w:rsidRPr="004F5E7E" w:rsidRDefault="00B32AA8" w:rsidP="004F5E7E">
      <w:pPr>
        <w:spacing w:after="0" w:line="240" w:lineRule="auto"/>
        <w:rPr>
          <w:rFonts w:asciiTheme="minorBidi" w:eastAsia="Times New Roman" w:hAnsiTheme="minorBidi" w:cstheme="minorBidi"/>
        </w:rPr>
      </w:pPr>
      <w:r w:rsidRPr="004F5E7E">
        <w:rPr>
          <w:rFonts w:asciiTheme="minorBidi" w:eastAsia="Times New Roman" w:hAnsiTheme="minorBidi" w:cstheme="minorBidi"/>
          <w:color w:val="202124"/>
          <w:spacing w:val="3"/>
        </w:rPr>
        <w:br/>
      </w:r>
    </w:p>
    <w:p w14:paraId="2173A0A5" w14:textId="28BA6B36" w:rsidR="00B32AA8" w:rsidRPr="004F5E7E" w:rsidRDefault="00B32AA8" w:rsidP="004F5E7E">
      <w:pPr>
        <w:pStyle w:val="a3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cstheme="minorBidi"/>
        </w:rPr>
      </w:pPr>
      <w:del w:id="6" w:author="יוסי וקס" w:date="2022-12-31T20:30:00Z">
        <w:r w:rsidRPr="004F5E7E" w:rsidDel="00ED4B5E">
          <w:rPr>
            <w:rFonts w:asciiTheme="minorBidi" w:eastAsia="Times New Roman" w:hAnsiTheme="minorBidi" w:cstheme="minorBidi"/>
            <w:color w:val="202124"/>
            <w:spacing w:val="3"/>
            <w:rtl/>
          </w:rPr>
          <w:delText xml:space="preserve">כיך </w:delText>
        </w:r>
      </w:del>
      <w:ins w:id="7" w:author="יוסי וקס" w:date="2022-12-31T20:30:00Z">
        <w:r w:rsidR="00ED4B5E" w:rsidRPr="004F5E7E">
          <w:rPr>
            <w:rFonts w:asciiTheme="minorBidi" w:eastAsia="Times New Roman" w:hAnsiTheme="minorBidi" w:cstheme="minorBidi"/>
            <w:color w:val="202124"/>
            <w:spacing w:val="3"/>
            <w:rtl/>
          </w:rPr>
          <w:t>כי</w:t>
        </w:r>
        <w:r w:rsidR="00ED4B5E">
          <w:rPr>
            <w:rFonts w:asciiTheme="minorBidi" w:eastAsia="Times New Roman" w:hAnsiTheme="minorBidi" w:cstheme="minorBidi" w:hint="cs"/>
            <w:color w:val="202124"/>
            <w:spacing w:val="3"/>
            <w:rtl/>
          </w:rPr>
          <w:t>ף</w:t>
        </w:r>
        <w:r w:rsidR="00ED4B5E" w:rsidRPr="004F5E7E">
          <w:rPr>
            <w:rFonts w:asciiTheme="minorBidi" w:eastAsia="Times New Roman" w:hAnsiTheme="minorBidi" w:cstheme="minorBidi"/>
            <w:color w:val="202124"/>
            <w:spacing w:val="3"/>
            <w:rtl/>
          </w:rPr>
          <w:t xml:space="preserve"> </w:t>
        </w:r>
      </w:ins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t xml:space="preserve">לי בפארק, כי בפארק אפשר </w:t>
      </w:r>
      <w:del w:id="8" w:author="יוסי וקס" w:date="2022-12-31T20:30:00Z">
        <w:r w:rsidRPr="004F5E7E" w:rsidDel="00ED4B5E">
          <w:rPr>
            <w:rFonts w:asciiTheme="minorBidi" w:eastAsia="Times New Roman" w:hAnsiTheme="minorBidi" w:cstheme="minorBidi"/>
            <w:color w:val="202124"/>
            <w:spacing w:val="3"/>
            <w:rtl/>
          </w:rPr>
          <w:delText xml:space="preserve">ללחת </w:delText>
        </w:r>
      </w:del>
      <w:ins w:id="9" w:author="יוסי וקס" w:date="2022-12-31T20:30:00Z">
        <w:r w:rsidR="00ED4B5E" w:rsidRPr="004F5E7E">
          <w:rPr>
            <w:rFonts w:asciiTheme="minorBidi" w:eastAsia="Times New Roman" w:hAnsiTheme="minorBidi" w:cstheme="minorBidi"/>
            <w:color w:val="202124"/>
            <w:spacing w:val="3"/>
            <w:rtl/>
          </w:rPr>
          <w:t>לל</w:t>
        </w:r>
        <w:r w:rsidR="00ED4B5E">
          <w:rPr>
            <w:rFonts w:asciiTheme="minorBidi" w:eastAsia="Times New Roman" w:hAnsiTheme="minorBidi" w:cstheme="minorBidi" w:hint="cs"/>
            <w:color w:val="202124"/>
            <w:spacing w:val="3"/>
            <w:rtl/>
          </w:rPr>
          <w:t>כ</w:t>
        </w:r>
        <w:r w:rsidR="00ED4B5E" w:rsidRPr="004F5E7E">
          <w:rPr>
            <w:rFonts w:asciiTheme="minorBidi" w:eastAsia="Times New Roman" w:hAnsiTheme="minorBidi" w:cstheme="minorBidi"/>
            <w:color w:val="202124"/>
            <w:spacing w:val="3"/>
            <w:rtl/>
          </w:rPr>
          <w:t xml:space="preserve">ת </w:t>
        </w:r>
      </w:ins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t>עם כלבים</w:t>
      </w:r>
    </w:p>
    <w:p w14:paraId="6BE6AE3C" w14:textId="77777777" w:rsidR="00B32AA8" w:rsidRPr="004F5E7E" w:rsidRDefault="00B32AA8" w:rsidP="004F5E7E">
      <w:pPr>
        <w:spacing w:after="0" w:line="240" w:lineRule="auto"/>
        <w:rPr>
          <w:rFonts w:asciiTheme="minorBidi" w:eastAsia="Times New Roman" w:hAnsiTheme="minorBidi" w:cstheme="minorBidi"/>
        </w:rPr>
      </w:pPr>
      <w:r w:rsidRPr="004F5E7E">
        <w:rPr>
          <w:rFonts w:asciiTheme="minorBidi" w:eastAsia="Times New Roman" w:hAnsiTheme="minorBidi" w:cstheme="minorBidi"/>
          <w:color w:val="202124"/>
          <w:spacing w:val="3"/>
        </w:rPr>
        <w:br/>
      </w:r>
    </w:p>
    <w:p w14:paraId="0BB71AE7" w14:textId="55EA2FD0" w:rsidR="00B32AA8" w:rsidRPr="004F5E7E" w:rsidRDefault="00B32AA8" w:rsidP="004F5E7E">
      <w:pPr>
        <w:pStyle w:val="a3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cstheme="minorBidi"/>
        </w:rPr>
      </w:pPr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t>כן, נעים</w:t>
      </w:r>
      <w:del w:id="10" w:author="יוסי וקס" w:date="2022-12-31T20:30:00Z">
        <w:r w:rsidRPr="004F5E7E" w:rsidDel="00ED4B5E">
          <w:rPr>
            <w:rFonts w:asciiTheme="minorBidi" w:eastAsia="Times New Roman" w:hAnsiTheme="minorBidi" w:cstheme="minorBidi"/>
            <w:color w:val="202124"/>
            <w:spacing w:val="3"/>
            <w:rtl/>
          </w:rPr>
          <w:delText>יי</w:delText>
        </w:r>
      </w:del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t xml:space="preserve"> ב</w:t>
      </w:r>
      <w:del w:id="11" w:author="יוסי וקס" w:date="2022-12-31T20:30:00Z">
        <w:r w:rsidRPr="004F5E7E" w:rsidDel="00ED4B5E">
          <w:rPr>
            <w:rFonts w:asciiTheme="minorBidi" w:eastAsia="Times New Roman" w:hAnsiTheme="minorBidi" w:cstheme="minorBidi"/>
            <w:color w:val="202124"/>
            <w:spacing w:val="3"/>
            <w:rtl/>
          </w:rPr>
          <w:delText>ה</w:delText>
        </w:r>
      </w:del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t xml:space="preserve">דירה, </w:t>
      </w:r>
      <w:del w:id="12" w:author="יוסי וקס" w:date="2022-12-31T20:30:00Z">
        <w:r w:rsidRPr="004F5E7E" w:rsidDel="00ED4B5E">
          <w:rPr>
            <w:rFonts w:asciiTheme="minorBidi" w:eastAsia="Times New Roman" w:hAnsiTheme="minorBidi" w:cstheme="minorBidi"/>
            <w:color w:val="202124"/>
            <w:spacing w:val="3"/>
            <w:rtl/>
          </w:rPr>
          <w:delText xml:space="preserve">בי </w:delText>
        </w:r>
      </w:del>
      <w:ins w:id="13" w:author="יוסי וקס" w:date="2022-12-31T20:30:00Z">
        <w:r w:rsidR="00ED4B5E">
          <w:rPr>
            <w:rFonts w:asciiTheme="minorBidi" w:eastAsia="Times New Roman" w:hAnsiTheme="minorBidi" w:cstheme="minorBidi" w:hint="cs"/>
            <w:color w:val="202124"/>
            <w:spacing w:val="3"/>
            <w:rtl/>
          </w:rPr>
          <w:t>כ</w:t>
        </w:r>
        <w:r w:rsidR="00ED4B5E" w:rsidRPr="004F5E7E">
          <w:rPr>
            <w:rFonts w:asciiTheme="minorBidi" w:eastAsia="Times New Roman" w:hAnsiTheme="minorBidi" w:cstheme="minorBidi"/>
            <w:color w:val="202124"/>
            <w:spacing w:val="3"/>
            <w:rtl/>
          </w:rPr>
          <w:t xml:space="preserve">י </w:t>
        </w:r>
      </w:ins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t>הדירה גדולה , טובה ו</w:t>
      </w:r>
      <w:del w:id="14" w:author="יוסי וקס" w:date="2022-12-31T20:30:00Z">
        <w:r w:rsidRPr="004F5E7E" w:rsidDel="00ED4B5E">
          <w:rPr>
            <w:rFonts w:asciiTheme="minorBidi" w:eastAsia="Times New Roman" w:hAnsiTheme="minorBidi" w:cstheme="minorBidi"/>
            <w:color w:val="202124"/>
            <w:spacing w:val="3"/>
            <w:rtl/>
          </w:rPr>
          <w:delText>י</w:delText>
        </w:r>
      </w:del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t xml:space="preserve">זולה </w:t>
      </w:r>
    </w:p>
    <w:p w14:paraId="0A8FC100" w14:textId="77777777" w:rsidR="00B32AA8" w:rsidRPr="004F5E7E" w:rsidRDefault="00B32AA8" w:rsidP="004F5E7E">
      <w:pPr>
        <w:spacing w:after="0" w:line="240" w:lineRule="auto"/>
        <w:rPr>
          <w:rFonts w:asciiTheme="minorBidi" w:eastAsia="Times New Roman" w:hAnsiTheme="minorBidi" w:cstheme="minorBidi"/>
          <w:rtl/>
        </w:rPr>
      </w:pPr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br/>
      </w:r>
    </w:p>
    <w:p w14:paraId="47EBCF80" w14:textId="7F75C1DD" w:rsidR="00B32AA8" w:rsidRPr="004F5E7E" w:rsidRDefault="00B32AA8" w:rsidP="004F5E7E">
      <w:pPr>
        <w:pStyle w:val="a3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cstheme="minorBidi"/>
          <w:rtl/>
        </w:rPr>
      </w:pPr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t xml:space="preserve">​כן, חשוב לי ללמוד </w:t>
      </w:r>
      <w:del w:id="15" w:author="יוסי וקס" w:date="2022-12-31T20:30:00Z">
        <w:r w:rsidRPr="004F5E7E" w:rsidDel="00ED4B5E">
          <w:rPr>
            <w:rFonts w:asciiTheme="minorBidi" w:eastAsia="Times New Roman" w:hAnsiTheme="minorBidi" w:cstheme="minorBidi"/>
            <w:color w:val="202124"/>
            <w:spacing w:val="3"/>
            <w:rtl/>
          </w:rPr>
          <w:delText>יברית</w:delText>
        </w:r>
      </w:del>
      <w:ins w:id="16" w:author="יוסי וקס" w:date="2022-12-31T20:30:00Z">
        <w:r w:rsidR="00ED4B5E">
          <w:rPr>
            <w:rFonts w:asciiTheme="minorBidi" w:eastAsia="Times New Roman" w:hAnsiTheme="minorBidi" w:cstheme="minorBidi" w:hint="cs"/>
            <w:color w:val="202124"/>
            <w:spacing w:val="3"/>
            <w:rtl/>
          </w:rPr>
          <w:t>ע</w:t>
        </w:r>
        <w:r w:rsidR="00ED4B5E" w:rsidRPr="004F5E7E">
          <w:rPr>
            <w:rFonts w:asciiTheme="minorBidi" w:eastAsia="Times New Roman" w:hAnsiTheme="minorBidi" w:cstheme="minorBidi"/>
            <w:color w:val="202124"/>
            <w:spacing w:val="3"/>
            <w:rtl/>
          </w:rPr>
          <w:t>ברית</w:t>
        </w:r>
      </w:ins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t>, כי זה יעז</w:t>
      </w:r>
      <w:ins w:id="17" w:author="יוסי וקס" w:date="2022-12-31T20:30:00Z">
        <w:r w:rsidR="00ED4B5E">
          <w:rPr>
            <w:rFonts w:asciiTheme="minorBidi" w:eastAsia="Times New Roman" w:hAnsiTheme="minorBidi" w:cstheme="minorBidi" w:hint="cs"/>
            <w:color w:val="202124"/>
            <w:spacing w:val="3"/>
            <w:rtl/>
          </w:rPr>
          <w:t>ו</w:t>
        </w:r>
      </w:ins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t>ר לי לחפש עבודה</w:t>
      </w:r>
    </w:p>
    <w:p w14:paraId="3C844BAD" w14:textId="77777777" w:rsidR="00B32AA8" w:rsidRPr="004F5E7E" w:rsidRDefault="00B32AA8" w:rsidP="004F5E7E">
      <w:pPr>
        <w:spacing w:after="0" w:line="240" w:lineRule="auto"/>
        <w:rPr>
          <w:rFonts w:asciiTheme="minorBidi" w:eastAsia="Times New Roman" w:hAnsiTheme="minorBidi" w:cstheme="minorBidi"/>
          <w:rtl/>
        </w:rPr>
      </w:pPr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br/>
      </w:r>
    </w:p>
    <w:p w14:paraId="3A57EE16" w14:textId="3FDBEC17" w:rsidR="00B32AA8" w:rsidRPr="004F5E7E" w:rsidRDefault="00B32AA8" w:rsidP="004F5E7E">
      <w:pPr>
        <w:pStyle w:val="a3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 w:cstheme="minorBidi"/>
          <w:rtl/>
        </w:rPr>
      </w:pPr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t xml:space="preserve">​לא, לא קשה לי באולפן, כי </w:t>
      </w:r>
      <w:ins w:id="18" w:author="יוסי וקס" w:date="2022-12-31T20:31:00Z">
        <w:r w:rsidR="00ED4B5E">
          <w:rPr>
            <w:rFonts w:asciiTheme="minorBidi" w:eastAsia="Times New Roman" w:hAnsiTheme="minorBidi" w:cstheme="minorBidi" w:hint="cs"/>
            <w:color w:val="202124"/>
            <w:spacing w:val="3"/>
            <w:rtl/>
          </w:rPr>
          <w:t>ה</w:t>
        </w:r>
      </w:ins>
      <w:r w:rsidRPr="004F5E7E">
        <w:rPr>
          <w:rFonts w:asciiTheme="minorBidi" w:eastAsia="Times New Roman" w:hAnsiTheme="minorBidi" w:cstheme="minorBidi"/>
          <w:color w:val="202124"/>
          <w:spacing w:val="3"/>
          <w:rtl/>
        </w:rPr>
        <w:t>מורה טובה שם.</w:t>
      </w:r>
    </w:p>
    <w:p w14:paraId="5A558B59" w14:textId="77777777" w:rsidR="00B32AA8" w:rsidRPr="00B32AA8" w:rsidRDefault="00B32AA8" w:rsidP="004F5E7E">
      <w:pPr>
        <w:spacing w:after="0" w:line="240" w:lineRule="auto"/>
        <w:rPr>
          <w:rFonts w:asciiTheme="minorBidi" w:eastAsia="Times New Roman" w:hAnsiTheme="minorBidi" w:cstheme="minorBidi"/>
          <w:rtl/>
        </w:rPr>
      </w:pPr>
    </w:p>
    <w:p w14:paraId="429E880B" w14:textId="77777777" w:rsidR="0030509A" w:rsidRPr="00B32AA8" w:rsidRDefault="0030509A" w:rsidP="004F5E7E">
      <w:pPr>
        <w:rPr>
          <w:rFonts w:asciiTheme="minorBidi" w:hAnsiTheme="minorBidi" w:cstheme="minorBidi"/>
        </w:rPr>
      </w:pPr>
    </w:p>
    <w:sectPr w:rsidR="0030509A" w:rsidRPr="00B32AA8" w:rsidSect="00C825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7D3F"/>
    <w:multiLevelType w:val="hybridMultilevel"/>
    <w:tmpl w:val="89A89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69523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יוסי וקס">
    <w15:presenceInfo w15:providerId="Windows Live" w15:userId="87a81f842de02d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A8"/>
    <w:rsid w:val="0030509A"/>
    <w:rsid w:val="004F5E7E"/>
    <w:rsid w:val="00977691"/>
    <w:rsid w:val="00B32AA8"/>
    <w:rsid w:val="00C825B5"/>
    <w:rsid w:val="00E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40233"/>
  <w15:chartTrackingRefBased/>
  <w15:docId w15:val="{DC821D14-54F3-4D29-B1B3-305AFC78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Rounded MT Bold" w:eastAsiaTheme="minorHAnsi" w:hAnsi="Arial Rounded MT Bold" w:cs="Arial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maildefault">
    <w:name w:val="gmail_default"/>
    <w:basedOn w:val="a0"/>
    <w:rsid w:val="00B32AA8"/>
  </w:style>
  <w:style w:type="paragraph" w:styleId="a3">
    <w:name w:val="List Paragraph"/>
    <w:basedOn w:val="a"/>
    <w:uiPriority w:val="34"/>
    <w:qFormat/>
    <w:rsid w:val="00B32AA8"/>
    <w:pPr>
      <w:ind w:left="720"/>
      <w:contextualSpacing/>
    </w:pPr>
  </w:style>
  <w:style w:type="paragraph" w:styleId="a4">
    <w:name w:val="Revision"/>
    <w:hidden/>
    <w:uiPriority w:val="99"/>
    <w:semiHidden/>
    <w:rsid w:val="00ED4B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3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2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9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1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0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35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06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19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99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7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וקס</dc:creator>
  <cp:keywords/>
  <dc:description/>
  <cp:lastModifiedBy>Юрий Коробочкин</cp:lastModifiedBy>
  <cp:revision>2</cp:revision>
  <dcterms:created xsi:type="dcterms:W3CDTF">2023-01-02T13:49:00Z</dcterms:created>
  <dcterms:modified xsi:type="dcterms:W3CDTF">2023-01-02T13:49:00Z</dcterms:modified>
</cp:coreProperties>
</file>