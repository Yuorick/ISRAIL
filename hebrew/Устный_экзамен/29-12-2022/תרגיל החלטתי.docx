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8EB54" w14:textId="6826E7D0" w:rsidR="0030509A" w:rsidRPr="00790BA9" w:rsidRDefault="00790BA9">
      <w:pPr>
        <w:rPr>
          <w:b/>
          <w:bCs/>
          <w:rtl/>
        </w:rPr>
      </w:pPr>
      <w:r>
        <w:rPr>
          <w:rFonts w:hint="cs"/>
          <w:rtl/>
        </w:rPr>
        <w:t xml:space="preserve">תרגיל </w:t>
      </w:r>
      <w:r w:rsidRPr="00790BA9">
        <w:rPr>
          <w:rFonts w:hint="cs"/>
          <w:b/>
          <w:bCs/>
          <w:rtl/>
        </w:rPr>
        <w:t>החלטתי</w:t>
      </w:r>
    </w:p>
    <w:p w14:paraId="37980B4D" w14:textId="5EF662A9" w:rsidR="00790BA9" w:rsidRDefault="00790BA9">
      <w:pPr>
        <w:rPr>
          <w:rtl/>
        </w:rPr>
      </w:pPr>
    </w:p>
    <w:p w14:paraId="2D33D77F" w14:textId="367E2ACD" w:rsidR="00790BA9" w:rsidRDefault="00790BA9">
      <w:pPr>
        <w:rPr>
          <w:rtl/>
        </w:rPr>
      </w:pPr>
    </w:p>
    <w:p w14:paraId="213CDA75" w14:textId="6081FABA" w:rsidR="00790BA9" w:rsidRPr="00790BA9" w:rsidRDefault="00790BA9" w:rsidP="00790BA9">
      <w:pPr>
        <w:pStyle w:val="a3"/>
        <w:numPr>
          <w:ilvl w:val="0"/>
          <w:numId w:val="1"/>
        </w:numPr>
        <w:spacing w:line="360" w:lineRule="auto"/>
      </w:pPr>
      <w:r w:rsidRPr="00790BA9">
        <w:rPr>
          <w:rFonts w:hint="cs"/>
          <w:rtl/>
        </w:rPr>
        <w:t xml:space="preserve">החלטתי </w:t>
      </w:r>
      <w:del w:id="0" w:author="יוסי וקס" w:date="2022-12-31T20:41:00Z">
        <w:r w:rsidRPr="00790BA9" w:rsidDel="00790BA9">
          <w:rPr>
            <w:rFonts w:ascii="Arial" w:eastAsia="Times New Roman" w:hAnsi="Arial"/>
            <w:rtl/>
          </w:rPr>
          <w:delText xml:space="preserve">לרור </w:delText>
        </w:r>
      </w:del>
      <w:ins w:id="1" w:author="יוסי וקס" w:date="2022-12-31T20:41:00Z">
        <w:r w:rsidRPr="00790BA9">
          <w:rPr>
            <w:rFonts w:ascii="Arial" w:eastAsia="Times New Roman" w:hAnsi="Arial"/>
            <w:rtl/>
          </w:rPr>
          <w:t>ל</w:t>
        </w:r>
        <w:r>
          <w:rPr>
            <w:rFonts w:ascii="Arial" w:eastAsia="Times New Roman" w:hAnsi="Arial" w:hint="cs"/>
            <w:rtl/>
          </w:rPr>
          <w:t>ג</w:t>
        </w:r>
        <w:r w:rsidRPr="00790BA9">
          <w:rPr>
            <w:rFonts w:ascii="Arial" w:eastAsia="Times New Roman" w:hAnsi="Arial"/>
            <w:rtl/>
          </w:rPr>
          <w:t xml:space="preserve">ור </w:t>
        </w:r>
      </w:ins>
      <w:r w:rsidRPr="00790BA9">
        <w:rPr>
          <w:rFonts w:ascii="Arial" w:eastAsia="Times New Roman" w:hAnsi="Arial"/>
          <w:rtl/>
        </w:rPr>
        <w:t>בפתח תקווה</w:t>
      </w:r>
    </w:p>
    <w:p w14:paraId="232BC4AE" w14:textId="41878BCB" w:rsidR="00790BA9" w:rsidRPr="00790BA9" w:rsidRDefault="00790BA9" w:rsidP="00790BA9">
      <w:pPr>
        <w:pStyle w:val="a3"/>
        <w:numPr>
          <w:ilvl w:val="0"/>
          <w:numId w:val="1"/>
        </w:numPr>
        <w:spacing w:after="0" w:line="360" w:lineRule="auto"/>
        <w:rPr>
          <w:rFonts w:ascii="Arial" w:eastAsia="Times New Roman" w:hAnsi="Arial"/>
          <w:rtl/>
        </w:rPr>
      </w:pPr>
      <w:r w:rsidRPr="00790BA9">
        <w:rPr>
          <w:rFonts w:hint="cs"/>
          <w:rtl/>
        </w:rPr>
        <w:t xml:space="preserve">אחרי הצבא דני החליט </w:t>
      </w:r>
      <w:r w:rsidRPr="00790BA9">
        <w:rPr>
          <w:rFonts w:ascii="Arial" w:eastAsia="Times New Roman" w:hAnsi="Arial"/>
          <w:rtl/>
        </w:rPr>
        <w:t>לעבוד במפעל</w:t>
      </w:r>
    </w:p>
    <w:p w14:paraId="12B32653" w14:textId="32A88713" w:rsidR="00790BA9" w:rsidRPr="00790BA9" w:rsidRDefault="00790BA9" w:rsidP="00790BA9">
      <w:pPr>
        <w:pStyle w:val="a3"/>
        <w:numPr>
          <w:ilvl w:val="0"/>
          <w:numId w:val="1"/>
        </w:numPr>
        <w:spacing w:line="360" w:lineRule="auto"/>
      </w:pPr>
      <w:r w:rsidRPr="00790BA9">
        <w:rPr>
          <w:rFonts w:hint="cs"/>
          <w:rtl/>
        </w:rPr>
        <w:t xml:space="preserve">ההורים החליטו </w:t>
      </w:r>
      <w:del w:id="2" w:author="יוסי וקס" w:date="2022-12-31T20:41:00Z">
        <w:r w:rsidRPr="00790BA9" w:rsidDel="00790BA9">
          <w:rPr>
            <w:rFonts w:ascii="Arial" w:eastAsia="Times New Roman" w:hAnsi="Arial"/>
            <w:rtl/>
          </w:rPr>
          <w:delText xml:space="preserve">לבסע </w:delText>
        </w:r>
      </w:del>
      <w:ins w:id="3" w:author="יוסי וקס" w:date="2022-12-31T20:41:00Z">
        <w:r>
          <w:rPr>
            <w:rFonts w:ascii="Arial" w:eastAsia="Times New Roman" w:hAnsi="Arial" w:hint="cs"/>
            <w:rtl/>
          </w:rPr>
          <w:t>לנסוע</w:t>
        </w:r>
        <w:r w:rsidRPr="00790BA9">
          <w:rPr>
            <w:rFonts w:ascii="Arial" w:eastAsia="Times New Roman" w:hAnsi="Arial"/>
            <w:rtl/>
          </w:rPr>
          <w:t xml:space="preserve"> </w:t>
        </w:r>
      </w:ins>
      <w:r w:rsidRPr="00790BA9">
        <w:rPr>
          <w:rFonts w:ascii="Arial" w:eastAsia="Times New Roman" w:hAnsi="Arial"/>
          <w:rtl/>
        </w:rPr>
        <w:t>ל</w:t>
      </w:r>
      <w:del w:id="4" w:author="יוסי וקס" w:date="2022-12-31T20:41:00Z">
        <w:r w:rsidRPr="00790BA9" w:rsidDel="00790BA9">
          <w:rPr>
            <w:rFonts w:ascii="Arial" w:eastAsia="Times New Roman" w:hAnsi="Arial"/>
            <w:rtl/>
          </w:rPr>
          <w:delText>ה</w:delText>
        </w:r>
      </w:del>
      <w:r w:rsidRPr="00790BA9">
        <w:rPr>
          <w:rFonts w:ascii="Arial" w:eastAsia="Times New Roman" w:hAnsi="Arial"/>
          <w:rtl/>
        </w:rPr>
        <w:t>ילדים</w:t>
      </w:r>
    </w:p>
    <w:p w14:paraId="4D61CEB1" w14:textId="77EE80CD" w:rsidR="00790BA9" w:rsidRPr="00790BA9" w:rsidRDefault="00790BA9" w:rsidP="00790BA9">
      <w:pPr>
        <w:pStyle w:val="a3"/>
        <w:numPr>
          <w:ilvl w:val="0"/>
          <w:numId w:val="1"/>
        </w:numPr>
        <w:spacing w:line="360" w:lineRule="auto"/>
      </w:pPr>
      <w:r w:rsidRPr="00790BA9">
        <w:rPr>
          <w:rFonts w:hint="cs"/>
          <w:rtl/>
        </w:rPr>
        <w:t xml:space="preserve">האישה החליטה </w:t>
      </w:r>
      <w:r w:rsidRPr="00790BA9">
        <w:rPr>
          <w:rFonts w:ascii="Arial" w:eastAsia="Times New Roman" w:hAnsi="Arial"/>
          <w:rtl/>
        </w:rPr>
        <w:t xml:space="preserve">לראות </w:t>
      </w:r>
      <w:ins w:id="5" w:author="יוסי וקס" w:date="2022-12-31T20:41:00Z">
        <w:r>
          <w:rPr>
            <w:rFonts w:ascii="Arial" w:eastAsia="Times New Roman" w:hAnsi="Arial" w:hint="cs"/>
            <w:rtl/>
          </w:rPr>
          <w:t>את ה</w:t>
        </w:r>
      </w:ins>
      <w:r w:rsidRPr="00790BA9">
        <w:rPr>
          <w:rFonts w:ascii="Arial" w:eastAsia="Times New Roman" w:hAnsi="Arial"/>
          <w:rtl/>
        </w:rPr>
        <w:t xml:space="preserve">בת </w:t>
      </w:r>
      <w:del w:id="6" w:author="יוסי וקס" w:date="2022-12-31T20:41:00Z">
        <w:r w:rsidRPr="00790BA9" w:rsidDel="00790BA9">
          <w:rPr>
            <w:rFonts w:ascii="Arial" w:eastAsia="Times New Roman" w:hAnsi="Arial"/>
            <w:rtl/>
          </w:rPr>
          <w:delText>שלך</w:delText>
        </w:r>
      </w:del>
      <w:ins w:id="7" w:author="יוסי וקס" w:date="2022-12-31T20:41:00Z">
        <w:r w:rsidRPr="00790BA9">
          <w:rPr>
            <w:rFonts w:ascii="Arial" w:eastAsia="Times New Roman" w:hAnsi="Arial"/>
            <w:rtl/>
          </w:rPr>
          <w:t>של</w:t>
        </w:r>
        <w:r>
          <w:rPr>
            <w:rFonts w:ascii="Arial" w:eastAsia="Times New Roman" w:hAnsi="Arial" w:hint="cs"/>
            <w:rtl/>
          </w:rPr>
          <w:t>ה</w:t>
        </w:r>
      </w:ins>
    </w:p>
    <w:p w14:paraId="79B40475" w14:textId="651004CB" w:rsidR="00790BA9" w:rsidRPr="00790BA9" w:rsidDel="00790BA9" w:rsidRDefault="00790BA9">
      <w:pPr>
        <w:pStyle w:val="a3"/>
        <w:numPr>
          <w:ilvl w:val="0"/>
          <w:numId w:val="1"/>
        </w:numPr>
        <w:spacing w:line="360" w:lineRule="auto"/>
        <w:ind w:left="360"/>
        <w:rPr>
          <w:del w:id="8" w:author="יוסי וקס" w:date="2022-12-31T20:42:00Z"/>
        </w:rPr>
        <w:pPrChange w:id="9" w:author="יוסי וקס" w:date="2022-12-31T20:42:00Z">
          <w:pPr>
            <w:pStyle w:val="a3"/>
            <w:numPr>
              <w:numId w:val="1"/>
            </w:numPr>
            <w:spacing w:line="360" w:lineRule="auto"/>
            <w:ind w:hanging="360"/>
          </w:pPr>
        </w:pPrChange>
      </w:pPr>
      <w:r w:rsidRPr="00790BA9">
        <w:rPr>
          <w:rFonts w:hint="cs"/>
          <w:rtl/>
        </w:rPr>
        <w:t xml:space="preserve">ראש הממשלה החליט </w:t>
      </w:r>
      <w:r w:rsidRPr="00790BA9">
        <w:rPr>
          <w:rFonts w:ascii="Arial" w:eastAsia="Times New Roman" w:hAnsi="Arial"/>
          <w:rtl/>
        </w:rPr>
        <w:t xml:space="preserve">לעזור </w:t>
      </w:r>
      <w:del w:id="10" w:author="יוסי וקס" w:date="2022-12-31T20:41:00Z">
        <w:r w:rsidRPr="00790BA9" w:rsidDel="00790BA9">
          <w:rPr>
            <w:rFonts w:ascii="Arial" w:eastAsia="Times New Roman" w:hAnsi="Arial"/>
            <w:rtl/>
          </w:rPr>
          <w:delText>האוניורסיטה</w:delText>
        </w:r>
      </w:del>
      <w:ins w:id="11" w:author="יוסי וקס" w:date="2022-12-31T20:41:00Z">
        <w:r w:rsidRPr="00790BA9">
          <w:rPr>
            <w:rFonts w:ascii="Arial" w:eastAsia="Times New Roman" w:hAnsi="Arial" w:hint="cs"/>
            <w:rtl/>
          </w:rPr>
          <w:t>ל</w:t>
        </w:r>
        <w:r w:rsidRPr="00790BA9">
          <w:rPr>
            <w:rFonts w:ascii="Arial" w:eastAsia="Times New Roman" w:hAnsi="Arial"/>
            <w:rtl/>
          </w:rPr>
          <w:t>אוני</w:t>
        </w:r>
        <w:r w:rsidRPr="00790BA9">
          <w:rPr>
            <w:rFonts w:ascii="Arial" w:eastAsia="Times New Roman" w:hAnsi="Arial" w:hint="cs"/>
            <w:rtl/>
          </w:rPr>
          <w:t>ב</w:t>
        </w:r>
        <w:r w:rsidRPr="00790BA9">
          <w:rPr>
            <w:rFonts w:ascii="Arial" w:eastAsia="Times New Roman" w:hAnsi="Arial"/>
            <w:rtl/>
          </w:rPr>
          <w:t>רסיט</w:t>
        </w:r>
        <w:r w:rsidRPr="00790BA9">
          <w:rPr>
            <w:rFonts w:ascii="Arial" w:eastAsia="Times New Roman" w:hAnsi="Arial" w:hint="cs"/>
            <w:rtl/>
          </w:rPr>
          <w:t>ת תל אביב</w:t>
        </w:r>
      </w:ins>
      <w:del w:id="12" w:author="יוסי וקס" w:date="2022-12-31T20:41:00Z">
        <w:r w:rsidRPr="00790BA9" w:rsidDel="00790BA9">
          <w:rPr>
            <w:rFonts w:ascii="Arial" w:eastAsia="Times New Roman" w:hAnsi="Arial"/>
            <w:rtl/>
          </w:rPr>
          <w:delText>,</w:delText>
        </w:r>
      </w:del>
      <w:r w:rsidRPr="00790BA9">
        <w:rPr>
          <w:rFonts w:ascii="Arial" w:eastAsia="Times New Roman" w:hAnsi="Arial"/>
          <w:rtl/>
        </w:rPr>
        <w:t xml:space="preserve"> </w:t>
      </w:r>
      <w:del w:id="13" w:author="יוסי וקס" w:date="2022-12-31T20:42:00Z">
        <w:r w:rsidRPr="00790BA9" w:rsidDel="00790BA9">
          <w:rPr>
            <w:rFonts w:ascii="Arial" w:eastAsia="Times New Roman" w:hAnsi="Arial"/>
            <w:rtl/>
          </w:rPr>
          <w:delText>שנימצת בתל אביב</w:delText>
        </w:r>
        <w:r w:rsidRPr="00790BA9" w:rsidDel="00790BA9">
          <w:rPr>
            <w:rFonts w:hint="cs"/>
            <w:rtl/>
          </w:rPr>
          <w:delText xml:space="preserve"> </w:delText>
        </w:r>
      </w:del>
    </w:p>
    <w:p w14:paraId="03185121" w14:textId="2A6B8402" w:rsidR="00790BA9" w:rsidRPr="00790BA9" w:rsidRDefault="00790BA9">
      <w:pPr>
        <w:pStyle w:val="a3"/>
        <w:numPr>
          <w:ilvl w:val="0"/>
          <w:numId w:val="1"/>
        </w:numPr>
        <w:spacing w:line="360" w:lineRule="auto"/>
        <w:ind w:left="360"/>
        <w:pPrChange w:id="14" w:author="יוסי וקס" w:date="2022-12-31T20:42:00Z">
          <w:pPr>
            <w:ind w:left="360"/>
          </w:pPr>
        </w:pPrChange>
      </w:pPr>
    </w:p>
    <w:sectPr w:rsidR="00790BA9" w:rsidRPr="00790BA9" w:rsidSect="00C825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67600"/>
    <w:multiLevelType w:val="hybridMultilevel"/>
    <w:tmpl w:val="06903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20881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יוסי וקס">
    <w15:presenceInfo w15:providerId="Windows Live" w15:userId="87a81f842de02d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A9"/>
    <w:rsid w:val="0030509A"/>
    <w:rsid w:val="005272F3"/>
    <w:rsid w:val="00790BA9"/>
    <w:rsid w:val="00C8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7C6A76"/>
  <w15:chartTrackingRefBased/>
  <w15:docId w15:val="{4314D674-FA72-4535-A94A-408FB9B9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Rounded MT Bold" w:eastAsiaTheme="minorHAnsi" w:hAnsi="Arial Rounded MT Bold" w:cs="Arial"/>
        <w:sz w:val="32"/>
        <w:szCs w:val="3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BA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790BA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90BA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90BA9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90BA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90BA9"/>
    <w:rPr>
      <w:b/>
      <w:bCs/>
      <w:sz w:val="20"/>
      <w:szCs w:val="20"/>
    </w:rPr>
  </w:style>
  <w:style w:type="paragraph" w:styleId="a9">
    <w:name w:val="Revision"/>
    <w:hidden/>
    <w:uiPriority w:val="99"/>
    <w:semiHidden/>
    <w:rsid w:val="00790B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2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יוסי וקס</dc:creator>
  <cp:keywords/>
  <dc:description/>
  <cp:lastModifiedBy>Юрий Коробочкин</cp:lastModifiedBy>
  <cp:revision>2</cp:revision>
  <dcterms:created xsi:type="dcterms:W3CDTF">2023-01-02T13:50:00Z</dcterms:created>
  <dcterms:modified xsi:type="dcterms:W3CDTF">2023-01-02T13:50:00Z</dcterms:modified>
</cp:coreProperties>
</file>