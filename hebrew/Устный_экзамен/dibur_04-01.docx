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9C7B" w14:textId="77777777" w:rsidR="00196405" w:rsidRPr="00196405" w:rsidRDefault="00196405" w:rsidP="00196405">
      <w:pPr>
        <w:spacing w:line="360" w:lineRule="auto"/>
        <w:jc w:val="right"/>
        <w:rPr>
          <w:ins w:id="0" w:author="Юрий Коробочкин" w:date="2023-01-04T17:03:00Z"/>
          <w:rFonts w:ascii="Arial" w:hAnsi="Arial" w:cs="Arial"/>
          <w:sz w:val="28"/>
          <w:szCs w:val="28"/>
          <w:lang w:val="en-US" w:bidi="he-IL"/>
          <w:rPrChange w:id="1" w:author="Юрий Коробочкин" w:date="2023-01-04T17:04:00Z">
            <w:rPr>
              <w:ins w:id="2" w:author="Юрий Коробочкин" w:date="2023-01-04T17:03:00Z"/>
              <w:rFonts w:cstheme="minorHAnsi"/>
              <w:sz w:val="28"/>
              <w:szCs w:val="28"/>
              <w:lang w:val="en-US" w:bidi="he-IL"/>
            </w:rPr>
          </w:rPrChange>
        </w:rPr>
      </w:pPr>
      <w:ins w:id="3" w:author="Юрий Коробочкин" w:date="2023-01-04T17:03:00Z">
        <w:r w:rsidRPr="00196405">
          <w:rPr>
            <w:rFonts w:ascii="Arial" w:hAnsi="Arial" w:cs="Arial"/>
            <w:sz w:val="28"/>
            <w:szCs w:val="28"/>
            <w:rtl/>
            <w:lang w:bidi="he-IL"/>
            <w:rPrChange w:id="4" w:author="Юрий Коробочкин" w:date="2023-01-04T17:04:00Z">
              <w:rPr>
                <w:rFonts w:cstheme="minorHAnsi" w:hint="cs"/>
                <w:sz w:val="28"/>
                <w:szCs w:val="28"/>
                <w:rtl/>
                <w:lang w:bidi="he-IL"/>
              </w:rPr>
            </w:rPrChange>
          </w:rPr>
          <w:t xml:space="preserve">   יורי קורובוצ'קין</w:t>
        </w:r>
      </w:ins>
    </w:p>
    <w:p w14:paraId="6EC726F2" w14:textId="77777777" w:rsidR="00196405" w:rsidRPr="00196405" w:rsidRDefault="00196405" w:rsidP="00196405">
      <w:pPr>
        <w:spacing w:line="360" w:lineRule="auto"/>
        <w:jc w:val="right"/>
        <w:rPr>
          <w:ins w:id="5" w:author="Юрий Коробочкин" w:date="2023-01-04T17:03:00Z"/>
          <w:rFonts w:ascii="Arial" w:hAnsi="Arial" w:cs="Arial"/>
          <w:sz w:val="28"/>
          <w:szCs w:val="28"/>
          <w:lang w:bidi="he-IL"/>
          <w:rPrChange w:id="6" w:author="Юрий Коробочкин" w:date="2023-01-04T17:04:00Z">
            <w:rPr>
              <w:ins w:id="7" w:author="Юрий Коробочкин" w:date="2023-01-04T17:03:00Z"/>
              <w:rFonts w:cstheme="minorHAnsi"/>
              <w:sz w:val="28"/>
              <w:szCs w:val="28"/>
              <w:lang w:bidi="he-IL"/>
            </w:rPr>
          </w:rPrChange>
        </w:rPr>
      </w:pPr>
      <w:ins w:id="8" w:author="Юрий Коробочкин" w:date="2023-01-04T17:03:00Z">
        <w:r w:rsidRPr="00196405">
          <w:rPr>
            <w:rFonts w:ascii="Arial" w:hAnsi="Arial" w:cs="Arial"/>
            <w:sz w:val="28"/>
            <w:szCs w:val="28"/>
            <w:rtl/>
            <w:lang w:bidi="he-IL"/>
            <w:rPrChange w:id="9" w:author="Юрий Коробочкин" w:date="2023-01-04T17:04:00Z">
              <w:rPr>
                <w:rFonts w:cstheme="minorHAnsi" w:hint="cs"/>
                <w:sz w:val="28"/>
                <w:szCs w:val="28"/>
                <w:rtl/>
                <w:lang w:bidi="he-IL"/>
              </w:rPr>
            </w:rPrChange>
          </w:rPr>
          <w:t xml:space="preserve">א                                   </w:t>
        </w:r>
      </w:ins>
    </w:p>
    <w:p w14:paraId="692E1350" w14:textId="77777777" w:rsidR="00196405" w:rsidRPr="00196405" w:rsidRDefault="00196405" w:rsidP="00196405">
      <w:pPr>
        <w:spacing w:line="360" w:lineRule="auto"/>
        <w:jc w:val="right"/>
        <w:rPr>
          <w:ins w:id="10" w:author="Юрий Коробочкин" w:date="2023-01-04T17:03:00Z"/>
          <w:rFonts w:ascii="Arial" w:hAnsi="Arial" w:cs="Arial"/>
          <w:b/>
          <w:bCs/>
          <w:i/>
          <w:iCs/>
          <w:sz w:val="28"/>
          <w:szCs w:val="28"/>
          <w:rtl/>
          <w:lang w:val="en-US" w:bidi="he-IL"/>
          <w:rPrChange w:id="11" w:author="Юрий Коробочкин" w:date="2023-01-04T17:04:00Z">
            <w:rPr>
              <w:ins w:id="12" w:author="Юрий Коробочкин" w:date="2023-01-04T17:03:00Z"/>
              <w:rFonts w:cstheme="minorHAnsi" w:hint="cs"/>
              <w:b/>
              <w:bCs/>
              <w:i/>
              <w:iCs/>
              <w:sz w:val="28"/>
              <w:szCs w:val="28"/>
              <w:rtl/>
              <w:lang w:val="en-US" w:bidi="he-IL"/>
            </w:rPr>
          </w:rPrChange>
        </w:rPr>
      </w:pPr>
      <w:ins w:id="13" w:author="Юрий Коробочкин" w:date="2023-01-04T17:03:00Z">
        <w:r w:rsidRPr="00196405">
          <w:rPr>
            <w:rFonts w:ascii="Arial" w:hAnsi="Arial" w:cs="Arial"/>
            <w:sz w:val="28"/>
            <w:szCs w:val="28"/>
            <w:rtl/>
            <w:lang w:bidi="he-IL"/>
            <w:rPrChange w:id="14" w:author="Юрий Коробочкин" w:date="2023-01-04T17:04:00Z">
              <w:rPr>
                <w:rFonts w:cstheme="minorHAnsi" w:hint="cs"/>
                <w:sz w:val="28"/>
                <w:szCs w:val="28"/>
                <w:rtl/>
                <w:lang w:bidi="he-IL"/>
              </w:rPr>
            </w:rPrChange>
          </w:rPr>
          <w:t xml:space="preserve"> </w:t>
        </w:r>
        <w:r w:rsidRPr="00196405">
          <w:rPr>
            <w:rFonts w:ascii="Arial" w:hAnsi="Arial" w:cs="Arial"/>
            <w:b/>
            <w:bCs/>
            <w:i/>
            <w:iCs/>
            <w:sz w:val="28"/>
            <w:szCs w:val="28"/>
            <w:rtl/>
            <w:lang w:bidi="he-IL"/>
            <w:rPrChange w:id="15" w:author="Юрий Коробочкин" w:date="2023-01-04T17:04:00Z">
              <w:rPr>
                <w:rFonts w:cstheme="minorHAnsi" w:hint="cs"/>
                <w:b/>
                <w:bCs/>
                <w:i/>
                <w:iCs/>
                <w:sz w:val="28"/>
                <w:szCs w:val="28"/>
                <w:rtl/>
                <w:lang w:bidi="he-IL"/>
              </w:rPr>
            </w:rPrChange>
          </w:rPr>
          <w:t>1.ספר על עצמ</w:t>
        </w:r>
        <w:r w:rsidRPr="00196405">
          <w:rPr>
            <w:rFonts w:ascii="Arial" w:hAnsi="Arial" w:cs="Arial"/>
            <w:b/>
            <w:bCs/>
            <w:i/>
            <w:iCs/>
            <w:sz w:val="28"/>
            <w:szCs w:val="28"/>
            <w:rtl/>
            <w:lang w:val="en-US" w:bidi="he-IL"/>
            <w:rPrChange w:id="16" w:author="Юрий Коробочкин" w:date="2023-01-04T17:04:00Z">
              <w:rPr>
                <w:rFonts w:cstheme="minorHAnsi" w:hint="cs"/>
                <w:b/>
                <w:bCs/>
                <w:i/>
                <w:iCs/>
                <w:sz w:val="28"/>
                <w:szCs w:val="28"/>
                <w:rtl/>
                <w:lang w:val="en-US" w:bidi="he-IL"/>
              </w:rPr>
            </w:rPrChange>
          </w:rPr>
          <w:t>ך</w:t>
        </w:r>
      </w:ins>
    </w:p>
    <w:p w14:paraId="27A7D894" w14:textId="77777777" w:rsidR="00196405" w:rsidRPr="00196405" w:rsidRDefault="00196405" w:rsidP="00196405">
      <w:pPr>
        <w:spacing w:line="360" w:lineRule="auto"/>
        <w:jc w:val="right"/>
        <w:rPr>
          <w:ins w:id="17" w:author="Юрий Коробочкин" w:date="2023-01-04T17:03:00Z"/>
          <w:rFonts w:ascii="Arial" w:hAnsi="Arial" w:cs="Arial"/>
          <w:sz w:val="28"/>
          <w:szCs w:val="28"/>
          <w:rtl/>
          <w:lang w:bidi="he-IL"/>
          <w:rPrChange w:id="18" w:author="Юрий Коробочкин" w:date="2023-01-04T17:04:00Z">
            <w:rPr>
              <w:ins w:id="19" w:author="Юрий Коробочкин" w:date="2023-01-04T17:03:00Z"/>
              <w:rFonts w:cstheme="minorHAnsi" w:hint="cs"/>
              <w:sz w:val="28"/>
              <w:szCs w:val="28"/>
              <w:rtl/>
              <w:lang w:bidi="he-IL"/>
            </w:rPr>
          </w:rPrChange>
        </w:rPr>
      </w:pPr>
      <w:ins w:id="20" w:author="Юрий Коробочкин" w:date="2023-01-04T17:03:00Z">
        <w:r w:rsidRPr="00196405">
          <w:rPr>
            <w:rFonts w:ascii="Arial" w:hAnsi="Arial" w:cs="Arial"/>
            <w:sz w:val="28"/>
            <w:szCs w:val="28"/>
            <w:rtl/>
            <w:lang w:bidi="he-IL"/>
            <w:rPrChange w:id="21" w:author="Юрий Коробочкин" w:date="2023-01-04T17:04:00Z">
              <w:rPr>
                <w:rFonts w:cstheme="minorHAnsi" w:hint="cs"/>
                <w:sz w:val="28"/>
                <w:szCs w:val="28"/>
                <w:rtl/>
                <w:lang w:bidi="he-IL"/>
              </w:rPr>
            </w:rPrChange>
          </w:rPr>
          <w:t>שמי יורי. אני עולה חדש, מרוסיה, בן 65.</w:t>
        </w:r>
      </w:ins>
    </w:p>
    <w:p w14:paraId="6D2C6A8C" w14:textId="77777777" w:rsidR="00196405" w:rsidRPr="00196405" w:rsidRDefault="00196405" w:rsidP="00196405">
      <w:pPr>
        <w:spacing w:line="360" w:lineRule="auto"/>
        <w:jc w:val="right"/>
        <w:rPr>
          <w:ins w:id="22" w:author="Юрий Коробочкин" w:date="2023-01-04T17:03:00Z"/>
          <w:rFonts w:ascii="Arial" w:hAnsi="Arial" w:cs="Arial"/>
          <w:sz w:val="28"/>
          <w:szCs w:val="28"/>
          <w:rtl/>
          <w:lang w:bidi="he-IL"/>
          <w:rPrChange w:id="23" w:author="Юрий Коробочкин" w:date="2023-01-04T17:04:00Z">
            <w:rPr>
              <w:ins w:id="24" w:author="Юрий Коробочкин" w:date="2023-01-04T17:03:00Z"/>
              <w:rFonts w:cstheme="minorHAnsi" w:hint="cs"/>
              <w:sz w:val="28"/>
              <w:szCs w:val="28"/>
              <w:rtl/>
              <w:lang w:bidi="he-IL"/>
            </w:rPr>
          </w:rPrChange>
        </w:rPr>
      </w:pPr>
      <w:ins w:id="25" w:author="Юрий Коробочкин" w:date="2023-01-04T17:03:00Z">
        <w:r w:rsidRPr="00196405">
          <w:rPr>
            <w:rFonts w:ascii="Arial" w:hAnsi="Arial" w:cs="Arial"/>
            <w:sz w:val="28"/>
            <w:szCs w:val="28"/>
            <w:rtl/>
            <w:lang w:bidi="he-IL"/>
            <w:rPrChange w:id="26" w:author="Юрий Коробочкин" w:date="2023-01-04T17:04:00Z">
              <w:rPr>
                <w:rFonts w:cstheme="minorHAnsi" w:hint="cs"/>
                <w:sz w:val="28"/>
                <w:szCs w:val="28"/>
                <w:rtl/>
                <w:lang w:bidi="he-IL"/>
              </w:rPr>
            </w:rPrChange>
          </w:rPr>
          <w:t>המקצוע שלי תוכניתן מתמטיקאי. יש לי דוקטורט . למדתי באוניובסיטה במוסקווה.</w:t>
        </w:r>
      </w:ins>
    </w:p>
    <w:p w14:paraId="5C007352" w14:textId="77777777" w:rsidR="00196405" w:rsidRPr="00196405" w:rsidRDefault="00196405" w:rsidP="00196405">
      <w:pPr>
        <w:spacing w:line="360" w:lineRule="auto"/>
        <w:jc w:val="right"/>
        <w:rPr>
          <w:ins w:id="27" w:author="Юрий Коробочкин" w:date="2023-01-04T17:03:00Z"/>
          <w:rFonts w:ascii="Arial" w:hAnsi="Arial" w:cs="Arial"/>
          <w:sz w:val="28"/>
          <w:szCs w:val="28"/>
          <w:rtl/>
          <w:lang w:bidi="he-IL"/>
          <w:rPrChange w:id="28" w:author="Юрий Коробочкин" w:date="2023-01-04T17:04:00Z">
            <w:rPr>
              <w:ins w:id="29" w:author="Юрий Коробочкин" w:date="2023-01-04T17:03:00Z"/>
              <w:rFonts w:cstheme="minorHAnsi" w:hint="cs"/>
              <w:sz w:val="28"/>
              <w:szCs w:val="28"/>
              <w:rtl/>
              <w:lang w:bidi="he-IL"/>
            </w:rPr>
          </w:rPrChange>
        </w:rPr>
      </w:pPr>
      <w:ins w:id="30" w:author="Юрий Коробочкин" w:date="2023-01-04T17:03:00Z">
        <w:r w:rsidRPr="00196405">
          <w:rPr>
            <w:rFonts w:ascii="Arial" w:hAnsi="Arial" w:cs="Arial"/>
            <w:sz w:val="28"/>
            <w:szCs w:val="28"/>
            <w:rtl/>
            <w:lang w:bidi="he-IL"/>
            <w:rPrChange w:id="31" w:author="Юрий Коробочкин" w:date="2023-01-04T17:04:00Z">
              <w:rPr>
                <w:rFonts w:cstheme="minorHAnsi" w:hint="cs"/>
                <w:sz w:val="28"/>
                <w:szCs w:val="28"/>
                <w:rtl/>
                <w:lang w:bidi="he-IL"/>
              </w:rPr>
            </w:rPrChange>
          </w:rPr>
          <w:t>אני נשוי. יש לי אישה, בת, שני נכדים וכלב.</w:t>
        </w:r>
      </w:ins>
    </w:p>
    <w:p w14:paraId="1854F160" w14:textId="77777777" w:rsidR="00196405" w:rsidRPr="00196405" w:rsidRDefault="00196405" w:rsidP="00196405">
      <w:pPr>
        <w:spacing w:line="360" w:lineRule="auto"/>
        <w:jc w:val="right"/>
        <w:rPr>
          <w:ins w:id="32" w:author="Юрий Коробочкин" w:date="2023-01-04T17:03:00Z"/>
          <w:rFonts w:ascii="Arial" w:hAnsi="Arial" w:cs="Arial"/>
          <w:sz w:val="28"/>
          <w:szCs w:val="28"/>
          <w:rtl/>
          <w:lang w:bidi="he-IL"/>
          <w:rPrChange w:id="33" w:author="Юрий Коробочкин" w:date="2023-01-04T17:04:00Z">
            <w:rPr>
              <w:ins w:id="34" w:author="Юрий Коробочкин" w:date="2023-01-04T17:03:00Z"/>
              <w:rFonts w:cstheme="minorHAnsi" w:hint="cs"/>
              <w:sz w:val="28"/>
              <w:szCs w:val="28"/>
              <w:rtl/>
              <w:lang w:bidi="he-IL"/>
            </w:rPr>
          </w:rPrChange>
        </w:rPr>
      </w:pPr>
      <w:ins w:id="35" w:author="Юрий Коробочкин" w:date="2023-01-04T17:03:00Z">
        <w:r w:rsidRPr="00196405">
          <w:rPr>
            <w:rFonts w:ascii="Arial" w:hAnsi="Arial" w:cs="Arial"/>
            <w:sz w:val="28"/>
            <w:szCs w:val="28"/>
            <w:rtl/>
            <w:lang w:bidi="he-IL"/>
            <w:rPrChange w:id="36" w:author="Юрий Коробочкин" w:date="2023-01-04T17:04:00Z">
              <w:rPr>
                <w:rFonts w:cstheme="minorHAnsi" w:hint="cs"/>
                <w:sz w:val="28"/>
                <w:szCs w:val="28"/>
                <w:rtl/>
                <w:lang w:bidi="he-IL"/>
              </w:rPr>
            </w:rPrChange>
          </w:rPr>
          <w:t>אני וגם אישתי עלינו לישראל לפני חצי שנה מרוסיה, אחר-כך בתי עלתה לישראל מאוקראינה.</w:t>
        </w:r>
      </w:ins>
    </w:p>
    <w:p w14:paraId="0DBCA886" w14:textId="77777777" w:rsidR="00196405" w:rsidRPr="00196405" w:rsidRDefault="00196405" w:rsidP="00196405">
      <w:pPr>
        <w:spacing w:line="360" w:lineRule="auto"/>
        <w:jc w:val="right"/>
        <w:rPr>
          <w:ins w:id="37" w:author="Юрий Коробочкин" w:date="2023-01-04T17:03:00Z"/>
          <w:rFonts w:ascii="Arial" w:hAnsi="Arial" w:cs="Arial"/>
          <w:sz w:val="28"/>
          <w:szCs w:val="28"/>
          <w:rtl/>
          <w:lang w:bidi="he-IL"/>
          <w:rPrChange w:id="38" w:author="Юрий Коробочкин" w:date="2023-01-04T17:04:00Z">
            <w:rPr>
              <w:ins w:id="39" w:author="Юрий Коробочкин" w:date="2023-01-04T17:03:00Z"/>
              <w:rFonts w:cstheme="minorHAnsi" w:hint="cs"/>
              <w:sz w:val="28"/>
              <w:szCs w:val="28"/>
              <w:rtl/>
              <w:lang w:bidi="he-IL"/>
            </w:rPr>
          </w:rPrChange>
        </w:rPr>
      </w:pPr>
      <w:ins w:id="40" w:author="Юрий Коробочкин" w:date="2023-01-04T17:03:00Z">
        <w:r w:rsidRPr="00196405">
          <w:rPr>
            <w:rFonts w:ascii="Arial" w:hAnsi="Arial" w:cs="Arial"/>
            <w:sz w:val="28"/>
            <w:szCs w:val="28"/>
            <w:rtl/>
            <w:lang w:bidi="he-IL"/>
            <w:rPrChange w:id="41" w:author="Юрий Коробочкин" w:date="2023-01-04T17:04:00Z">
              <w:rPr>
                <w:rFonts w:cstheme="minorHAnsi" w:hint="cs"/>
                <w:sz w:val="28"/>
                <w:szCs w:val="28"/>
                <w:rtl/>
                <w:lang w:bidi="he-IL"/>
              </w:rPr>
            </w:rPrChange>
          </w:rPr>
          <w:t>אנחנו עלינו מפני שהמלחמה התחילה בין רוסיה לבין אוקראינה.</w:t>
        </w:r>
      </w:ins>
    </w:p>
    <w:p w14:paraId="1999DC72" w14:textId="77777777" w:rsidR="00196405" w:rsidRPr="00196405" w:rsidRDefault="00196405" w:rsidP="00196405">
      <w:pPr>
        <w:spacing w:line="360" w:lineRule="auto"/>
        <w:jc w:val="right"/>
        <w:rPr>
          <w:ins w:id="42" w:author="Юрий Коробочкин" w:date="2023-01-04T17:03:00Z"/>
          <w:rFonts w:ascii="Arial" w:hAnsi="Arial" w:cs="Arial"/>
          <w:sz w:val="28"/>
          <w:szCs w:val="28"/>
          <w:rtl/>
          <w:lang w:bidi="he-IL"/>
          <w:rPrChange w:id="43" w:author="Юрий Коробочкин" w:date="2023-01-04T17:04:00Z">
            <w:rPr>
              <w:ins w:id="44" w:author="Юрий Коробочкин" w:date="2023-01-04T17:03:00Z"/>
              <w:rFonts w:cstheme="minorHAnsi" w:hint="cs"/>
              <w:sz w:val="28"/>
              <w:szCs w:val="28"/>
              <w:rtl/>
              <w:lang w:bidi="he-IL"/>
            </w:rPr>
          </w:rPrChange>
        </w:rPr>
      </w:pPr>
      <w:ins w:id="45" w:author="Юрий Коробочкин" w:date="2023-01-04T17:03:00Z">
        <w:r w:rsidRPr="00196405">
          <w:rPr>
            <w:rFonts w:ascii="Arial" w:hAnsi="Arial" w:cs="Arial"/>
            <w:sz w:val="28"/>
            <w:szCs w:val="28"/>
            <w:rtl/>
            <w:lang w:bidi="he-IL"/>
            <w:rPrChange w:id="46" w:author="Юрий Коробочкин" w:date="2023-01-04T17:04:00Z">
              <w:rPr>
                <w:rFonts w:cstheme="minorHAnsi" w:hint="cs"/>
                <w:sz w:val="28"/>
                <w:szCs w:val="28"/>
                <w:rtl/>
                <w:lang w:bidi="he-IL"/>
              </w:rPr>
            </w:rPrChange>
          </w:rPr>
          <w:t>ברוסיה אהבתי ללכת לצוד בשדות, בהאחוים וביערות עם הכלב שלי.</w:t>
        </w:r>
      </w:ins>
    </w:p>
    <w:p w14:paraId="3EAACAFE" w14:textId="77777777" w:rsidR="00196405" w:rsidRPr="00196405" w:rsidRDefault="00196405" w:rsidP="00196405">
      <w:pPr>
        <w:spacing w:line="360" w:lineRule="auto"/>
        <w:jc w:val="right"/>
        <w:rPr>
          <w:ins w:id="47" w:author="Юрий Коробочкин" w:date="2023-01-04T17:03:00Z"/>
          <w:rFonts w:ascii="Arial" w:hAnsi="Arial" w:cs="Arial"/>
          <w:sz w:val="28"/>
          <w:szCs w:val="28"/>
          <w:rtl/>
          <w:lang w:bidi="he-IL"/>
          <w:rPrChange w:id="48" w:author="Юрий Коробочкин" w:date="2023-01-04T17:04:00Z">
            <w:rPr>
              <w:ins w:id="49" w:author="Юрий Коробочкин" w:date="2023-01-04T17:03:00Z"/>
              <w:rFonts w:cstheme="minorHAnsi" w:hint="cs"/>
              <w:sz w:val="28"/>
              <w:szCs w:val="28"/>
              <w:rtl/>
              <w:lang w:bidi="he-IL"/>
            </w:rPr>
          </w:rPrChange>
        </w:rPr>
      </w:pPr>
      <w:ins w:id="50" w:author="Юрий Коробочкин" w:date="2023-01-04T17:03:00Z">
        <w:r w:rsidRPr="00196405">
          <w:rPr>
            <w:rFonts w:ascii="Arial" w:hAnsi="Arial" w:cs="Arial"/>
            <w:sz w:val="28"/>
            <w:szCs w:val="28"/>
            <w:rtl/>
            <w:lang w:bidi="he-IL"/>
            <w:rPrChange w:id="51" w:author="Юрий Коробочкин" w:date="2023-01-04T17:04:00Z">
              <w:rPr>
                <w:rFonts w:cstheme="minorHAnsi" w:hint="cs"/>
                <w:sz w:val="28"/>
                <w:szCs w:val="28"/>
                <w:rtl/>
                <w:lang w:bidi="he-IL"/>
              </w:rPr>
            </w:rPrChange>
          </w:rPr>
          <w:t>בישראל אני אוהב לטייל בארץ וללכת לים.</w:t>
        </w:r>
      </w:ins>
    </w:p>
    <w:p w14:paraId="393A5A59" w14:textId="77777777" w:rsidR="00196405" w:rsidRPr="00196405" w:rsidRDefault="00196405" w:rsidP="00196405">
      <w:pPr>
        <w:spacing w:line="360" w:lineRule="auto"/>
        <w:jc w:val="right"/>
        <w:rPr>
          <w:ins w:id="52" w:author="Юрий Коробочкин" w:date="2023-01-04T17:03:00Z"/>
          <w:rFonts w:ascii="Arial" w:hAnsi="Arial" w:cs="Arial"/>
          <w:b/>
          <w:bCs/>
          <w:i/>
          <w:iCs/>
          <w:sz w:val="28"/>
          <w:szCs w:val="28"/>
          <w:rtl/>
          <w:lang w:bidi="he-IL"/>
          <w:rPrChange w:id="53" w:author="Юрий Коробочкин" w:date="2023-01-04T17:04:00Z">
            <w:rPr>
              <w:ins w:id="54" w:author="Юрий Коробочкин" w:date="2023-01-04T17:03:00Z"/>
              <w:rFonts w:cstheme="minorHAnsi" w:hint="cs"/>
              <w:b/>
              <w:bCs/>
              <w:i/>
              <w:iCs/>
              <w:sz w:val="28"/>
              <w:szCs w:val="28"/>
              <w:rtl/>
              <w:lang w:bidi="he-IL"/>
            </w:rPr>
          </w:rPrChange>
        </w:rPr>
      </w:pPr>
      <w:ins w:id="55" w:author="Юрий Коробочкин" w:date="2023-01-04T17:03:00Z">
        <w:r w:rsidRPr="00196405">
          <w:rPr>
            <w:rFonts w:ascii="Arial" w:hAnsi="Arial" w:cs="Arial"/>
            <w:b/>
            <w:bCs/>
            <w:i/>
            <w:iCs/>
            <w:sz w:val="28"/>
            <w:szCs w:val="28"/>
            <w:rtl/>
            <w:lang w:bidi="he-IL"/>
            <w:rPrChange w:id="56" w:author="Юрий Коробочкин" w:date="2023-01-04T17:04:00Z">
              <w:rPr>
                <w:rFonts w:cstheme="minorHAnsi" w:hint="cs"/>
                <w:b/>
                <w:bCs/>
                <w:i/>
                <w:iCs/>
                <w:sz w:val="28"/>
                <w:szCs w:val="28"/>
                <w:rtl/>
                <w:lang w:bidi="he-IL"/>
              </w:rPr>
            </w:rPrChange>
          </w:rPr>
          <w:t>2. איפה אתה גר?</w:t>
        </w:r>
      </w:ins>
    </w:p>
    <w:p w14:paraId="0EA8EDA3" w14:textId="77777777" w:rsidR="00196405" w:rsidRPr="00196405" w:rsidRDefault="00196405" w:rsidP="00196405">
      <w:pPr>
        <w:spacing w:line="360" w:lineRule="auto"/>
        <w:jc w:val="right"/>
        <w:rPr>
          <w:ins w:id="57" w:author="Юрий Коробочкин" w:date="2023-01-04T17:03:00Z"/>
          <w:rFonts w:ascii="Arial" w:hAnsi="Arial" w:cs="Arial"/>
          <w:sz w:val="28"/>
          <w:szCs w:val="28"/>
          <w:rtl/>
          <w:lang w:bidi="he-IL"/>
          <w:rPrChange w:id="58" w:author="Юрий Коробочкин" w:date="2023-01-04T17:04:00Z">
            <w:rPr>
              <w:ins w:id="59" w:author="Юрий Коробочкин" w:date="2023-01-04T17:03:00Z"/>
              <w:rFonts w:cstheme="minorHAnsi" w:hint="cs"/>
              <w:sz w:val="28"/>
              <w:szCs w:val="28"/>
              <w:rtl/>
              <w:lang w:bidi="he-IL"/>
            </w:rPr>
          </w:rPrChange>
        </w:rPr>
      </w:pPr>
      <w:ins w:id="60" w:author="Юрий Коробочкин" w:date="2023-01-04T17:03:00Z">
        <w:r w:rsidRPr="00196405">
          <w:rPr>
            <w:rFonts w:ascii="Arial" w:hAnsi="Arial" w:cs="Arial"/>
            <w:sz w:val="28"/>
            <w:szCs w:val="28"/>
            <w:rtl/>
            <w:lang w:bidi="he-IL"/>
            <w:rPrChange w:id="61" w:author="Юрий Коробочкин" w:date="2023-01-04T17:04:00Z">
              <w:rPr>
                <w:rFonts w:cstheme="minorHAnsi" w:hint="cs"/>
                <w:sz w:val="28"/>
                <w:szCs w:val="28"/>
                <w:rtl/>
                <w:lang w:bidi="he-IL"/>
              </w:rPr>
            </w:rPrChange>
          </w:rPr>
          <w:t>אני גר בפתח-תקווה, ברחב בנימין מינץ, מספר 26, מספר דירת 7.</w:t>
        </w:r>
      </w:ins>
    </w:p>
    <w:p w14:paraId="01B14FE0" w14:textId="77777777" w:rsidR="00196405" w:rsidRPr="00196405" w:rsidRDefault="00196405" w:rsidP="00196405">
      <w:pPr>
        <w:spacing w:line="360" w:lineRule="auto"/>
        <w:jc w:val="right"/>
        <w:rPr>
          <w:ins w:id="62" w:author="Юрий Коробочкин" w:date="2023-01-04T17:03:00Z"/>
          <w:rFonts w:ascii="Arial" w:hAnsi="Arial" w:cs="Arial"/>
          <w:b/>
          <w:bCs/>
          <w:i/>
          <w:iCs/>
          <w:sz w:val="28"/>
          <w:szCs w:val="28"/>
          <w:rtl/>
          <w:lang w:bidi="he-IL"/>
          <w:rPrChange w:id="63" w:author="Юрий Коробочкин" w:date="2023-01-04T17:04:00Z">
            <w:rPr>
              <w:ins w:id="64" w:author="Юрий Коробочкин" w:date="2023-01-04T17:03:00Z"/>
              <w:rFonts w:cstheme="minorHAnsi" w:hint="cs"/>
              <w:b/>
              <w:bCs/>
              <w:i/>
              <w:iCs/>
              <w:sz w:val="28"/>
              <w:szCs w:val="28"/>
              <w:rtl/>
              <w:lang w:bidi="he-IL"/>
            </w:rPr>
          </w:rPrChange>
        </w:rPr>
      </w:pPr>
      <w:ins w:id="65" w:author="Юрий Коробочкин" w:date="2023-01-04T17:03:00Z">
        <w:r w:rsidRPr="00196405">
          <w:rPr>
            <w:rFonts w:ascii="Arial" w:hAnsi="Arial" w:cs="Arial"/>
            <w:b/>
            <w:bCs/>
            <w:i/>
            <w:iCs/>
            <w:sz w:val="28"/>
            <w:szCs w:val="28"/>
            <w:rtl/>
            <w:lang w:bidi="he-IL"/>
            <w:rPrChange w:id="66" w:author="Юрий Коробочкин" w:date="2023-01-04T17:04:00Z">
              <w:rPr>
                <w:rFonts w:cstheme="minorHAnsi" w:hint="cs"/>
                <w:b/>
                <w:bCs/>
                <w:i/>
                <w:iCs/>
                <w:sz w:val="28"/>
                <w:szCs w:val="28"/>
                <w:rtl/>
                <w:lang w:bidi="he-IL"/>
              </w:rPr>
            </w:rPrChange>
          </w:rPr>
          <w:t>3.איפה נולדת?</w:t>
        </w:r>
      </w:ins>
    </w:p>
    <w:p w14:paraId="0A51E6B2" w14:textId="77777777" w:rsidR="00196405" w:rsidRPr="00196405" w:rsidRDefault="00196405" w:rsidP="00196405">
      <w:pPr>
        <w:spacing w:line="360" w:lineRule="auto"/>
        <w:jc w:val="right"/>
        <w:rPr>
          <w:ins w:id="67" w:author="Юрий Коробочкин" w:date="2023-01-04T17:03:00Z"/>
          <w:rFonts w:ascii="Arial" w:hAnsi="Arial" w:cs="Arial"/>
          <w:sz w:val="28"/>
          <w:szCs w:val="28"/>
          <w:rtl/>
          <w:lang w:bidi="he-IL"/>
          <w:rPrChange w:id="68" w:author="Юрий Коробочкин" w:date="2023-01-04T17:04:00Z">
            <w:rPr>
              <w:ins w:id="69" w:author="Юрий Коробочкин" w:date="2023-01-04T17:03:00Z"/>
              <w:rFonts w:cstheme="minorHAnsi" w:hint="cs"/>
              <w:sz w:val="28"/>
              <w:szCs w:val="28"/>
              <w:rtl/>
              <w:lang w:bidi="he-IL"/>
            </w:rPr>
          </w:rPrChange>
        </w:rPr>
      </w:pPr>
      <w:ins w:id="70" w:author="Юрий Коробочкин" w:date="2023-01-04T17:03:00Z">
        <w:r w:rsidRPr="00196405">
          <w:rPr>
            <w:rFonts w:ascii="Arial" w:hAnsi="Arial" w:cs="Arial"/>
            <w:sz w:val="28"/>
            <w:szCs w:val="28"/>
            <w:rtl/>
            <w:lang w:bidi="he-IL"/>
            <w:rPrChange w:id="71" w:author="Юрий Коробочкин" w:date="2023-01-04T17:04:00Z">
              <w:rPr>
                <w:rFonts w:cstheme="minorHAnsi" w:hint="cs"/>
                <w:sz w:val="28"/>
                <w:szCs w:val="28"/>
                <w:rtl/>
                <w:lang w:bidi="he-IL"/>
              </w:rPr>
            </w:rPrChange>
          </w:rPr>
          <w:t>נולדתי ברוסיה</w:t>
        </w:r>
      </w:ins>
    </w:p>
    <w:p w14:paraId="030BF57D" w14:textId="77777777" w:rsidR="00196405" w:rsidRPr="00196405" w:rsidRDefault="00196405" w:rsidP="00196405">
      <w:pPr>
        <w:spacing w:line="360" w:lineRule="auto"/>
        <w:jc w:val="right"/>
        <w:rPr>
          <w:ins w:id="72" w:author="Юрий Коробочкин" w:date="2023-01-04T17:03:00Z"/>
          <w:rFonts w:ascii="Arial" w:hAnsi="Arial" w:cs="Arial"/>
          <w:b/>
          <w:bCs/>
          <w:i/>
          <w:iCs/>
          <w:sz w:val="28"/>
          <w:szCs w:val="28"/>
          <w:rtl/>
          <w:lang w:bidi="he-IL"/>
          <w:rPrChange w:id="73" w:author="Юрий Коробочкин" w:date="2023-01-04T17:04:00Z">
            <w:rPr>
              <w:ins w:id="74" w:author="Юрий Коробочкин" w:date="2023-01-04T17:03:00Z"/>
              <w:rFonts w:cstheme="minorHAnsi" w:hint="cs"/>
              <w:b/>
              <w:bCs/>
              <w:i/>
              <w:iCs/>
              <w:sz w:val="28"/>
              <w:szCs w:val="28"/>
              <w:rtl/>
              <w:lang w:bidi="he-IL"/>
            </w:rPr>
          </w:rPrChange>
        </w:rPr>
      </w:pPr>
      <w:ins w:id="75" w:author="Юрий Коробочкин" w:date="2023-01-04T17:03:00Z">
        <w:r w:rsidRPr="00196405">
          <w:rPr>
            <w:rFonts w:ascii="Arial" w:hAnsi="Arial" w:cs="Arial"/>
            <w:b/>
            <w:bCs/>
            <w:i/>
            <w:iCs/>
            <w:sz w:val="28"/>
            <w:szCs w:val="28"/>
            <w:rtl/>
            <w:lang w:bidi="he-IL"/>
            <w:rPrChange w:id="76" w:author="Юрий Коробочкин" w:date="2023-01-04T17:04:00Z">
              <w:rPr>
                <w:rFonts w:cstheme="minorHAnsi" w:hint="cs"/>
                <w:b/>
                <w:bCs/>
                <w:i/>
                <w:iCs/>
                <w:sz w:val="28"/>
                <w:szCs w:val="28"/>
                <w:rtl/>
                <w:lang w:bidi="he-IL"/>
              </w:rPr>
            </w:rPrChange>
          </w:rPr>
          <w:t>4. מה המצב המשפחתי שלך?</w:t>
        </w:r>
      </w:ins>
    </w:p>
    <w:p w14:paraId="7CD57711" w14:textId="77777777" w:rsidR="00196405" w:rsidRPr="00196405" w:rsidRDefault="00196405" w:rsidP="00196405">
      <w:pPr>
        <w:spacing w:line="360" w:lineRule="auto"/>
        <w:jc w:val="right"/>
        <w:rPr>
          <w:ins w:id="77" w:author="Юрий Коробочкин" w:date="2023-01-04T17:03:00Z"/>
          <w:rFonts w:ascii="Arial" w:hAnsi="Arial" w:cs="Arial"/>
          <w:sz w:val="28"/>
          <w:szCs w:val="28"/>
          <w:rtl/>
          <w:lang w:bidi="he-IL"/>
          <w:rPrChange w:id="78" w:author="Юрий Коробочкин" w:date="2023-01-04T17:04:00Z">
            <w:rPr>
              <w:ins w:id="79" w:author="Юрий Коробочкин" w:date="2023-01-04T17:03:00Z"/>
              <w:rFonts w:cstheme="minorHAnsi" w:hint="cs"/>
              <w:sz w:val="28"/>
              <w:szCs w:val="28"/>
              <w:rtl/>
              <w:lang w:bidi="he-IL"/>
            </w:rPr>
          </w:rPrChange>
        </w:rPr>
      </w:pPr>
      <w:ins w:id="80" w:author="Юрий Коробочкин" w:date="2023-01-04T17:03:00Z">
        <w:r w:rsidRPr="00196405">
          <w:rPr>
            <w:rFonts w:ascii="Arial" w:hAnsi="Arial" w:cs="Arial"/>
            <w:sz w:val="28"/>
            <w:szCs w:val="28"/>
            <w:rtl/>
            <w:lang w:bidi="he-IL"/>
            <w:rPrChange w:id="81" w:author="Юрий Коробочкин" w:date="2023-01-04T17:04:00Z">
              <w:rPr>
                <w:rFonts w:cstheme="minorHAnsi" w:hint="cs"/>
                <w:sz w:val="28"/>
                <w:szCs w:val="28"/>
                <w:rtl/>
                <w:lang w:bidi="he-IL"/>
              </w:rPr>
            </w:rPrChange>
          </w:rPr>
          <w:t>אני נשוי</w:t>
        </w:r>
      </w:ins>
    </w:p>
    <w:p w14:paraId="2445C0BE" w14:textId="77777777" w:rsidR="00196405" w:rsidRPr="00196405" w:rsidRDefault="00196405" w:rsidP="00196405">
      <w:pPr>
        <w:spacing w:line="360" w:lineRule="auto"/>
        <w:jc w:val="right"/>
        <w:rPr>
          <w:ins w:id="82" w:author="Юрий Коробочкин" w:date="2023-01-04T17:03:00Z"/>
          <w:rFonts w:ascii="Arial" w:hAnsi="Arial" w:cs="Arial"/>
          <w:sz w:val="28"/>
          <w:szCs w:val="28"/>
          <w:rtl/>
          <w:lang w:bidi="he-IL"/>
          <w:rPrChange w:id="83" w:author="Юрий Коробочкин" w:date="2023-01-04T17:04:00Z">
            <w:rPr>
              <w:ins w:id="84" w:author="Юрий Коробочкин" w:date="2023-01-04T17:03:00Z"/>
              <w:rFonts w:cstheme="minorHAnsi" w:hint="cs"/>
              <w:sz w:val="28"/>
              <w:szCs w:val="28"/>
              <w:rtl/>
              <w:lang w:bidi="he-IL"/>
            </w:rPr>
          </w:rPrChange>
        </w:rPr>
      </w:pPr>
      <w:ins w:id="85" w:author="Юрий Коробочкин" w:date="2023-01-04T17:03:00Z">
        <w:r w:rsidRPr="00196405">
          <w:rPr>
            <w:rFonts w:ascii="Arial" w:hAnsi="Arial" w:cs="Arial"/>
            <w:sz w:val="28"/>
            <w:szCs w:val="28"/>
            <w:rtl/>
            <w:lang w:bidi="he-IL"/>
            <w:rPrChange w:id="86" w:author="Юрий Коробочкин" w:date="2023-01-04T17:04:00Z">
              <w:rPr>
                <w:rFonts w:cstheme="minorHAnsi" w:hint="cs"/>
                <w:sz w:val="28"/>
                <w:szCs w:val="28"/>
                <w:rtl/>
                <w:lang w:bidi="he-IL"/>
              </w:rPr>
            </w:rPrChange>
          </w:rPr>
          <w:t>5</w:t>
        </w:r>
        <w:r w:rsidRPr="00196405">
          <w:rPr>
            <w:rFonts w:ascii="Arial" w:hAnsi="Arial" w:cs="Arial"/>
            <w:b/>
            <w:bCs/>
            <w:i/>
            <w:iCs/>
            <w:sz w:val="28"/>
            <w:szCs w:val="28"/>
            <w:rtl/>
            <w:lang w:bidi="he-IL"/>
            <w:rPrChange w:id="87" w:author="Юрий Коробочкин" w:date="2023-01-04T17:04:00Z">
              <w:rPr>
                <w:rFonts w:cstheme="minorHAnsi" w:hint="cs"/>
                <w:b/>
                <w:bCs/>
                <w:i/>
                <w:iCs/>
                <w:sz w:val="28"/>
                <w:szCs w:val="28"/>
                <w:rtl/>
                <w:lang w:bidi="he-IL"/>
              </w:rPr>
            </w:rPrChange>
          </w:rPr>
          <w:t>. מה מהמקצוע  שלך?</w:t>
        </w:r>
      </w:ins>
    </w:p>
    <w:p w14:paraId="22FFFC63" w14:textId="77777777" w:rsidR="00196405" w:rsidRPr="00196405" w:rsidRDefault="00196405" w:rsidP="00196405">
      <w:pPr>
        <w:spacing w:line="360" w:lineRule="auto"/>
        <w:jc w:val="right"/>
        <w:rPr>
          <w:ins w:id="88" w:author="Юрий Коробочкин" w:date="2023-01-04T17:03:00Z"/>
          <w:rFonts w:ascii="Arial" w:hAnsi="Arial" w:cs="Arial"/>
          <w:sz w:val="28"/>
          <w:szCs w:val="28"/>
          <w:rtl/>
          <w:lang w:bidi="he-IL"/>
          <w:rPrChange w:id="89" w:author="Юрий Коробочкин" w:date="2023-01-04T17:04:00Z">
            <w:rPr>
              <w:ins w:id="90" w:author="Юрий Коробочкин" w:date="2023-01-04T17:03:00Z"/>
              <w:rFonts w:cstheme="minorHAnsi" w:hint="cs"/>
              <w:sz w:val="28"/>
              <w:szCs w:val="28"/>
              <w:rtl/>
              <w:lang w:bidi="he-IL"/>
            </w:rPr>
          </w:rPrChange>
        </w:rPr>
      </w:pPr>
      <w:ins w:id="91" w:author="Юрий Коробочкин" w:date="2023-01-04T17:03:00Z">
        <w:r w:rsidRPr="00196405">
          <w:rPr>
            <w:rFonts w:ascii="Arial" w:hAnsi="Arial" w:cs="Arial"/>
            <w:sz w:val="28"/>
            <w:szCs w:val="28"/>
            <w:rtl/>
            <w:lang w:bidi="he-IL"/>
            <w:rPrChange w:id="92" w:author="Юрий Коробочкин" w:date="2023-01-04T17:04:00Z">
              <w:rPr>
                <w:rFonts w:cstheme="minorHAnsi" w:hint="cs"/>
                <w:sz w:val="28"/>
                <w:szCs w:val="28"/>
                <w:rtl/>
                <w:lang w:bidi="he-IL"/>
              </w:rPr>
            </w:rPrChange>
          </w:rPr>
          <w:t>המקצוע שלי תכניתן מתמטיקאי</w:t>
        </w:r>
      </w:ins>
    </w:p>
    <w:p w14:paraId="518220C1" w14:textId="77777777" w:rsidR="00196405" w:rsidRPr="00196405" w:rsidRDefault="00196405" w:rsidP="00196405">
      <w:pPr>
        <w:spacing w:line="360" w:lineRule="auto"/>
        <w:jc w:val="right"/>
        <w:rPr>
          <w:ins w:id="93" w:author="Юрий Коробочкин" w:date="2023-01-04T17:03:00Z"/>
          <w:rFonts w:ascii="Arial" w:hAnsi="Arial" w:cs="Arial"/>
          <w:b/>
          <w:bCs/>
          <w:i/>
          <w:iCs/>
          <w:sz w:val="28"/>
          <w:szCs w:val="28"/>
          <w:rtl/>
          <w:lang w:bidi="he-IL"/>
          <w:rPrChange w:id="94" w:author="Юрий Коробочкин" w:date="2023-01-04T17:04:00Z">
            <w:rPr>
              <w:ins w:id="95" w:author="Юрий Коробочкин" w:date="2023-01-04T17:03:00Z"/>
              <w:rFonts w:cstheme="minorHAnsi" w:hint="cs"/>
              <w:b/>
              <w:bCs/>
              <w:i/>
              <w:iCs/>
              <w:sz w:val="28"/>
              <w:szCs w:val="28"/>
              <w:rtl/>
              <w:lang w:bidi="he-IL"/>
            </w:rPr>
          </w:rPrChange>
        </w:rPr>
      </w:pPr>
      <w:ins w:id="96" w:author="Юрий Коробочкин" w:date="2023-01-04T17:03:00Z">
        <w:r w:rsidRPr="00196405">
          <w:rPr>
            <w:rFonts w:ascii="Arial" w:hAnsi="Arial" w:cs="Arial"/>
            <w:b/>
            <w:bCs/>
            <w:i/>
            <w:iCs/>
            <w:sz w:val="28"/>
            <w:szCs w:val="28"/>
            <w:rtl/>
            <w:lang w:bidi="he-IL"/>
            <w:rPrChange w:id="97" w:author="Юрий Коробочкин" w:date="2023-01-04T17:04:00Z">
              <w:rPr>
                <w:rFonts w:cstheme="minorHAnsi" w:hint="cs"/>
                <w:b/>
                <w:bCs/>
                <w:i/>
                <w:iCs/>
                <w:sz w:val="28"/>
                <w:szCs w:val="28"/>
                <w:rtl/>
                <w:lang w:bidi="he-IL"/>
              </w:rPr>
            </w:rPrChange>
          </w:rPr>
          <w:t>6. יש לך קרובים  בישראל?</w:t>
        </w:r>
      </w:ins>
    </w:p>
    <w:p w14:paraId="082F6E33" w14:textId="77777777" w:rsidR="00196405" w:rsidRPr="00196405" w:rsidRDefault="00196405" w:rsidP="00196405">
      <w:pPr>
        <w:spacing w:line="360" w:lineRule="auto"/>
        <w:jc w:val="right"/>
        <w:rPr>
          <w:ins w:id="98" w:author="Юрий Коробочкин" w:date="2023-01-04T17:03:00Z"/>
          <w:rFonts w:ascii="Arial" w:hAnsi="Arial" w:cs="Arial"/>
          <w:sz w:val="28"/>
          <w:szCs w:val="28"/>
          <w:rtl/>
          <w:lang w:bidi="he-IL"/>
          <w:rPrChange w:id="99" w:author="Юрий Коробочкин" w:date="2023-01-04T17:04:00Z">
            <w:rPr>
              <w:ins w:id="100" w:author="Юрий Коробочкин" w:date="2023-01-04T17:03:00Z"/>
              <w:rFonts w:cstheme="minorHAnsi" w:hint="cs"/>
              <w:sz w:val="28"/>
              <w:szCs w:val="28"/>
              <w:rtl/>
              <w:lang w:bidi="he-IL"/>
            </w:rPr>
          </w:rPrChange>
        </w:rPr>
      </w:pPr>
      <w:ins w:id="101" w:author="Юрий Коробочкин" w:date="2023-01-04T17:03:00Z">
        <w:r w:rsidRPr="00196405">
          <w:rPr>
            <w:rFonts w:ascii="Arial" w:hAnsi="Arial" w:cs="Arial"/>
            <w:sz w:val="28"/>
            <w:szCs w:val="28"/>
            <w:rtl/>
            <w:lang w:bidi="he-IL"/>
            <w:rPrChange w:id="102" w:author="Юрий Коробочкин" w:date="2023-01-04T17:04:00Z">
              <w:rPr>
                <w:rFonts w:cstheme="minorHAnsi" w:hint="cs"/>
                <w:sz w:val="28"/>
                <w:szCs w:val="28"/>
                <w:rtl/>
                <w:lang w:bidi="he-IL"/>
              </w:rPr>
            </w:rPrChange>
          </w:rPr>
          <w:t>כן, יש לי אישה, בת, שני נכדים וכלב.</w:t>
        </w:r>
      </w:ins>
    </w:p>
    <w:p w14:paraId="1EA34517" w14:textId="77777777" w:rsidR="00196405" w:rsidRPr="00196405" w:rsidRDefault="00196405" w:rsidP="00196405">
      <w:pPr>
        <w:spacing w:line="360" w:lineRule="auto"/>
        <w:jc w:val="right"/>
        <w:rPr>
          <w:ins w:id="103" w:author="Юрий Коробочкин" w:date="2023-01-04T17:03:00Z"/>
          <w:rFonts w:ascii="Arial" w:hAnsi="Arial" w:cs="Arial"/>
          <w:b/>
          <w:bCs/>
          <w:i/>
          <w:iCs/>
          <w:sz w:val="28"/>
          <w:szCs w:val="28"/>
          <w:rtl/>
          <w:lang w:bidi="he-IL"/>
          <w:rPrChange w:id="104" w:author="Юрий Коробочкин" w:date="2023-01-04T17:04:00Z">
            <w:rPr>
              <w:ins w:id="105" w:author="Юрий Коробочкин" w:date="2023-01-04T17:03:00Z"/>
              <w:rFonts w:cstheme="minorHAnsi" w:hint="cs"/>
              <w:b/>
              <w:bCs/>
              <w:i/>
              <w:iCs/>
              <w:sz w:val="28"/>
              <w:szCs w:val="28"/>
              <w:rtl/>
              <w:lang w:bidi="he-IL"/>
            </w:rPr>
          </w:rPrChange>
        </w:rPr>
      </w:pPr>
      <w:ins w:id="106" w:author="Юрий Коробочкин" w:date="2023-01-04T17:03:00Z">
        <w:r w:rsidRPr="00196405">
          <w:rPr>
            <w:rFonts w:ascii="Arial" w:hAnsi="Arial" w:cs="Arial"/>
            <w:b/>
            <w:bCs/>
            <w:i/>
            <w:iCs/>
            <w:sz w:val="28"/>
            <w:szCs w:val="28"/>
            <w:rtl/>
            <w:lang w:bidi="he-IL"/>
            <w:rPrChange w:id="107" w:author="Юрий Коробочкин" w:date="2023-01-04T17:04:00Z">
              <w:rPr>
                <w:rFonts w:cstheme="minorHAnsi" w:hint="cs"/>
                <w:b/>
                <w:bCs/>
                <w:i/>
                <w:iCs/>
                <w:sz w:val="28"/>
                <w:szCs w:val="28"/>
                <w:rtl/>
                <w:lang w:bidi="he-IL"/>
              </w:rPr>
            </w:rPrChange>
          </w:rPr>
          <w:t>7. בן כמה אתה?</w:t>
        </w:r>
      </w:ins>
    </w:p>
    <w:p w14:paraId="789E3D6C" w14:textId="77777777" w:rsidR="00196405" w:rsidRPr="00196405" w:rsidRDefault="00196405" w:rsidP="00196405">
      <w:pPr>
        <w:spacing w:line="360" w:lineRule="auto"/>
        <w:jc w:val="right"/>
        <w:rPr>
          <w:ins w:id="108" w:author="Юрий Коробочкин" w:date="2023-01-04T17:03:00Z"/>
          <w:rFonts w:ascii="Arial" w:hAnsi="Arial" w:cs="Arial"/>
          <w:sz w:val="28"/>
          <w:szCs w:val="28"/>
          <w:rtl/>
          <w:lang w:bidi="he-IL"/>
          <w:rPrChange w:id="109" w:author="Юрий Коробочкин" w:date="2023-01-04T17:04:00Z">
            <w:rPr>
              <w:ins w:id="110" w:author="Юрий Коробочкин" w:date="2023-01-04T17:03:00Z"/>
              <w:rFonts w:cstheme="minorHAnsi" w:hint="cs"/>
              <w:sz w:val="28"/>
              <w:szCs w:val="28"/>
              <w:rtl/>
              <w:lang w:bidi="he-IL"/>
            </w:rPr>
          </w:rPrChange>
        </w:rPr>
      </w:pPr>
      <w:ins w:id="111" w:author="Юрий Коробочкин" w:date="2023-01-04T17:03:00Z">
        <w:r w:rsidRPr="00196405">
          <w:rPr>
            <w:rFonts w:ascii="Arial" w:hAnsi="Arial" w:cs="Arial"/>
            <w:sz w:val="28"/>
            <w:szCs w:val="28"/>
            <w:rtl/>
            <w:lang w:bidi="he-IL"/>
            <w:rPrChange w:id="112" w:author="Юрий Коробочкин" w:date="2023-01-04T17:04:00Z">
              <w:rPr>
                <w:rFonts w:cstheme="minorHAnsi" w:hint="cs"/>
                <w:sz w:val="28"/>
                <w:szCs w:val="28"/>
                <w:rtl/>
                <w:lang w:bidi="he-IL"/>
              </w:rPr>
            </w:rPrChange>
          </w:rPr>
          <w:t>אני בן 65</w:t>
        </w:r>
      </w:ins>
    </w:p>
    <w:p w14:paraId="69A74FAB" w14:textId="77777777" w:rsidR="00196405" w:rsidRPr="00196405" w:rsidRDefault="00196405" w:rsidP="00196405">
      <w:pPr>
        <w:spacing w:line="360" w:lineRule="auto"/>
        <w:jc w:val="right"/>
        <w:rPr>
          <w:ins w:id="113" w:author="Юрий Коробочкин" w:date="2023-01-04T17:03:00Z"/>
          <w:rFonts w:ascii="Arial" w:hAnsi="Arial" w:cs="Arial"/>
          <w:b/>
          <w:bCs/>
          <w:i/>
          <w:iCs/>
          <w:sz w:val="28"/>
          <w:szCs w:val="28"/>
          <w:rtl/>
          <w:lang w:bidi="he-IL"/>
          <w:rPrChange w:id="114" w:author="Юрий Коробочкин" w:date="2023-01-04T17:04:00Z">
            <w:rPr>
              <w:ins w:id="115" w:author="Юрий Коробочкин" w:date="2023-01-04T17:03:00Z"/>
              <w:rFonts w:cstheme="minorHAnsi" w:hint="cs"/>
              <w:b/>
              <w:bCs/>
              <w:i/>
              <w:iCs/>
              <w:sz w:val="28"/>
              <w:szCs w:val="28"/>
              <w:rtl/>
              <w:lang w:bidi="he-IL"/>
            </w:rPr>
          </w:rPrChange>
        </w:rPr>
      </w:pPr>
      <w:ins w:id="116" w:author="Юрий Коробочкин" w:date="2023-01-04T17:03:00Z">
        <w:r w:rsidRPr="00196405">
          <w:rPr>
            <w:rFonts w:ascii="Arial" w:hAnsi="Arial" w:cs="Arial"/>
            <w:b/>
            <w:bCs/>
            <w:i/>
            <w:iCs/>
            <w:sz w:val="28"/>
            <w:szCs w:val="28"/>
            <w:rtl/>
            <w:lang w:bidi="he-IL"/>
            <w:rPrChange w:id="117" w:author="Юрий Коробочкин" w:date="2023-01-04T17:04:00Z">
              <w:rPr>
                <w:rFonts w:cstheme="minorHAnsi" w:hint="cs"/>
                <w:b/>
                <w:bCs/>
                <w:i/>
                <w:iCs/>
                <w:sz w:val="28"/>
                <w:szCs w:val="28"/>
                <w:rtl/>
                <w:lang w:bidi="he-IL"/>
              </w:rPr>
            </w:rPrChange>
          </w:rPr>
          <w:lastRenderedPageBreak/>
          <w:t>8. כמה זמן אתה בישראל?</w:t>
        </w:r>
      </w:ins>
    </w:p>
    <w:p w14:paraId="52A841A4" w14:textId="77777777" w:rsidR="00196405" w:rsidRPr="00196405" w:rsidRDefault="00196405" w:rsidP="00196405">
      <w:pPr>
        <w:spacing w:line="360" w:lineRule="auto"/>
        <w:jc w:val="right"/>
        <w:rPr>
          <w:ins w:id="118" w:author="Юрий Коробочкин" w:date="2023-01-04T17:03:00Z"/>
          <w:rFonts w:ascii="Arial" w:hAnsi="Arial" w:cs="Arial"/>
          <w:sz w:val="28"/>
          <w:szCs w:val="28"/>
          <w:rtl/>
          <w:lang w:bidi="he-IL"/>
          <w:rPrChange w:id="119" w:author="Юрий Коробочкин" w:date="2023-01-04T17:04:00Z">
            <w:rPr>
              <w:ins w:id="120" w:author="Юрий Коробочкин" w:date="2023-01-04T17:03:00Z"/>
              <w:rFonts w:cstheme="minorHAnsi" w:hint="cs"/>
              <w:sz w:val="28"/>
              <w:szCs w:val="28"/>
              <w:rtl/>
              <w:lang w:bidi="he-IL"/>
            </w:rPr>
          </w:rPrChange>
        </w:rPr>
      </w:pPr>
      <w:ins w:id="121" w:author="Юрий Коробочкин" w:date="2023-01-04T17:03:00Z">
        <w:r w:rsidRPr="00196405">
          <w:rPr>
            <w:rFonts w:ascii="Arial" w:hAnsi="Arial" w:cs="Arial"/>
            <w:sz w:val="28"/>
            <w:szCs w:val="28"/>
            <w:rtl/>
            <w:lang w:bidi="he-IL"/>
            <w:rPrChange w:id="122" w:author="Юрий Коробочкин" w:date="2023-01-04T17:04:00Z">
              <w:rPr>
                <w:rFonts w:cstheme="minorHAnsi" w:hint="cs"/>
                <w:sz w:val="28"/>
                <w:szCs w:val="28"/>
                <w:rtl/>
                <w:lang w:bidi="he-IL"/>
              </w:rPr>
            </w:rPrChange>
          </w:rPr>
          <w:t>אני בישראל חצי שנה.</w:t>
        </w:r>
      </w:ins>
    </w:p>
    <w:p w14:paraId="1BEB0759" w14:textId="77777777" w:rsidR="00196405" w:rsidRPr="00196405" w:rsidRDefault="00196405" w:rsidP="00196405">
      <w:pPr>
        <w:spacing w:line="360" w:lineRule="auto"/>
        <w:jc w:val="right"/>
        <w:rPr>
          <w:ins w:id="123" w:author="Юрий Коробочкин" w:date="2023-01-04T17:03:00Z"/>
          <w:rFonts w:ascii="Arial" w:hAnsi="Arial" w:cs="Arial"/>
          <w:b/>
          <w:bCs/>
          <w:i/>
          <w:iCs/>
          <w:sz w:val="28"/>
          <w:szCs w:val="28"/>
          <w:rtl/>
          <w:lang w:bidi="he-IL"/>
          <w:rPrChange w:id="124" w:author="Юрий Коробочкин" w:date="2023-01-04T17:04:00Z">
            <w:rPr>
              <w:ins w:id="125" w:author="Юрий Коробочкин" w:date="2023-01-04T17:03:00Z"/>
              <w:rFonts w:cstheme="minorHAnsi" w:hint="cs"/>
              <w:b/>
              <w:bCs/>
              <w:i/>
              <w:iCs/>
              <w:sz w:val="28"/>
              <w:szCs w:val="28"/>
              <w:rtl/>
              <w:lang w:bidi="he-IL"/>
            </w:rPr>
          </w:rPrChange>
        </w:rPr>
      </w:pPr>
      <w:ins w:id="126" w:author="Юрий Коробочкин" w:date="2023-01-04T17:03:00Z">
        <w:r w:rsidRPr="00196405">
          <w:rPr>
            <w:rFonts w:ascii="Arial" w:hAnsi="Arial" w:cs="Arial"/>
            <w:b/>
            <w:bCs/>
            <w:i/>
            <w:iCs/>
            <w:sz w:val="28"/>
            <w:szCs w:val="28"/>
            <w:rtl/>
            <w:lang w:bidi="he-IL"/>
            <w:rPrChange w:id="127" w:author="Юрий Коробочкин" w:date="2023-01-04T17:04:00Z">
              <w:rPr>
                <w:rFonts w:cstheme="minorHAnsi" w:hint="cs"/>
                <w:b/>
                <w:bCs/>
                <w:i/>
                <w:iCs/>
                <w:sz w:val="28"/>
                <w:szCs w:val="28"/>
                <w:rtl/>
                <w:lang w:bidi="he-IL"/>
              </w:rPr>
            </w:rPrChange>
          </w:rPr>
          <w:t>9. יש לך ילדים?</w:t>
        </w:r>
      </w:ins>
    </w:p>
    <w:p w14:paraId="2285A1D9" w14:textId="77777777" w:rsidR="00196405" w:rsidRPr="00196405" w:rsidRDefault="00196405" w:rsidP="00196405">
      <w:pPr>
        <w:spacing w:line="360" w:lineRule="auto"/>
        <w:jc w:val="right"/>
        <w:rPr>
          <w:ins w:id="128" w:author="Юрий Коробочкин" w:date="2023-01-04T17:03:00Z"/>
          <w:rFonts w:ascii="Arial" w:hAnsi="Arial" w:cs="Arial"/>
          <w:sz w:val="28"/>
          <w:szCs w:val="28"/>
          <w:rtl/>
          <w:lang w:bidi="he-IL"/>
          <w:rPrChange w:id="129" w:author="Юрий Коробочкин" w:date="2023-01-04T17:04:00Z">
            <w:rPr>
              <w:ins w:id="130" w:author="Юрий Коробочкин" w:date="2023-01-04T17:03:00Z"/>
              <w:rFonts w:cstheme="minorHAnsi" w:hint="cs"/>
              <w:sz w:val="28"/>
              <w:szCs w:val="28"/>
              <w:rtl/>
              <w:lang w:bidi="he-IL"/>
            </w:rPr>
          </w:rPrChange>
        </w:rPr>
      </w:pPr>
      <w:ins w:id="131" w:author="Юрий Коробочкин" w:date="2023-01-04T17:03:00Z">
        <w:r w:rsidRPr="00196405">
          <w:rPr>
            <w:rFonts w:ascii="Arial" w:hAnsi="Arial" w:cs="Arial"/>
            <w:sz w:val="28"/>
            <w:szCs w:val="28"/>
            <w:rtl/>
            <w:lang w:bidi="he-IL"/>
            <w:rPrChange w:id="132" w:author="Юрий Коробочкин" w:date="2023-01-04T17:04:00Z">
              <w:rPr>
                <w:rFonts w:cstheme="minorHAnsi" w:hint="cs"/>
                <w:sz w:val="28"/>
                <w:szCs w:val="28"/>
                <w:rtl/>
                <w:lang w:bidi="he-IL"/>
              </w:rPr>
            </w:rPrChange>
          </w:rPr>
          <w:t>כן, יש לי בת.</w:t>
        </w:r>
      </w:ins>
    </w:p>
    <w:p w14:paraId="7B9EC45D" w14:textId="77777777" w:rsidR="00196405" w:rsidRPr="00196405" w:rsidRDefault="00196405" w:rsidP="00196405">
      <w:pPr>
        <w:spacing w:line="360" w:lineRule="auto"/>
        <w:jc w:val="right"/>
        <w:rPr>
          <w:ins w:id="133" w:author="Юрий Коробочкин" w:date="2023-01-04T17:03:00Z"/>
          <w:rFonts w:ascii="Arial" w:hAnsi="Arial" w:cs="Arial"/>
          <w:sz w:val="28"/>
          <w:szCs w:val="28"/>
          <w:rtl/>
          <w:lang w:bidi="he-IL"/>
          <w:rPrChange w:id="134" w:author="Юрий Коробочкин" w:date="2023-01-04T17:04:00Z">
            <w:rPr>
              <w:ins w:id="135" w:author="Юрий Коробочкин" w:date="2023-01-04T17:03:00Z"/>
              <w:rFonts w:cstheme="minorHAnsi" w:hint="cs"/>
              <w:sz w:val="28"/>
              <w:szCs w:val="28"/>
              <w:rtl/>
              <w:lang w:bidi="he-IL"/>
            </w:rPr>
          </w:rPrChange>
        </w:rPr>
      </w:pPr>
      <w:ins w:id="136" w:author="Юрий Коробочкин" w:date="2023-01-04T17:03:00Z">
        <w:r w:rsidRPr="00196405">
          <w:rPr>
            <w:rFonts w:ascii="Arial" w:hAnsi="Arial" w:cs="Arial"/>
            <w:sz w:val="28"/>
            <w:szCs w:val="28"/>
            <w:rtl/>
            <w:lang w:bidi="he-IL"/>
            <w:rPrChange w:id="137" w:author="Юрий Коробочкин" w:date="2023-01-04T17:04:00Z">
              <w:rPr>
                <w:rFonts w:cstheme="minorHAnsi" w:hint="cs"/>
                <w:sz w:val="28"/>
                <w:szCs w:val="28"/>
                <w:rtl/>
                <w:lang w:bidi="he-IL"/>
              </w:rPr>
            </w:rPrChange>
          </w:rPr>
          <w:t>ב</w:t>
        </w:r>
      </w:ins>
    </w:p>
    <w:p w14:paraId="14E02F61" w14:textId="77777777" w:rsidR="00196405" w:rsidRPr="00196405" w:rsidRDefault="00196405" w:rsidP="00196405">
      <w:pPr>
        <w:spacing w:line="360" w:lineRule="auto"/>
        <w:jc w:val="right"/>
        <w:rPr>
          <w:ins w:id="138" w:author="Юрий Коробочкин" w:date="2023-01-04T17:03:00Z"/>
          <w:rFonts w:ascii="Arial" w:hAnsi="Arial" w:cs="Arial"/>
          <w:b/>
          <w:bCs/>
          <w:i/>
          <w:iCs/>
          <w:sz w:val="28"/>
          <w:szCs w:val="28"/>
          <w:rtl/>
          <w:lang w:bidi="he-IL"/>
          <w:rPrChange w:id="139" w:author="Юрий Коробочкин" w:date="2023-01-04T17:04:00Z">
            <w:rPr>
              <w:ins w:id="140" w:author="Юрий Коробочкин" w:date="2023-01-04T17:03:00Z"/>
              <w:rFonts w:cstheme="minorHAnsi" w:hint="cs"/>
              <w:b/>
              <w:bCs/>
              <w:i/>
              <w:iCs/>
              <w:sz w:val="28"/>
              <w:szCs w:val="28"/>
              <w:rtl/>
              <w:lang w:bidi="he-IL"/>
            </w:rPr>
          </w:rPrChange>
        </w:rPr>
      </w:pPr>
      <w:ins w:id="141" w:author="Юрий Коробочкин" w:date="2023-01-04T17:03:00Z">
        <w:r w:rsidRPr="00196405">
          <w:rPr>
            <w:rFonts w:ascii="Arial" w:hAnsi="Arial" w:cs="Arial"/>
            <w:b/>
            <w:bCs/>
            <w:i/>
            <w:iCs/>
            <w:sz w:val="28"/>
            <w:szCs w:val="28"/>
            <w:rtl/>
            <w:lang w:bidi="he-IL"/>
            <w:rPrChange w:id="142" w:author="Юрий Коробочкин" w:date="2023-01-04T17:04:00Z">
              <w:rPr>
                <w:rFonts w:cstheme="minorHAnsi" w:hint="cs"/>
                <w:b/>
                <w:bCs/>
                <w:i/>
                <w:iCs/>
                <w:sz w:val="28"/>
                <w:szCs w:val="28"/>
                <w:rtl/>
                <w:lang w:bidi="he-IL"/>
              </w:rPr>
            </w:rPrChange>
          </w:rPr>
          <w:t>1. ספר על עצמך</w:t>
        </w:r>
      </w:ins>
    </w:p>
    <w:p w14:paraId="77865EFF" w14:textId="77777777" w:rsidR="00196405" w:rsidRPr="00196405" w:rsidRDefault="00196405" w:rsidP="00196405">
      <w:pPr>
        <w:spacing w:line="360" w:lineRule="auto"/>
        <w:jc w:val="right"/>
        <w:rPr>
          <w:ins w:id="143" w:author="Юрий Коробочкин" w:date="2023-01-04T17:03:00Z"/>
          <w:rFonts w:ascii="Arial" w:hAnsi="Arial" w:cs="Arial"/>
          <w:sz w:val="28"/>
          <w:szCs w:val="28"/>
          <w:rtl/>
          <w:lang w:bidi="he-IL"/>
          <w:rPrChange w:id="144" w:author="Юрий Коробочкин" w:date="2023-01-04T17:04:00Z">
            <w:rPr>
              <w:ins w:id="145" w:author="Юрий Коробочкин" w:date="2023-01-04T17:03:00Z"/>
              <w:rFonts w:cstheme="minorHAnsi" w:hint="cs"/>
              <w:sz w:val="28"/>
              <w:szCs w:val="28"/>
              <w:rtl/>
              <w:lang w:bidi="he-IL"/>
            </w:rPr>
          </w:rPrChange>
        </w:rPr>
      </w:pPr>
      <w:ins w:id="146" w:author="Юрий Коробочкин" w:date="2023-01-04T17:03:00Z">
        <w:r w:rsidRPr="00196405">
          <w:rPr>
            <w:rFonts w:ascii="Arial" w:hAnsi="Arial" w:cs="Arial"/>
            <w:sz w:val="28"/>
            <w:szCs w:val="28"/>
            <w:rtl/>
            <w:lang w:bidi="he-IL"/>
            <w:rPrChange w:id="147" w:author="Юрий Коробочкин" w:date="2023-01-04T17:04:00Z">
              <w:rPr>
                <w:rFonts w:cstheme="minorHAnsi" w:hint="cs"/>
                <w:sz w:val="28"/>
                <w:szCs w:val="28"/>
                <w:rtl/>
                <w:lang w:bidi="he-IL"/>
              </w:rPr>
            </w:rPrChange>
          </w:rPr>
          <w:t>המקצוע שלי תוכניתן מתמטיקאי, יש לי דוקטורט.</w:t>
        </w:r>
      </w:ins>
    </w:p>
    <w:p w14:paraId="78F756C4" w14:textId="77777777" w:rsidR="00196405" w:rsidRPr="00196405" w:rsidRDefault="00196405" w:rsidP="00196405">
      <w:pPr>
        <w:spacing w:line="360" w:lineRule="auto"/>
        <w:jc w:val="right"/>
        <w:rPr>
          <w:ins w:id="148" w:author="Юрий Коробочкин" w:date="2023-01-04T17:03:00Z"/>
          <w:rFonts w:ascii="Arial" w:hAnsi="Arial" w:cs="Arial"/>
          <w:sz w:val="28"/>
          <w:szCs w:val="28"/>
          <w:rtl/>
          <w:lang w:bidi="he-IL"/>
          <w:rPrChange w:id="149" w:author="Юрий Коробочкин" w:date="2023-01-04T17:04:00Z">
            <w:rPr>
              <w:ins w:id="150" w:author="Юрий Коробочкин" w:date="2023-01-04T17:03:00Z"/>
              <w:rFonts w:cstheme="minorHAnsi" w:hint="cs"/>
              <w:sz w:val="28"/>
              <w:szCs w:val="28"/>
              <w:rtl/>
              <w:lang w:bidi="he-IL"/>
            </w:rPr>
          </w:rPrChange>
        </w:rPr>
      </w:pPr>
      <w:ins w:id="151" w:author="Юрий Коробочкин" w:date="2023-01-04T17:03:00Z">
        <w:r w:rsidRPr="00196405">
          <w:rPr>
            <w:rFonts w:ascii="Arial" w:hAnsi="Arial" w:cs="Arial"/>
            <w:sz w:val="28"/>
            <w:szCs w:val="28"/>
            <w:rtl/>
            <w:lang w:bidi="he-IL"/>
            <w:rPrChange w:id="152" w:author="Юрий Коробочкин" w:date="2023-01-04T17:04:00Z">
              <w:rPr>
                <w:rFonts w:cstheme="minorHAnsi" w:hint="cs"/>
                <w:sz w:val="28"/>
                <w:szCs w:val="28"/>
                <w:rtl/>
                <w:lang w:bidi="he-IL"/>
              </w:rPr>
            </w:rPrChange>
          </w:rPr>
          <w:t>למדתי במוסקווה,  באוניברסיטה.</w:t>
        </w:r>
      </w:ins>
    </w:p>
    <w:p w14:paraId="43C8A067" w14:textId="77777777" w:rsidR="00196405" w:rsidRPr="00196405" w:rsidRDefault="00196405" w:rsidP="00196405">
      <w:pPr>
        <w:spacing w:line="360" w:lineRule="auto"/>
        <w:jc w:val="right"/>
        <w:rPr>
          <w:ins w:id="153" w:author="Юрий Коробочкин" w:date="2023-01-04T17:03:00Z"/>
          <w:rFonts w:ascii="Arial" w:hAnsi="Arial" w:cs="Arial"/>
          <w:sz w:val="28"/>
          <w:szCs w:val="28"/>
          <w:rtl/>
          <w:lang w:bidi="he-IL"/>
          <w:rPrChange w:id="154" w:author="Юрий Коробочкин" w:date="2023-01-04T17:04:00Z">
            <w:rPr>
              <w:ins w:id="155" w:author="Юрий Коробочкин" w:date="2023-01-04T17:03:00Z"/>
              <w:rFonts w:cstheme="minorHAnsi" w:hint="cs"/>
              <w:sz w:val="28"/>
              <w:szCs w:val="28"/>
              <w:rtl/>
              <w:lang w:bidi="he-IL"/>
            </w:rPr>
          </w:rPrChange>
        </w:rPr>
      </w:pPr>
      <w:ins w:id="156" w:author="Юрий Коробочкин" w:date="2023-01-04T17:03:00Z">
        <w:r w:rsidRPr="00196405">
          <w:rPr>
            <w:rFonts w:ascii="Arial" w:hAnsi="Arial" w:cs="Arial"/>
            <w:sz w:val="28"/>
            <w:szCs w:val="28"/>
            <w:rtl/>
            <w:lang w:bidi="he-IL"/>
            <w:rPrChange w:id="157" w:author="Юрий Коробочкин" w:date="2023-01-04T17:04:00Z">
              <w:rPr>
                <w:rFonts w:cstheme="minorHAnsi" w:hint="cs"/>
                <w:sz w:val="28"/>
                <w:szCs w:val="28"/>
                <w:rtl/>
                <w:lang w:bidi="he-IL"/>
              </w:rPr>
            </w:rPrChange>
          </w:rPr>
          <w:t>הייתי ברוסיה, במלחווקה. מלחוקה היא עיר קטנה על-יד מוסקווה.</w:t>
        </w:r>
      </w:ins>
    </w:p>
    <w:p w14:paraId="02BE6B5C" w14:textId="77777777" w:rsidR="00196405" w:rsidRPr="00196405" w:rsidRDefault="00196405" w:rsidP="00196405">
      <w:pPr>
        <w:spacing w:line="360" w:lineRule="auto"/>
        <w:jc w:val="right"/>
        <w:rPr>
          <w:ins w:id="158" w:author="Юрий Коробочкин" w:date="2023-01-04T17:03:00Z"/>
          <w:rFonts w:ascii="Arial" w:hAnsi="Arial" w:cs="Arial"/>
          <w:sz w:val="28"/>
          <w:szCs w:val="28"/>
          <w:rtl/>
          <w:lang w:bidi="he-IL"/>
          <w:rPrChange w:id="159" w:author="Юрий Коробочкин" w:date="2023-01-04T17:04:00Z">
            <w:rPr>
              <w:ins w:id="160" w:author="Юрий Коробочкин" w:date="2023-01-04T17:03:00Z"/>
              <w:rFonts w:cstheme="minorHAnsi" w:hint="cs"/>
              <w:sz w:val="28"/>
              <w:szCs w:val="28"/>
              <w:rtl/>
              <w:lang w:bidi="he-IL"/>
            </w:rPr>
          </w:rPrChange>
        </w:rPr>
      </w:pPr>
      <w:ins w:id="161" w:author="Юрий Коробочкин" w:date="2023-01-04T17:03:00Z">
        <w:r w:rsidRPr="00196405">
          <w:rPr>
            <w:rFonts w:ascii="Arial" w:hAnsi="Arial" w:cs="Arial"/>
            <w:sz w:val="28"/>
            <w:szCs w:val="28"/>
            <w:rtl/>
            <w:lang w:bidi="he-IL"/>
            <w:rPrChange w:id="162" w:author="Юрий Коробочкин" w:date="2023-01-04T17:04:00Z">
              <w:rPr>
                <w:rFonts w:cstheme="minorHAnsi" w:hint="cs"/>
                <w:sz w:val="28"/>
                <w:szCs w:val="28"/>
                <w:rtl/>
                <w:lang w:bidi="he-IL"/>
              </w:rPr>
            </w:rPrChange>
          </w:rPr>
          <w:t>לפעמים עבדתי כמבחל או   כתוכניתן מתמטיקאי.</w:t>
        </w:r>
      </w:ins>
    </w:p>
    <w:p w14:paraId="5E295707" w14:textId="77777777" w:rsidR="00196405" w:rsidRPr="00196405" w:rsidRDefault="00196405" w:rsidP="00196405">
      <w:pPr>
        <w:spacing w:line="360" w:lineRule="auto"/>
        <w:jc w:val="right"/>
        <w:rPr>
          <w:ins w:id="163" w:author="Юрий Коробочкин" w:date="2023-01-04T17:03:00Z"/>
          <w:rFonts w:ascii="Arial" w:hAnsi="Arial" w:cs="Arial"/>
          <w:sz w:val="28"/>
          <w:szCs w:val="28"/>
          <w:rtl/>
          <w:lang w:bidi="he-IL"/>
          <w:rPrChange w:id="164" w:author="Юрий Коробочкин" w:date="2023-01-04T17:04:00Z">
            <w:rPr>
              <w:ins w:id="165" w:author="Юрий Коробочкин" w:date="2023-01-04T17:03:00Z"/>
              <w:rFonts w:cstheme="minorHAnsi" w:hint="cs"/>
              <w:sz w:val="28"/>
              <w:szCs w:val="28"/>
              <w:rtl/>
              <w:lang w:bidi="he-IL"/>
            </w:rPr>
          </w:rPrChange>
        </w:rPr>
      </w:pPr>
      <w:ins w:id="166" w:author="Юрий Коробочкин" w:date="2023-01-04T17:03:00Z">
        <w:r w:rsidRPr="00196405">
          <w:rPr>
            <w:rFonts w:ascii="Arial" w:hAnsi="Arial" w:cs="Arial"/>
            <w:sz w:val="28"/>
            <w:szCs w:val="28"/>
            <w:rtl/>
            <w:lang w:bidi="he-IL"/>
            <w:rPrChange w:id="167" w:author="Юрий Коробочкин" w:date="2023-01-04T17:04:00Z">
              <w:rPr>
                <w:rFonts w:cstheme="minorHAnsi" w:hint="cs"/>
                <w:sz w:val="28"/>
                <w:szCs w:val="28"/>
                <w:rtl/>
                <w:lang w:bidi="he-IL"/>
              </w:rPr>
            </w:rPrChange>
          </w:rPr>
          <w:t xml:space="preserve">עליתי לישראל מפני  שברוסיה התחילה המלחמה עם אוקראינה. </w:t>
        </w:r>
      </w:ins>
    </w:p>
    <w:p w14:paraId="72FC80A2" w14:textId="77777777" w:rsidR="00196405" w:rsidRPr="00196405" w:rsidRDefault="00196405" w:rsidP="00196405">
      <w:pPr>
        <w:spacing w:line="360" w:lineRule="auto"/>
        <w:jc w:val="right"/>
        <w:rPr>
          <w:ins w:id="168" w:author="Юрий Коробочкин" w:date="2023-01-04T17:03:00Z"/>
          <w:rFonts w:ascii="Arial" w:hAnsi="Arial" w:cs="Arial"/>
          <w:b/>
          <w:bCs/>
          <w:i/>
          <w:iCs/>
          <w:sz w:val="28"/>
          <w:szCs w:val="28"/>
          <w:rtl/>
          <w:lang w:bidi="he-IL"/>
          <w:rPrChange w:id="169" w:author="Юрий Коробочкин" w:date="2023-01-04T17:04:00Z">
            <w:rPr>
              <w:ins w:id="170" w:author="Юрий Коробочкин" w:date="2023-01-04T17:03:00Z"/>
              <w:rFonts w:cstheme="minorHAnsi" w:hint="cs"/>
              <w:b/>
              <w:bCs/>
              <w:i/>
              <w:iCs/>
              <w:sz w:val="28"/>
              <w:szCs w:val="28"/>
              <w:rtl/>
              <w:lang w:bidi="he-IL"/>
            </w:rPr>
          </w:rPrChange>
        </w:rPr>
      </w:pPr>
      <w:ins w:id="171" w:author="Юрий Коробочкин" w:date="2023-01-04T17:03:00Z">
        <w:r w:rsidRPr="00196405">
          <w:rPr>
            <w:rFonts w:ascii="Arial" w:hAnsi="Arial" w:cs="Arial"/>
            <w:b/>
            <w:bCs/>
            <w:i/>
            <w:iCs/>
            <w:sz w:val="28"/>
            <w:szCs w:val="28"/>
            <w:rtl/>
            <w:lang w:bidi="he-IL"/>
            <w:rPrChange w:id="172" w:author="Юрий Коробочкин" w:date="2023-01-04T17:04:00Z">
              <w:rPr>
                <w:rFonts w:cstheme="minorHAnsi" w:hint="cs"/>
                <w:b/>
                <w:bCs/>
                <w:i/>
                <w:iCs/>
                <w:sz w:val="28"/>
                <w:szCs w:val="28"/>
                <w:rtl/>
                <w:lang w:bidi="he-IL"/>
              </w:rPr>
            </w:rPrChange>
          </w:rPr>
          <w:t>2. עם מי באת לישראל?</w:t>
        </w:r>
      </w:ins>
    </w:p>
    <w:p w14:paraId="5BDFB691" w14:textId="77777777" w:rsidR="00196405" w:rsidRPr="00196405" w:rsidRDefault="00196405" w:rsidP="00196405">
      <w:pPr>
        <w:spacing w:line="360" w:lineRule="auto"/>
        <w:jc w:val="right"/>
        <w:rPr>
          <w:ins w:id="173" w:author="Юрий Коробочкин" w:date="2023-01-04T17:03:00Z"/>
          <w:rFonts w:ascii="Arial" w:hAnsi="Arial" w:cs="Arial"/>
          <w:sz w:val="28"/>
          <w:szCs w:val="28"/>
          <w:rtl/>
          <w:lang w:bidi="he-IL"/>
          <w:rPrChange w:id="174" w:author="Юрий Коробочкин" w:date="2023-01-04T17:04:00Z">
            <w:rPr>
              <w:ins w:id="175" w:author="Юрий Коробочкин" w:date="2023-01-04T17:03:00Z"/>
              <w:rFonts w:cstheme="minorHAnsi" w:hint="cs"/>
              <w:sz w:val="28"/>
              <w:szCs w:val="28"/>
              <w:rtl/>
              <w:lang w:bidi="he-IL"/>
            </w:rPr>
          </w:rPrChange>
        </w:rPr>
      </w:pPr>
      <w:ins w:id="176" w:author="Юрий Коробочкин" w:date="2023-01-04T17:03:00Z">
        <w:r w:rsidRPr="00196405">
          <w:rPr>
            <w:rFonts w:ascii="Arial" w:hAnsi="Arial" w:cs="Arial"/>
            <w:sz w:val="28"/>
            <w:szCs w:val="28"/>
            <w:rtl/>
            <w:lang w:bidi="he-IL"/>
            <w:rPrChange w:id="177" w:author="Юрий Коробочкин" w:date="2023-01-04T17:04:00Z">
              <w:rPr>
                <w:rFonts w:cstheme="minorHAnsi" w:hint="cs"/>
                <w:sz w:val="28"/>
                <w:szCs w:val="28"/>
                <w:rtl/>
                <w:lang w:bidi="he-IL"/>
              </w:rPr>
            </w:rPrChange>
          </w:rPr>
          <w:t>באתי עם האישהשלי, בתי, הנכדים והכלב שלי.</w:t>
        </w:r>
      </w:ins>
    </w:p>
    <w:p w14:paraId="306BD249" w14:textId="77777777" w:rsidR="00196405" w:rsidRPr="00196405" w:rsidRDefault="00196405" w:rsidP="00196405">
      <w:pPr>
        <w:spacing w:line="360" w:lineRule="auto"/>
        <w:jc w:val="right"/>
        <w:rPr>
          <w:ins w:id="178" w:author="Юрий Коробочкин" w:date="2023-01-04T17:03:00Z"/>
          <w:rFonts w:ascii="Arial" w:hAnsi="Arial" w:cs="Arial"/>
          <w:b/>
          <w:bCs/>
          <w:i/>
          <w:iCs/>
          <w:sz w:val="28"/>
          <w:szCs w:val="28"/>
          <w:rtl/>
          <w:lang w:bidi="he-IL"/>
          <w:rPrChange w:id="179" w:author="Юрий Коробочкин" w:date="2023-01-04T17:04:00Z">
            <w:rPr>
              <w:ins w:id="180" w:author="Юрий Коробочкин" w:date="2023-01-04T17:03:00Z"/>
              <w:rFonts w:cstheme="minorHAnsi" w:hint="cs"/>
              <w:b/>
              <w:bCs/>
              <w:i/>
              <w:iCs/>
              <w:sz w:val="28"/>
              <w:szCs w:val="28"/>
              <w:rtl/>
              <w:lang w:bidi="he-IL"/>
            </w:rPr>
          </w:rPrChange>
        </w:rPr>
      </w:pPr>
      <w:ins w:id="181" w:author="Юрий Коробочкин" w:date="2023-01-04T17:03:00Z">
        <w:r w:rsidRPr="00196405">
          <w:rPr>
            <w:rFonts w:ascii="Arial" w:hAnsi="Arial" w:cs="Arial"/>
            <w:b/>
            <w:bCs/>
            <w:i/>
            <w:iCs/>
            <w:sz w:val="28"/>
            <w:szCs w:val="28"/>
            <w:rtl/>
            <w:lang w:bidi="he-IL"/>
            <w:rPrChange w:id="182" w:author="Юрий Коробочкин" w:date="2023-01-04T17:04:00Z">
              <w:rPr>
                <w:rFonts w:cstheme="minorHAnsi" w:hint="cs"/>
                <w:b/>
                <w:bCs/>
                <w:i/>
                <w:iCs/>
                <w:sz w:val="28"/>
                <w:szCs w:val="28"/>
                <w:rtl/>
                <w:lang w:bidi="he-IL"/>
              </w:rPr>
            </w:rPrChange>
          </w:rPr>
          <w:t>3.למה החלטת לגור בפתח-תקווה?</w:t>
        </w:r>
      </w:ins>
    </w:p>
    <w:p w14:paraId="336F0CCB" w14:textId="77777777" w:rsidR="00196405" w:rsidRPr="00196405" w:rsidRDefault="00196405" w:rsidP="00196405">
      <w:pPr>
        <w:spacing w:line="360" w:lineRule="auto"/>
        <w:jc w:val="right"/>
        <w:rPr>
          <w:ins w:id="183" w:author="Юрий Коробочкин" w:date="2023-01-04T17:03:00Z"/>
          <w:rFonts w:ascii="Arial" w:hAnsi="Arial" w:cs="Arial"/>
          <w:b/>
          <w:bCs/>
          <w:i/>
          <w:iCs/>
          <w:sz w:val="28"/>
          <w:szCs w:val="28"/>
          <w:rtl/>
          <w:lang w:bidi="he-IL"/>
          <w:rPrChange w:id="184" w:author="Юрий Коробочкин" w:date="2023-01-04T17:04:00Z">
            <w:rPr>
              <w:ins w:id="185" w:author="Юрий Коробочкин" w:date="2023-01-04T17:03:00Z"/>
              <w:rFonts w:cstheme="minorHAnsi" w:hint="cs"/>
              <w:b/>
              <w:bCs/>
              <w:i/>
              <w:iCs/>
              <w:sz w:val="28"/>
              <w:szCs w:val="28"/>
              <w:rtl/>
              <w:lang w:bidi="he-IL"/>
            </w:rPr>
          </w:rPrChange>
        </w:rPr>
      </w:pPr>
      <w:ins w:id="186" w:author="Юрий Коробочкин" w:date="2023-01-04T17:03:00Z">
        <w:r w:rsidRPr="00196405">
          <w:rPr>
            <w:rFonts w:ascii="Arial" w:hAnsi="Arial" w:cs="Arial"/>
            <w:sz w:val="28"/>
            <w:szCs w:val="28"/>
            <w:rtl/>
            <w:lang w:bidi="he-IL"/>
            <w:rPrChange w:id="187" w:author="Юрий Коробочкин" w:date="2023-01-04T17:04:00Z">
              <w:rPr>
                <w:rFonts w:cstheme="minorHAnsi" w:hint="cs"/>
                <w:sz w:val="28"/>
                <w:szCs w:val="28"/>
                <w:rtl/>
                <w:lang w:bidi="he-IL"/>
              </w:rPr>
            </w:rPrChange>
          </w:rPr>
          <w:t>החלטתי לגור בפתח-תקווה, כי בתי כבר גרה פה, כשאני עליתי לישראל</w:t>
        </w:r>
        <w:r w:rsidRPr="00196405">
          <w:rPr>
            <w:rFonts w:ascii="Arial" w:hAnsi="Arial" w:cs="Arial"/>
            <w:b/>
            <w:bCs/>
            <w:i/>
            <w:iCs/>
            <w:sz w:val="28"/>
            <w:szCs w:val="28"/>
            <w:rtl/>
            <w:lang w:bidi="he-IL"/>
            <w:rPrChange w:id="188" w:author="Юрий Коробочкин" w:date="2023-01-04T17:04:00Z">
              <w:rPr>
                <w:rFonts w:cstheme="minorHAnsi" w:hint="cs"/>
                <w:b/>
                <w:bCs/>
                <w:i/>
                <w:iCs/>
                <w:sz w:val="28"/>
                <w:szCs w:val="28"/>
                <w:rtl/>
                <w:lang w:bidi="he-IL"/>
              </w:rPr>
            </w:rPrChange>
          </w:rPr>
          <w:t>.</w:t>
        </w:r>
      </w:ins>
    </w:p>
    <w:p w14:paraId="464A8C28" w14:textId="77777777" w:rsidR="00196405" w:rsidRPr="00196405" w:rsidRDefault="00196405" w:rsidP="00196405">
      <w:pPr>
        <w:spacing w:line="360" w:lineRule="auto"/>
        <w:jc w:val="right"/>
        <w:rPr>
          <w:ins w:id="189" w:author="Юрий Коробочкин" w:date="2023-01-04T17:03:00Z"/>
          <w:rFonts w:ascii="Arial" w:hAnsi="Arial" w:cs="Arial"/>
          <w:b/>
          <w:bCs/>
          <w:i/>
          <w:iCs/>
          <w:sz w:val="28"/>
          <w:szCs w:val="28"/>
          <w:rtl/>
          <w:lang w:bidi="he-IL"/>
          <w:rPrChange w:id="190" w:author="Юрий Коробочкин" w:date="2023-01-04T17:04:00Z">
            <w:rPr>
              <w:ins w:id="191" w:author="Юрий Коробочкин" w:date="2023-01-04T17:03:00Z"/>
              <w:rFonts w:cstheme="minorHAnsi" w:hint="cs"/>
              <w:b/>
              <w:bCs/>
              <w:i/>
              <w:iCs/>
              <w:sz w:val="28"/>
              <w:szCs w:val="28"/>
              <w:rtl/>
              <w:lang w:bidi="he-IL"/>
            </w:rPr>
          </w:rPrChange>
        </w:rPr>
      </w:pPr>
      <w:ins w:id="192" w:author="Юрий Коробочкин" w:date="2023-01-04T17:03:00Z">
        <w:r w:rsidRPr="00196405">
          <w:rPr>
            <w:rFonts w:ascii="Arial" w:hAnsi="Arial" w:cs="Arial"/>
            <w:b/>
            <w:bCs/>
            <w:i/>
            <w:iCs/>
            <w:sz w:val="28"/>
            <w:szCs w:val="28"/>
            <w:rtl/>
            <w:lang w:bidi="he-IL"/>
            <w:rPrChange w:id="193" w:author="Юрий Коробочкин" w:date="2023-01-04T17:04:00Z">
              <w:rPr>
                <w:rFonts w:cstheme="minorHAnsi" w:hint="cs"/>
                <w:b/>
                <w:bCs/>
                <w:i/>
                <w:iCs/>
                <w:sz w:val="28"/>
                <w:szCs w:val="28"/>
                <w:rtl/>
                <w:lang w:bidi="he-IL"/>
              </w:rPr>
            </w:rPrChange>
          </w:rPr>
          <w:t>4. איך באת היום לאולפן?</w:t>
        </w:r>
      </w:ins>
    </w:p>
    <w:p w14:paraId="34EFAE27" w14:textId="77777777" w:rsidR="00196405" w:rsidRPr="00196405" w:rsidRDefault="00196405" w:rsidP="00196405">
      <w:pPr>
        <w:spacing w:line="360" w:lineRule="auto"/>
        <w:jc w:val="right"/>
        <w:rPr>
          <w:ins w:id="194" w:author="Юрий Коробочкин" w:date="2023-01-04T17:03:00Z"/>
          <w:rFonts w:ascii="Arial" w:hAnsi="Arial" w:cs="Arial"/>
          <w:sz w:val="28"/>
          <w:szCs w:val="28"/>
          <w:rtl/>
          <w:lang w:bidi="he-IL"/>
          <w:rPrChange w:id="195" w:author="Юрий Коробочкин" w:date="2023-01-04T17:04:00Z">
            <w:rPr>
              <w:ins w:id="196" w:author="Юрий Коробочкин" w:date="2023-01-04T17:03:00Z"/>
              <w:rFonts w:cstheme="minorHAnsi" w:hint="cs"/>
              <w:sz w:val="28"/>
              <w:szCs w:val="28"/>
              <w:rtl/>
              <w:lang w:bidi="he-IL"/>
            </w:rPr>
          </w:rPrChange>
        </w:rPr>
      </w:pPr>
      <w:ins w:id="197" w:author="Юрий Коробочкин" w:date="2023-01-04T17:03:00Z">
        <w:r w:rsidRPr="00196405">
          <w:rPr>
            <w:rFonts w:ascii="Arial" w:hAnsi="Arial" w:cs="Arial"/>
            <w:sz w:val="28"/>
            <w:szCs w:val="28"/>
            <w:rtl/>
            <w:lang w:bidi="he-IL"/>
            <w:rPrChange w:id="198" w:author="Юрий Коробочкин" w:date="2023-01-04T17:04:00Z">
              <w:rPr>
                <w:rFonts w:cstheme="minorHAnsi" w:hint="cs"/>
                <w:sz w:val="28"/>
                <w:szCs w:val="28"/>
                <w:rtl/>
                <w:lang w:bidi="he-IL"/>
              </w:rPr>
            </w:rPrChange>
          </w:rPr>
          <w:t>היום נסעתי לאולפן במכונית.</w:t>
        </w:r>
      </w:ins>
    </w:p>
    <w:p w14:paraId="69F8DCEA" w14:textId="77777777" w:rsidR="00196405" w:rsidRPr="00196405" w:rsidRDefault="00196405" w:rsidP="00196405">
      <w:pPr>
        <w:spacing w:line="360" w:lineRule="auto"/>
        <w:jc w:val="right"/>
        <w:rPr>
          <w:ins w:id="199" w:author="Юрий Коробочкин" w:date="2023-01-04T17:03:00Z"/>
          <w:rFonts w:ascii="Arial" w:hAnsi="Arial" w:cs="Arial"/>
          <w:sz w:val="28"/>
          <w:szCs w:val="28"/>
          <w:rtl/>
          <w:lang w:bidi="he-IL"/>
          <w:rPrChange w:id="200" w:author="Юрий Коробочкин" w:date="2023-01-04T17:04:00Z">
            <w:rPr>
              <w:ins w:id="201" w:author="Юрий Коробочкин" w:date="2023-01-04T17:03:00Z"/>
              <w:rFonts w:cstheme="minorHAnsi" w:hint="cs"/>
              <w:sz w:val="28"/>
              <w:szCs w:val="28"/>
              <w:rtl/>
              <w:lang w:bidi="he-IL"/>
            </w:rPr>
          </w:rPrChange>
        </w:rPr>
      </w:pPr>
      <w:ins w:id="202" w:author="Юрий Коробочкин" w:date="2023-01-04T17:03:00Z">
        <w:r w:rsidRPr="00196405">
          <w:rPr>
            <w:rFonts w:ascii="Arial" w:hAnsi="Arial" w:cs="Arial"/>
            <w:b/>
            <w:bCs/>
            <w:i/>
            <w:iCs/>
            <w:sz w:val="28"/>
            <w:szCs w:val="28"/>
            <w:rtl/>
            <w:lang w:bidi="he-IL"/>
            <w:rPrChange w:id="203" w:author="Юрий Коробочкин" w:date="2023-01-04T17:04:00Z">
              <w:rPr>
                <w:rFonts w:cstheme="minorHAnsi" w:hint="cs"/>
                <w:b/>
                <w:bCs/>
                <w:i/>
                <w:iCs/>
                <w:sz w:val="28"/>
                <w:szCs w:val="28"/>
                <w:rtl/>
                <w:lang w:bidi="he-IL"/>
              </w:rPr>
            </w:rPrChange>
          </w:rPr>
          <w:t>5. עד איזו שעה נשארת אתמול באולפן</w:t>
        </w:r>
        <w:r w:rsidRPr="00196405">
          <w:rPr>
            <w:rFonts w:ascii="Arial" w:hAnsi="Arial" w:cs="Arial"/>
            <w:sz w:val="28"/>
            <w:szCs w:val="28"/>
            <w:rtl/>
            <w:lang w:bidi="he-IL"/>
            <w:rPrChange w:id="204" w:author="Юрий Коробочкин" w:date="2023-01-04T17:04:00Z">
              <w:rPr>
                <w:rFonts w:cstheme="minorHAnsi" w:hint="cs"/>
                <w:sz w:val="28"/>
                <w:szCs w:val="28"/>
                <w:rtl/>
                <w:lang w:bidi="he-IL"/>
              </w:rPr>
            </w:rPrChange>
          </w:rPr>
          <w:t>?</w:t>
        </w:r>
      </w:ins>
    </w:p>
    <w:p w14:paraId="0B3FF98B" w14:textId="77777777" w:rsidR="00196405" w:rsidRPr="00196405" w:rsidRDefault="00196405" w:rsidP="00196405">
      <w:pPr>
        <w:spacing w:line="360" w:lineRule="auto"/>
        <w:jc w:val="right"/>
        <w:rPr>
          <w:ins w:id="205" w:author="Юрий Коробочкин" w:date="2023-01-04T17:03:00Z"/>
          <w:rFonts w:ascii="Arial" w:hAnsi="Arial" w:cs="Arial"/>
          <w:sz w:val="28"/>
          <w:szCs w:val="28"/>
          <w:rtl/>
          <w:lang w:bidi="he-IL"/>
          <w:rPrChange w:id="206" w:author="Юрий Коробочкин" w:date="2023-01-04T17:04:00Z">
            <w:rPr>
              <w:ins w:id="207" w:author="Юрий Коробочкин" w:date="2023-01-04T17:03:00Z"/>
              <w:rFonts w:cstheme="minorHAnsi" w:hint="cs"/>
              <w:sz w:val="28"/>
              <w:szCs w:val="28"/>
              <w:rtl/>
              <w:lang w:bidi="he-IL"/>
            </w:rPr>
          </w:rPrChange>
        </w:rPr>
      </w:pPr>
      <w:ins w:id="208" w:author="Юрий Коробочкин" w:date="2023-01-04T17:03:00Z">
        <w:r w:rsidRPr="00196405">
          <w:rPr>
            <w:rFonts w:ascii="Arial" w:hAnsi="Arial" w:cs="Arial"/>
            <w:sz w:val="28"/>
            <w:szCs w:val="28"/>
            <w:rtl/>
            <w:lang w:bidi="he-IL"/>
            <w:rPrChange w:id="209" w:author="Юрий Коробочкин" w:date="2023-01-04T17:04:00Z">
              <w:rPr>
                <w:rFonts w:cstheme="minorHAnsi" w:hint="cs"/>
                <w:sz w:val="28"/>
                <w:szCs w:val="28"/>
                <w:rtl/>
                <w:lang w:bidi="he-IL"/>
              </w:rPr>
            </w:rPrChange>
          </w:rPr>
          <w:t>נשארתי אתמול באולפן עד שעה רבע לאחת בצהריים.</w:t>
        </w:r>
      </w:ins>
    </w:p>
    <w:p w14:paraId="3054F8A1" w14:textId="77777777" w:rsidR="00196405" w:rsidRPr="00196405" w:rsidRDefault="00196405" w:rsidP="00196405">
      <w:pPr>
        <w:spacing w:line="360" w:lineRule="auto"/>
        <w:jc w:val="right"/>
        <w:rPr>
          <w:ins w:id="210" w:author="Юрий Коробочкин" w:date="2023-01-04T17:03:00Z"/>
          <w:rFonts w:ascii="Arial" w:hAnsi="Arial" w:cs="Arial"/>
          <w:b/>
          <w:bCs/>
          <w:i/>
          <w:iCs/>
          <w:sz w:val="28"/>
          <w:szCs w:val="28"/>
          <w:rtl/>
          <w:lang w:bidi="he-IL"/>
          <w:rPrChange w:id="211" w:author="Юрий Коробочкин" w:date="2023-01-04T17:04:00Z">
            <w:rPr>
              <w:ins w:id="212" w:author="Юрий Коробочкин" w:date="2023-01-04T17:03:00Z"/>
              <w:rFonts w:cstheme="minorHAnsi" w:hint="cs"/>
              <w:b/>
              <w:bCs/>
              <w:i/>
              <w:iCs/>
              <w:sz w:val="28"/>
              <w:szCs w:val="28"/>
              <w:rtl/>
              <w:lang w:bidi="he-IL"/>
            </w:rPr>
          </w:rPrChange>
        </w:rPr>
      </w:pPr>
      <w:ins w:id="213" w:author="Юрий Коробочкин" w:date="2023-01-04T17:03:00Z">
        <w:r w:rsidRPr="00196405">
          <w:rPr>
            <w:rFonts w:ascii="Arial" w:hAnsi="Arial" w:cs="Arial"/>
            <w:b/>
            <w:bCs/>
            <w:i/>
            <w:iCs/>
            <w:sz w:val="28"/>
            <w:szCs w:val="28"/>
            <w:rtl/>
            <w:lang w:bidi="he-IL"/>
            <w:rPrChange w:id="214" w:author="Юрий Коробочкин" w:date="2023-01-04T17:04:00Z">
              <w:rPr>
                <w:rFonts w:cstheme="minorHAnsi" w:hint="cs"/>
                <w:b/>
                <w:bCs/>
                <w:i/>
                <w:iCs/>
                <w:sz w:val="28"/>
                <w:szCs w:val="28"/>
                <w:rtl/>
                <w:lang w:bidi="he-IL"/>
              </w:rPr>
            </w:rPrChange>
          </w:rPr>
          <w:t>6. מה עשית אתמול?</w:t>
        </w:r>
      </w:ins>
    </w:p>
    <w:p w14:paraId="46D2F5A1" w14:textId="77777777" w:rsidR="00196405" w:rsidRPr="00196405" w:rsidRDefault="00196405" w:rsidP="00196405">
      <w:pPr>
        <w:spacing w:line="360" w:lineRule="auto"/>
        <w:jc w:val="right"/>
        <w:rPr>
          <w:ins w:id="215" w:author="Юрий Коробочкин" w:date="2023-01-04T17:03:00Z"/>
          <w:rFonts w:ascii="Arial" w:hAnsi="Arial" w:cs="Arial"/>
          <w:sz w:val="28"/>
          <w:szCs w:val="28"/>
          <w:rtl/>
          <w:lang w:bidi="he-IL"/>
          <w:rPrChange w:id="216" w:author="Юрий Коробочкин" w:date="2023-01-04T17:04:00Z">
            <w:rPr>
              <w:ins w:id="217" w:author="Юрий Коробочкин" w:date="2023-01-04T17:03:00Z"/>
              <w:rFonts w:cstheme="minorHAnsi" w:hint="cs"/>
              <w:sz w:val="28"/>
              <w:szCs w:val="28"/>
              <w:rtl/>
              <w:lang w:bidi="he-IL"/>
            </w:rPr>
          </w:rPrChange>
        </w:rPr>
      </w:pPr>
      <w:ins w:id="218" w:author="Юрий Коробочкин" w:date="2023-01-04T17:03:00Z">
        <w:r w:rsidRPr="00196405">
          <w:rPr>
            <w:rFonts w:ascii="Arial" w:hAnsi="Arial" w:cs="Arial"/>
            <w:sz w:val="28"/>
            <w:szCs w:val="28"/>
            <w:rtl/>
            <w:lang w:bidi="he-IL"/>
            <w:rPrChange w:id="219" w:author="Юрий Коробочкин" w:date="2023-01-04T17:04:00Z">
              <w:rPr>
                <w:rFonts w:cstheme="minorHAnsi" w:hint="cs"/>
                <w:sz w:val="28"/>
                <w:szCs w:val="28"/>
                <w:rtl/>
                <w:lang w:bidi="he-IL"/>
              </w:rPr>
            </w:rPrChange>
          </w:rPr>
          <w:t>אתמול קמתי מוקדם, בשעה חמש וחצי בבוקר יצאתי לטייל עם הכלב שלי. בשעה שש וחצי חזרתי הבייתה. האישא כבר קמתה ושתתה קפה.</w:t>
        </w:r>
      </w:ins>
    </w:p>
    <w:p w14:paraId="262603B9" w14:textId="77777777" w:rsidR="00196405" w:rsidRPr="00196405" w:rsidRDefault="00196405" w:rsidP="00196405">
      <w:pPr>
        <w:spacing w:line="360" w:lineRule="auto"/>
        <w:jc w:val="right"/>
        <w:rPr>
          <w:ins w:id="220" w:author="Юрий Коробочкин" w:date="2023-01-04T17:03:00Z"/>
          <w:rFonts w:ascii="Arial" w:hAnsi="Arial" w:cs="Arial"/>
          <w:sz w:val="28"/>
          <w:szCs w:val="28"/>
          <w:rtl/>
          <w:lang w:bidi="he-IL"/>
          <w:rPrChange w:id="221" w:author="Юрий Коробочкин" w:date="2023-01-04T17:04:00Z">
            <w:rPr>
              <w:ins w:id="222" w:author="Юрий Коробочкин" w:date="2023-01-04T17:03:00Z"/>
              <w:rFonts w:cstheme="minorHAnsi" w:hint="cs"/>
              <w:sz w:val="28"/>
              <w:szCs w:val="28"/>
              <w:rtl/>
              <w:lang w:bidi="he-IL"/>
            </w:rPr>
          </w:rPrChange>
        </w:rPr>
      </w:pPr>
      <w:ins w:id="223" w:author="Юрий Коробочкин" w:date="2023-01-04T17:03:00Z">
        <w:r w:rsidRPr="00196405">
          <w:rPr>
            <w:rFonts w:ascii="Arial" w:hAnsi="Arial" w:cs="Arial"/>
            <w:sz w:val="28"/>
            <w:szCs w:val="28"/>
            <w:rtl/>
            <w:lang w:bidi="he-IL"/>
            <w:rPrChange w:id="224" w:author="Юрий Коробочкин" w:date="2023-01-04T17:04:00Z">
              <w:rPr>
                <w:rFonts w:cstheme="minorHAnsi" w:hint="cs"/>
                <w:sz w:val="28"/>
                <w:szCs w:val="28"/>
                <w:rtl/>
                <w:lang w:bidi="he-IL"/>
              </w:rPr>
            </w:rPrChange>
          </w:rPr>
          <w:t>אני התקלחתי, התלבשתי ואכלתי ארוחת בוקר עם האישא.</w:t>
        </w:r>
      </w:ins>
    </w:p>
    <w:p w14:paraId="1B6988B5" w14:textId="77777777" w:rsidR="00196405" w:rsidRPr="00196405" w:rsidRDefault="00196405" w:rsidP="00196405">
      <w:pPr>
        <w:spacing w:line="360" w:lineRule="auto"/>
        <w:jc w:val="right"/>
        <w:rPr>
          <w:ins w:id="225" w:author="Юрий Коробочкин" w:date="2023-01-04T17:03:00Z"/>
          <w:rFonts w:ascii="Arial" w:hAnsi="Arial" w:cs="Arial"/>
          <w:sz w:val="28"/>
          <w:szCs w:val="28"/>
          <w:rtl/>
          <w:lang w:bidi="he-IL"/>
          <w:rPrChange w:id="226" w:author="Юрий Коробочкин" w:date="2023-01-04T17:04:00Z">
            <w:rPr>
              <w:ins w:id="227" w:author="Юрий Коробочкин" w:date="2023-01-04T17:03:00Z"/>
              <w:rFonts w:cstheme="minorHAnsi" w:hint="cs"/>
              <w:sz w:val="28"/>
              <w:szCs w:val="28"/>
              <w:rtl/>
              <w:lang w:bidi="he-IL"/>
            </w:rPr>
          </w:rPrChange>
        </w:rPr>
      </w:pPr>
      <w:ins w:id="228" w:author="Юрий Коробочкин" w:date="2023-01-04T17:03:00Z">
        <w:r w:rsidRPr="00196405">
          <w:rPr>
            <w:rFonts w:ascii="Arial" w:hAnsi="Arial" w:cs="Arial"/>
            <w:sz w:val="28"/>
            <w:szCs w:val="28"/>
            <w:rtl/>
            <w:lang w:bidi="he-IL"/>
            <w:rPrChange w:id="229" w:author="Юрий Коробочкин" w:date="2023-01-04T17:04:00Z">
              <w:rPr>
                <w:rFonts w:cstheme="minorHAnsi" w:hint="cs"/>
                <w:sz w:val="28"/>
                <w:szCs w:val="28"/>
                <w:rtl/>
                <w:lang w:bidi="he-IL"/>
              </w:rPr>
            </w:rPrChange>
          </w:rPr>
          <w:t>אחרי שנתתי ארוחה לכלב, נסענו לבתי במכונית.</w:t>
        </w:r>
      </w:ins>
    </w:p>
    <w:p w14:paraId="3AAE3995" w14:textId="77777777" w:rsidR="00196405" w:rsidRPr="00196405" w:rsidRDefault="00196405" w:rsidP="00196405">
      <w:pPr>
        <w:spacing w:line="360" w:lineRule="auto"/>
        <w:jc w:val="right"/>
        <w:rPr>
          <w:ins w:id="230" w:author="Юрий Коробочкин" w:date="2023-01-04T17:03:00Z"/>
          <w:rFonts w:ascii="Arial" w:hAnsi="Arial" w:cs="Arial"/>
          <w:sz w:val="28"/>
          <w:szCs w:val="28"/>
          <w:rtl/>
          <w:lang w:bidi="he-IL"/>
          <w:rPrChange w:id="231" w:author="Юрий Коробочкин" w:date="2023-01-04T17:04:00Z">
            <w:rPr>
              <w:ins w:id="232" w:author="Юрий Коробочкин" w:date="2023-01-04T17:03:00Z"/>
              <w:rFonts w:cstheme="minorHAnsi" w:hint="cs"/>
              <w:sz w:val="28"/>
              <w:szCs w:val="28"/>
              <w:rtl/>
              <w:lang w:bidi="he-IL"/>
            </w:rPr>
          </w:rPrChange>
        </w:rPr>
      </w:pPr>
      <w:ins w:id="233" w:author="Юрий Коробочкин" w:date="2023-01-04T17:03:00Z">
        <w:r w:rsidRPr="00196405">
          <w:rPr>
            <w:rFonts w:ascii="Arial" w:hAnsi="Arial" w:cs="Arial"/>
            <w:sz w:val="28"/>
            <w:szCs w:val="28"/>
            <w:rtl/>
            <w:lang w:bidi="he-IL"/>
            <w:rPrChange w:id="234" w:author="Юрий Коробочкин" w:date="2023-01-04T17:04:00Z">
              <w:rPr>
                <w:rFonts w:cstheme="minorHAnsi" w:hint="cs"/>
                <w:sz w:val="28"/>
                <w:szCs w:val="28"/>
                <w:rtl/>
                <w:lang w:bidi="he-IL"/>
              </w:rPr>
            </w:rPrChange>
          </w:rPr>
          <w:t>אחר- כך לקחנו את הנכדים לבית הספר ונסענו לאולפן.</w:t>
        </w:r>
      </w:ins>
    </w:p>
    <w:p w14:paraId="48E3DAF3" w14:textId="77777777" w:rsidR="00196405" w:rsidRPr="00196405" w:rsidRDefault="00196405" w:rsidP="00196405">
      <w:pPr>
        <w:spacing w:line="360" w:lineRule="auto"/>
        <w:jc w:val="right"/>
        <w:rPr>
          <w:ins w:id="235" w:author="Юрий Коробочкин" w:date="2023-01-04T17:03:00Z"/>
          <w:rFonts w:ascii="Arial" w:hAnsi="Arial" w:cs="Arial"/>
          <w:sz w:val="28"/>
          <w:szCs w:val="28"/>
          <w:rtl/>
          <w:lang w:bidi="he-IL"/>
          <w:rPrChange w:id="236" w:author="Юрий Коробочкин" w:date="2023-01-04T17:04:00Z">
            <w:rPr>
              <w:ins w:id="237" w:author="Юрий Коробочкин" w:date="2023-01-04T17:03:00Z"/>
              <w:rFonts w:cstheme="minorHAnsi" w:hint="cs"/>
              <w:sz w:val="28"/>
              <w:szCs w:val="28"/>
              <w:rtl/>
              <w:lang w:bidi="he-IL"/>
            </w:rPr>
          </w:rPrChange>
        </w:rPr>
      </w:pPr>
      <w:ins w:id="238" w:author="Юрий Коробочкин" w:date="2023-01-04T17:03:00Z">
        <w:r w:rsidRPr="00196405">
          <w:rPr>
            <w:rFonts w:ascii="Arial" w:hAnsi="Arial" w:cs="Arial"/>
            <w:sz w:val="28"/>
            <w:szCs w:val="28"/>
            <w:rtl/>
            <w:lang w:bidi="he-IL"/>
            <w:rPrChange w:id="239" w:author="Юрий Коробочкин" w:date="2023-01-04T17:04:00Z">
              <w:rPr>
                <w:rFonts w:cstheme="minorHAnsi" w:hint="cs"/>
                <w:sz w:val="28"/>
                <w:szCs w:val="28"/>
                <w:rtl/>
                <w:lang w:bidi="he-IL"/>
              </w:rPr>
            </w:rPrChange>
          </w:rPr>
          <w:t>אחרי האולפן, נסעתי הביתה, אכלתי ארוחת צהריים, למדתי שיעורי בית. אחר-כך יצאתי מהבית לטייל עם הכלב.</w:t>
        </w:r>
      </w:ins>
    </w:p>
    <w:p w14:paraId="6853839A" w14:textId="77777777" w:rsidR="00196405" w:rsidRPr="00196405" w:rsidRDefault="00196405" w:rsidP="00196405">
      <w:pPr>
        <w:spacing w:line="360" w:lineRule="auto"/>
        <w:jc w:val="right"/>
        <w:rPr>
          <w:ins w:id="240" w:author="Юрий Коробочкин" w:date="2023-01-04T17:03:00Z"/>
          <w:rFonts w:ascii="Arial" w:hAnsi="Arial" w:cs="Arial"/>
          <w:sz w:val="28"/>
          <w:szCs w:val="28"/>
          <w:rtl/>
          <w:lang w:bidi="he-IL"/>
          <w:rPrChange w:id="241" w:author="Юрий Коробочкин" w:date="2023-01-04T17:04:00Z">
            <w:rPr>
              <w:ins w:id="242" w:author="Юрий Коробочкин" w:date="2023-01-04T17:03:00Z"/>
              <w:rFonts w:cstheme="minorHAnsi" w:hint="cs"/>
              <w:sz w:val="28"/>
              <w:szCs w:val="28"/>
              <w:rtl/>
              <w:lang w:bidi="he-IL"/>
            </w:rPr>
          </w:rPrChange>
        </w:rPr>
      </w:pPr>
      <w:ins w:id="243" w:author="Юрий Коробочкин" w:date="2023-01-04T17:03:00Z">
        <w:r w:rsidRPr="00196405">
          <w:rPr>
            <w:rFonts w:ascii="Arial" w:hAnsi="Arial" w:cs="Arial"/>
            <w:sz w:val="28"/>
            <w:szCs w:val="28"/>
            <w:rtl/>
            <w:lang w:bidi="he-IL"/>
            <w:rPrChange w:id="244" w:author="Юрий Коробочкин" w:date="2023-01-04T17:04:00Z">
              <w:rPr>
                <w:rFonts w:cstheme="minorHAnsi" w:hint="cs"/>
                <w:sz w:val="28"/>
                <w:szCs w:val="28"/>
                <w:rtl/>
                <w:lang w:bidi="he-IL"/>
              </w:rPr>
            </w:rPrChange>
          </w:rPr>
          <w:t>אחר-כך אכלתי ארוחת ערב והלכתי לישון.</w:t>
        </w:r>
      </w:ins>
    </w:p>
    <w:p w14:paraId="66EC974A" w14:textId="77777777" w:rsidR="00196405" w:rsidRPr="00196405" w:rsidRDefault="00196405" w:rsidP="00196405">
      <w:pPr>
        <w:spacing w:line="360" w:lineRule="auto"/>
        <w:jc w:val="right"/>
        <w:rPr>
          <w:ins w:id="245" w:author="Юрий Коробочкин" w:date="2023-01-04T17:03:00Z"/>
          <w:rFonts w:ascii="Arial" w:hAnsi="Arial" w:cs="Arial"/>
          <w:sz w:val="28"/>
          <w:szCs w:val="28"/>
          <w:rtl/>
          <w:lang w:bidi="he-IL"/>
          <w:rPrChange w:id="246" w:author="Юрий Коробочкин" w:date="2023-01-04T17:04:00Z">
            <w:rPr>
              <w:ins w:id="247" w:author="Юрий Коробочкин" w:date="2023-01-04T17:03:00Z"/>
              <w:rFonts w:cstheme="minorHAnsi" w:hint="cs"/>
              <w:sz w:val="28"/>
              <w:szCs w:val="28"/>
              <w:rtl/>
              <w:lang w:bidi="he-IL"/>
            </w:rPr>
          </w:rPrChange>
        </w:rPr>
      </w:pPr>
      <w:ins w:id="248" w:author="Юрий Коробочкин" w:date="2023-01-04T17:03:00Z">
        <w:r w:rsidRPr="00196405">
          <w:rPr>
            <w:rFonts w:ascii="Arial" w:hAnsi="Arial" w:cs="Arial"/>
            <w:sz w:val="28"/>
            <w:szCs w:val="28"/>
            <w:rtl/>
            <w:lang w:bidi="he-IL"/>
            <w:rPrChange w:id="249" w:author="Юрий Коробочкин" w:date="2023-01-04T17:04:00Z">
              <w:rPr>
                <w:rFonts w:cstheme="minorHAnsi" w:hint="cs"/>
                <w:sz w:val="28"/>
                <w:szCs w:val="28"/>
                <w:rtl/>
                <w:lang w:bidi="he-IL"/>
              </w:rPr>
            </w:rPrChange>
          </w:rPr>
          <w:t>7</w:t>
        </w:r>
        <w:r w:rsidRPr="00196405">
          <w:rPr>
            <w:rFonts w:ascii="Arial" w:hAnsi="Arial" w:cs="Arial"/>
            <w:b/>
            <w:bCs/>
            <w:i/>
            <w:iCs/>
            <w:sz w:val="28"/>
            <w:szCs w:val="28"/>
            <w:rtl/>
            <w:lang w:bidi="he-IL"/>
            <w:rPrChange w:id="250" w:author="Юрий Коробочкин" w:date="2023-01-04T17:04:00Z">
              <w:rPr>
                <w:rFonts w:cstheme="minorHAnsi" w:hint="cs"/>
                <w:b/>
                <w:bCs/>
                <w:i/>
                <w:iCs/>
                <w:sz w:val="28"/>
                <w:szCs w:val="28"/>
                <w:rtl/>
                <w:lang w:bidi="he-IL"/>
              </w:rPr>
            </w:rPrChange>
          </w:rPr>
          <w:t>. איזו עונה אתה אוהב ? למה</w:t>
        </w:r>
        <w:r w:rsidRPr="00196405">
          <w:rPr>
            <w:rFonts w:ascii="Arial" w:hAnsi="Arial" w:cs="Arial"/>
            <w:sz w:val="28"/>
            <w:szCs w:val="28"/>
            <w:rtl/>
            <w:lang w:bidi="he-IL"/>
            <w:rPrChange w:id="251" w:author="Юрий Коробочкин" w:date="2023-01-04T17:04:00Z">
              <w:rPr>
                <w:rFonts w:cstheme="minorHAnsi" w:hint="cs"/>
                <w:sz w:val="28"/>
                <w:szCs w:val="28"/>
                <w:rtl/>
                <w:lang w:bidi="he-IL"/>
              </w:rPr>
            </w:rPrChange>
          </w:rPr>
          <w:t>?</w:t>
        </w:r>
      </w:ins>
    </w:p>
    <w:p w14:paraId="1D74E4C0" w14:textId="77777777" w:rsidR="00196405" w:rsidRPr="00196405" w:rsidRDefault="00196405" w:rsidP="00196405">
      <w:pPr>
        <w:spacing w:line="360" w:lineRule="auto"/>
        <w:jc w:val="right"/>
        <w:rPr>
          <w:ins w:id="252" w:author="Юрий Коробочкин" w:date="2023-01-04T17:03:00Z"/>
          <w:rFonts w:ascii="Arial" w:hAnsi="Arial" w:cs="Arial"/>
          <w:sz w:val="28"/>
          <w:szCs w:val="28"/>
          <w:rtl/>
          <w:lang w:bidi="he-IL"/>
          <w:rPrChange w:id="253" w:author="Юрий Коробочкин" w:date="2023-01-04T17:04:00Z">
            <w:rPr>
              <w:ins w:id="254" w:author="Юрий Коробочкин" w:date="2023-01-04T17:03:00Z"/>
              <w:rFonts w:cstheme="minorHAnsi" w:hint="cs"/>
              <w:sz w:val="28"/>
              <w:szCs w:val="28"/>
              <w:rtl/>
              <w:lang w:bidi="he-IL"/>
            </w:rPr>
          </w:rPrChange>
        </w:rPr>
      </w:pPr>
      <w:ins w:id="255" w:author="Юрий Коробочкин" w:date="2023-01-04T17:03:00Z">
        <w:r w:rsidRPr="00196405">
          <w:rPr>
            <w:rFonts w:ascii="Arial" w:hAnsi="Arial" w:cs="Arial"/>
            <w:sz w:val="28"/>
            <w:szCs w:val="28"/>
            <w:rtl/>
            <w:lang w:bidi="he-IL"/>
            <w:rPrChange w:id="256" w:author="Юрий Коробочкин" w:date="2023-01-04T17:04:00Z">
              <w:rPr>
                <w:rFonts w:cstheme="minorHAnsi" w:hint="cs"/>
                <w:sz w:val="28"/>
                <w:szCs w:val="28"/>
                <w:rtl/>
                <w:lang w:bidi="he-IL"/>
              </w:rPr>
            </w:rPrChange>
          </w:rPr>
          <w:t>אני אוהב את האביב ואת הסתיו  מפני שלא חם ואפשר ללכת לים, לטייל בארץ. אני לא אוהב חורף,כשקר. אני לא אוהב את הקיץ, כי חם. אני מעדיף טמפרטורה 12 (שתים עשרה) מעלות ללא גשם ורוח חזקה. זה נוח לצוד ולדוג.</w:t>
        </w:r>
      </w:ins>
    </w:p>
    <w:p w14:paraId="28785EB0" w14:textId="77777777" w:rsidR="00196405" w:rsidRPr="00196405" w:rsidRDefault="00196405" w:rsidP="00196405">
      <w:pPr>
        <w:spacing w:line="360" w:lineRule="auto"/>
        <w:jc w:val="right"/>
        <w:rPr>
          <w:ins w:id="257" w:author="Юрий Коробочкин" w:date="2023-01-04T17:03:00Z"/>
          <w:rFonts w:ascii="Arial" w:hAnsi="Arial" w:cs="Arial"/>
          <w:b/>
          <w:bCs/>
          <w:i/>
          <w:iCs/>
          <w:sz w:val="28"/>
          <w:szCs w:val="28"/>
          <w:rtl/>
          <w:lang w:bidi="he-IL"/>
          <w:rPrChange w:id="258" w:author="Юрий Коробочкин" w:date="2023-01-04T17:04:00Z">
            <w:rPr>
              <w:ins w:id="259" w:author="Юрий Коробочкин" w:date="2023-01-04T17:03:00Z"/>
              <w:rFonts w:cstheme="minorHAnsi" w:hint="cs"/>
              <w:b/>
              <w:bCs/>
              <w:i/>
              <w:iCs/>
              <w:sz w:val="28"/>
              <w:szCs w:val="28"/>
              <w:rtl/>
              <w:lang w:bidi="he-IL"/>
            </w:rPr>
          </w:rPrChange>
        </w:rPr>
      </w:pPr>
      <w:ins w:id="260" w:author="Юрий Коробочкин" w:date="2023-01-04T17:03:00Z">
        <w:r w:rsidRPr="00196405">
          <w:rPr>
            <w:rFonts w:ascii="Arial" w:hAnsi="Arial" w:cs="Arial"/>
            <w:b/>
            <w:bCs/>
            <w:i/>
            <w:iCs/>
            <w:sz w:val="28"/>
            <w:szCs w:val="28"/>
            <w:rtl/>
            <w:lang w:bidi="he-IL"/>
            <w:rPrChange w:id="261" w:author="Юрий Коробочкин" w:date="2023-01-04T17:04:00Z">
              <w:rPr>
                <w:rFonts w:cstheme="minorHAnsi" w:hint="cs"/>
                <w:b/>
                <w:bCs/>
                <w:i/>
                <w:iCs/>
                <w:sz w:val="28"/>
                <w:szCs w:val="28"/>
                <w:rtl/>
                <w:lang w:bidi="he-IL"/>
              </w:rPr>
            </w:rPrChange>
          </w:rPr>
          <w:t>8. מה אתה מעדיף לעשות כש יש לך זמן?</w:t>
        </w:r>
      </w:ins>
    </w:p>
    <w:p w14:paraId="2CD53D9C" w14:textId="77777777" w:rsidR="00196405" w:rsidRPr="00196405" w:rsidRDefault="00196405" w:rsidP="00196405">
      <w:pPr>
        <w:spacing w:line="360" w:lineRule="auto"/>
        <w:jc w:val="right"/>
        <w:rPr>
          <w:ins w:id="262" w:author="Юрий Коробочкин" w:date="2023-01-04T17:03:00Z"/>
          <w:rFonts w:ascii="Arial" w:hAnsi="Arial" w:cs="Arial"/>
          <w:sz w:val="28"/>
          <w:szCs w:val="28"/>
          <w:rtl/>
          <w:lang w:bidi="he-IL"/>
          <w:rPrChange w:id="263" w:author="Юрий Коробочкин" w:date="2023-01-04T17:04:00Z">
            <w:rPr>
              <w:ins w:id="264" w:author="Юрий Коробочкин" w:date="2023-01-04T17:03:00Z"/>
              <w:rFonts w:cstheme="minorHAnsi" w:hint="cs"/>
              <w:sz w:val="28"/>
              <w:szCs w:val="28"/>
              <w:rtl/>
              <w:lang w:bidi="he-IL"/>
            </w:rPr>
          </w:rPrChange>
        </w:rPr>
      </w:pPr>
      <w:ins w:id="265" w:author="Юрий Коробочкин" w:date="2023-01-04T17:03:00Z">
        <w:r w:rsidRPr="00196405">
          <w:rPr>
            <w:rFonts w:ascii="Arial" w:hAnsi="Arial" w:cs="Arial"/>
            <w:sz w:val="28"/>
            <w:szCs w:val="28"/>
            <w:rtl/>
            <w:lang w:bidi="he-IL"/>
            <w:rPrChange w:id="266" w:author="Юрий Коробочкин" w:date="2023-01-04T17:04:00Z">
              <w:rPr>
                <w:rFonts w:cstheme="minorHAnsi" w:hint="cs"/>
                <w:sz w:val="28"/>
                <w:szCs w:val="28"/>
                <w:rtl/>
                <w:lang w:bidi="he-IL"/>
              </w:rPr>
            </w:rPrChange>
          </w:rPr>
          <w:t xml:space="preserve">כשיש לי זמן אני מעדיף ללכת עם הנכדים, ללכת עם הכלב, לשחק איתם, לטייל לארץ, לראות טלויזיה, לשמוע מוזיקה. </w:t>
        </w:r>
      </w:ins>
    </w:p>
    <w:p w14:paraId="0BA961F1" w14:textId="77777777" w:rsidR="00196405" w:rsidRPr="00196405" w:rsidRDefault="00196405" w:rsidP="00196405">
      <w:pPr>
        <w:spacing w:line="360" w:lineRule="auto"/>
        <w:jc w:val="right"/>
        <w:rPr>
          <w:ins w:id="267" w:author="Юрий Коробочкин" w:date="2023-01-04T17:03:00Z"/>
          <w:rFonts w:ascii="Arial" w:hAnsi="Arial" w:cs="Arial"/>
          <w:b/>
          <w:bCs/>
          <w:i/>
          <w:iCs/>
          <w:sz w:val="28"/>
          <w:szCs w:val="28"/>
          <w:rtl/>
          <w:lang w:bidi="he-IL"/>
          <w:rPrChange w:id="268" w:author="Юрий Коробочкин" w:date="2023-01-04T17:04:00Z">
            <w:rPr>
              <w:ins w:id="269" w:author="Юрий Коробочкин" w:date="2023-01-04T17:03:00Z"/>
              <w:rFonts w:cstheme="minorHAnsi" w:hint="cs"/>
              <w:b/>
              <w:bCs/>
              <w:i/>
              <w:iCs/>
              <w:sz w:val="28"/>
              <w:szCs w:val="28"/>
              <w:rtl/>
              <w:lang w:bidi="he-IL"/>
            </w:rPr>
          </w:rPrChange>
        </w:rPr>
      </w:pPr>
      <w:ins w:id="270" w:author="Юрий Коробочкин" w:date="2023-01-04T17:03:00Z">
        <w:r w:rsidRPr="00196405">
          <w:rPr>
            <w:rFonts w:ascii="Arial" w:hAnsi="Arial" w:cs="Arial"/>
            <w:b/>
            <w:bCs/>
            <w:i/>
            <w:iCs/>
            <w:sz w:val="28"/>
            <w:szCs w:val="28"/>
            <w:rtl/>
            <w:lang w:bidi="he-IL"/>
            <w:rPrChange w:id="271" w:author="Юрий Коробочкин" w:date="2023-01-04T17:04:00Z">
              <w:rPr>
                <w:rFonts w:cstheme="minorHAnsi" w:hint="cs"/>
                <w:b/>
                <w:bCs/>
                <w:i/>
                <w:iCs/>
                <w:sz w:val="28"/>
                <w:szCs w:val="28"/>
                <w:rtl/>
                <w:lang w:bidi="he-IL"/>
              </w:rPr>
            </w:rPrChange>
          </w:rPr>
          <w:t>9. שכרת או קנית דירה?</w:t>
        </w:r>
      </w:ins>
    </w:p>
    <w:p w14:paraId="7C1F0CF9" w14:textId="77777777" w:rsidR="00196405" w:rsidRPr="00196405" w:rsidRDefault="00196405" w:rsidP="00196405">
      <w:pPr>
        <w:spacing w:line="360" w:lineRule="auto"/>
        <w:jc w:val="right"/>
        <w:rPr>
          <w:ins w:id="272" w:author="Юрий Коробочкин" w:date="2023-01-04T17:03:00Z"/>
          <w:rFonts w:ascii="Arial" w:hAnsi="Arial" w:cs="Arial"/>
          <w:sz w:val="28"/>
          <w:szCs w:val="28"/>
          <w:rtl/>
          <w:lang w:bidi="he-IL"/>
          <w:rPrChange w:id="273" w:author="Юрий Коробочкин" w:date="2023-01-04T17:04:00Z">
            <w:rPr>
              <w:ins w:id="274" w:author="Юрий Коробочкин" w:date="2023-01-04T17:03:00Z"/>
              <w:rFonts w:cstheme="minorHAnsi" w:hint="cs"/>
              <w:sz w:val="28"/>
              <w:szCs w:val="28"/>
              <w:rtl/>
              <w:lang w:bidi="he-IL"/>
            </w:rPr>
          </w:rPrChange>
        </w:rPr>
      </w:pPr>
      <w:ins w:id="275" w:author="Юрий Коробочкин" w:date="2023-01-04T17:03:00Z">
        <w:r w:rsidRPr="00196405">
          <w:rPr>
            <w:rFonts w:ascii="Arial" w:hAnsi="Arial" w:cs="Arial"/>
            <w:sz w:val="28"/>
            <w:szCs w:val="28"/>
            <w:rtl/>
            <w:lang w:bidi="he-IL"/>
            <w:rPrChange w:id="276" w:author="Юрий Коробочкин" w:date="2023-01-04T17:04:00Z">
              <w:rPr>
                <w:rFonts w:cstheme="minorHAnsi" w:hint="cs"/>
                <w:sz w:val="28"/>
                <w:szCs w:val="28"/>
                <w:rtl/>
                <w:lang w:bidi="he-IL"/>
              </w:rPr>
            </w:rPrChange>
          </w:rPr>
          <w:t>שכרתי דירה גדולה, לא חדשה, אבל טובה.</w:t>
        </w:r>
      </w:ins>
    </w:p>
    <w:p w14:paraId="4E41B606" w14:textId="77777777" w:rsidR="00196405" w:rsidRPr="00196405" w:rsidRDefault="00196405" w:rsidP="00196405">
      <w:pPr>
        <w:spacing w:line="360" w:lineRule="auto"/>
        <w:jc w:val="right"/>
        <w:rPr>
          <w:ins w:id="277" w:author="Юрий Коробочкин" w:date="2023-01-04T17:03:00Z"/>
          <w:rFonts w:ascii="Arial" w:hAnsi="Arial" w:cs="Arial"/>
          <w:sz w:val="28"/>
          <w:szCs w:val="28"/>
          <w:rtl/>
          <w:lang w:bidi="he-IL"/>
          <w:rPrChange w:id="278" w:author="Юрий Коробочкин" w:date="2023-01-04T17:04:00Z">
            <w:rPr>
              <w:ins w:id="279" w:author="Юрий Коробочкин" w:date="2023-01-04T17:03:00Z"/>
              <w:rFonts w:cstheme="minorHAnsi" w:hint="cs"/>
              <w:sz w:val="28"/>
              <w:szCs w:val="28"/>
              <w:rtl/>
              <w:lang w:bidi="he-IL"/>
            </w:rPr>
          </w:rPrChange>
        </w:rPr>
      </w:pPr>
      <w:ins w:id="280" w:author="Юрий Коробочкин" w:date="2023-01-04T17:03:00Z">
        <w:r w:rsidRPr="00196405">
          <w:rPr>
            <w:rFonts w:ascii="Arial" w:hAnsi="Arial" w:cs="Arial"/>
            <w:sz w:val="28"/>
            <w:szCs w:val="28"/>
            <w:rtl/>
            <w:lang w:bidi="he-IL"/>
            <w:rPrChange w:id="281" w:author="Юрий Коробочкин" w:date="2023-01-04T17:04:00Z">
              <w:rPr>
                <w:rFonts w:cstheme="minorHAnsi" w:hint="cs"/>
                <w:sz w:val="28"/>
                <w:szCs w:val="28"/>
                <w:rtl/>
                <w:lang w:bidi="he-IL"/>
              </w:rPr>
            </w:rPrChange>
          </w:rPr>
          <w:t xml:space="preserve">בדירה יש 3 (שלושה) חדרים, סלון ושני שירותים. </w:t>
        </w:r>
      </w:ins>
    </w:p>
    <w:p w14:paraId="49F0F0E6" w14:textId="77777777" w:rsidR="00196405" w:rsidRPr="00196405" w:rsidRDefault="00196405" w:rsidP="00196405">
      <w:pPr>
        <w:spacing w:line="360" w:lineRule="auto"/>
        <w:jc w:val="right"/>
        <w:rPr>
          <w:ins w:id="282" w:author="Юрий Коробочкин" w:date="2023-01-04T17:03:00Z"/>
          <w:rFonts w:ascii="Arial" w:hAnsi="Arial" w:cs="Arial"/>
          <w:b/>
          <w:bCs/>
          <w:i/>
          <w:iCs/>
          <w:sz w:val="28"/>
          <w:szCs w:val="28"/>
          <w:rtl/>
          <w:lang w:bidi="he-IL"/>
          <w:rPrChange w:id="283" w:author="Юрий Коробочкин" w:date="2023-01-04T17:04:00Z">
            <w:rPr>
              <w:ins w:id="284" w:author="Юрий Коробочкин" w:date="2023-01-04T17:03:00Z"/>
              <w:rFonts w:cstheme="minorHAnsi" w:hint="cs"/>
              <w:b/>
              <w:bCs/>
              <w:i/>
              <w:iCs/>
              <w:sz w:val="28"/>
              <w:szCs w:val="28"/>
              <w:rtl/>
              <w:lang w:bidi="he-IL"/>
            </w:rPr>
          </w:rPrChange>
        </w:rPr>
      </w:pPr>
      <w:ins w:id="285" w:author="Юрий Коробочкин" w:date="2023-01-04T17:03:00Z">
        <w:r w:rsidRPr="00196405">
          <w:rPr>
            <w:rFonts w:ascii="Arial" w:hAnsi="Arial" w:cs="Arial"/>
            <w:b/>
            <w:bCs/>
            <w:i/>
            <w:iCs/>
            <w:sz w:val="28"/>
            <w:szCs w:val="28"/>
            <w:rtl/>
            <w:lang w:bidi="he-IL"/>
            <w:rPrChange w:id="286" w:author="Юрий Коробочкин" w:date="2023-01-04T17:04:00Z">
              <w:rPr>
                <w:rFonts w:cstheme="minorHAnsi" w:hint="cs"/>
                <w:b/>
                <w:bCs/>
                <w:i/>
                <w:iCs/>
                <w:sz w:val="28"/>
                <w:szCs w:val="28"/>
                <w:rtl/>
                <w:lang w:bidi="he-IL"/>
              </w:rPr>
            </w:rPrChange>
          </w:rPr>
          <w:t>10. מה קנית ואיך שילמת?</w:t>
        </w:r>
      </w:ins>
    </w:p>
    <w:p w14:paraId="3B5696E6" w14:textId="77777777" w:rsidR="00196405" w:rsidRPr="00196405" w:rsidRDefault="00196405" w:rsidP="00196405">
      <w:pPr>
        <w:spacing w:line="360" w:lineRule="auto"/>
        <w:jc w:val="right"/>
        <w:rPr>
          <w:ins w:id="287" w:author="Юрий Коробочкин" w:date="2023-01-04T17:03:00Z"/>
          <w:rFonts w:ascii="Arial" w:hAnsi="Arial" w:cs="Arial"/>
          <w:sz w:val="28"/>
          <w:szCs w:val="28"/>
          <w:rtl/>
          <w:lang w:bidi="he-IL"/>
          <w:rPrChange w:id="288" w:author="Юрий Коробочкин" w:date="2023-01-04T17:04:00Z">
            <w:rPr>
              <w:ins w:id="289" w:author="Юрий Коробочкин" w:date="2023-01-04T17:03:00Z"/>
              <w:rFonts w:cstheme="minorHAnsi" w:hint="cs"/>
              <w:sz w:val="28"/>
              <w:szCs w:val="28"/>
              <w:rtl/>
              <w:lang w:bidi="he-IL"/>
            </w:rPr>
          </w:rPrChange>
        </w:rPr>
      </w:pPr>
      <w:ins w:id="290" w:author="Юрий Коробочкин" w:date="2023-01-04T17:03:00Z">
        <w:r w:rsidRPr="00196405">
          <w:rPr>
            <w:rFonts w:ascii="Arial" w:hAnsi="Arial" w:cs="Arial"/>
            <w:sz w:val="28"/>
            <w:szCs w:val="28"/>
            <w:rtl/>
            <w:lang w:bidi="he-IL"/>
            <w:rPrChange w:id="291" w:author="Юрий Коробочкин" w:date="2023-01-04T17:04:00Z">
              <w:rPr>
                <w:rFonts w:cstheme="minorHAnsi" w:hint="cs"/>
                <w:sz w:val="28"/>
                <w:szCs w:val="28"/>
                <w:rtl/>
                <w:lang w:bidi="he-IL"/>
              </w:rPr>
            </w:rPrChange>
          </w:rPr>
          <w:t>קניתי ארוחה ב סופר, אוכל לכלב באינטרנט, בשר לכלב בחנות, מתנות לנכדים, לבתי ולאישה. שילמתי במזומן ובכרטיס אשראי.</w:t>
        </w:r>
      </w:ins>
    </w:p>
    <w:p w14:paraId="03E7CC40" w14:textId="77777777" w:rsidR="00196405" w:rsidRPr="00196405" w:rsidRDefault="00196405" w:rsidP="00196405">
      <w:pPr>
        <w:spacing w:line="360" w:lineRule="auto"/>
        <w:jc w:val="right"/>
        <w:rPr>
          <w:ins w:id="292" w:author="Юрий Коробочкин" w:date="2023-01-04T17:03:00Z"/>
          <w:rFonts w:ascii="Arial" w:hAnsi="Arial" w:cs="Arial"/>
          <w:b/>
          <w:bCs/>
          <w:i/>
          <w:iCs/>
          <w:sz w:val="28"/>
          <w:szCs w:val="28"/>
          <w:rtl/>
          <w:lang w:bidi="he-IL"/>
          <w:rPrChange w:id="293" w:author="Юрий Коробочкин" w:date="2023-01-04T17:04:00Z">
            <w:rPr>
              <w:ins w:id="294" w:author="Юрий Коробочкин" w:date="2023-01-04T17:03:00Z"/>
              <w:rFonts w:cstheme="minorHAnsi" w:hint="cs"/>
              <w:b/>
              <w:bCs/>
              <w:i/>
              <w:iCs/>
              <w:sz w:val="28"/>
              <w:szCs w:val="28"/>
              <w:rtl/>
              <w:lang w:bidi="he-IL"/>
            </w:rPr>
          </w:rPrChange>
        </w:rPr>
      </w:pPr>
      <w:ins w:id="295" w:author="Юрий Коробочкин" w:date="2023-01-04T17:03:00Z">
        <w:r w:rsidRPr="00196405">
          <w:rPr>
            <w:rFonts w:ascii="Arial" w:hAnsi="Arial" w:cs="Arial"/>
            <w:b/>
            <w:bCs/>
            <w:i/>
            <w:iCs/>
            <w:sz w:val="28"/>
            <w:szCs w:val="28"/>
            <w:rtl/>
            <w:lang w:bidi="he-IL"/>
            <w:rPrChange w:id="296" w:author="Юрий Коробочкин" w:date="2023-01-04T17:04:00Z">
              <w:rPr>
                <w:rFonts w:cstheme="minorHAnsi" w:hint="cs"/>
                <w:b/>
                <w:bCs/>
                <w:i/>
                <w:iCs/>
                <w:sz w:val="28"/>
                <w:szCs w:val="28"/>
                <w:rtl/>
                <w:lang w:bidi="he-IL"/>
              </w:rPr>
            </w:rPrChange>
          </w:rPr>
          <w:t>11. מה מותר/אסור לעסות/בכיתה...</w:t>
        </w:r>
      </w:ins>
    </w:p>
    <w:p w14:paraId="6E936CCB" w14:textId="77777777" w:rsidR="00196405" w:rsidRPr="00196405" w:rsidRDefault="00196405" w:rsidP="00196405">
      <w:pPr>
        <w:spacing w:line="360" w:lineRule="auto"/>
        <w:jc w:val="right"/>
        <w:rPr>
          <w:ins w:id="297" w:author="Юрий Коробочкин" w:date="2023-01-04T17:03:00Z"/>
          <w:rFonts w:ascii="Arial" w:hAnsi="Arial" w:cs="Arial"/>
          <w:sz w:val="28"/>
          <w:szCs w:val="28"/>
          <w:rtl/>
          <w:lang w:bidi="he-IL"/>
          <w:rPrChange w:id="298" w:author="Юрий Коробочкин" w:date="2023-01-04T17:04:00Z">
            <w:rPr>
              <w:ins w:id="299" w:author="Юрий Коробочкин" w:date="2023-01-04T17:03:00Z"/>
              <w:rFonts w:cstheme="minorHAnsi" w:hint="cs"/>
              <w:sz w:val="28"/>
              <w:szCs w:val="28"/>
              <w:rtl/>
              <w:lang w:bidi="he-IL"/>
            </w:rPr>
          </w:rPrChange>
        </w:rPr>
      </w:pPr>
      <w:ins w:id="300" w:author="Юрий Коробочкин" w:date="2023-01-04T17:03:00Z">
        <w:r w:rsidRPr="00196405">
          <w:rPr>
            <w:rFonts w:ascii="Arial" w:hAnsi="Arial" w:cs="Arial"/>
            <w:sz w:val="28"/>
            <w:szCs w:val="28"/>
            <w:rtl/>
            <w:lang w:bidi="he-IL"/>
            <w:rPrChange w:id="301" w:author="Юрий Коробочкин" w:date="2023-01-04T17:04:00Z">
              <w:rPr>
                <w:rFonts w:cstheme="minorHAnsi" w:hint="cs"/>
                <w:sz w:val="28"/>
                <w:szCs w:val="28"/>
                <w:rtl/>
                <w:lang w:bidi="he-IL"/>
              </w:rPr>
            </w:rPrChange>
          </w:rPr>
          <w:t>אסור לשיר בכיתה</w:t>
        </w:r>
      </w:ins>
    </w:p>
    <w:p w14:paraId="28C194C5" w14:textId="77777777" w:rsidR="00196405" w:rsidRPr="00196405" w:rsidRDefault="00196405" w:rsidP="00196405">
      <w:pPr>
        <w:spacing w:line="360" w:lineRule="auto"/>
        <w:jc w:val="right"/>
        <w:rPr>
          <w:ins w:id="302" w:author="Юрий Коробочкин" w:date="2023-01-04T17:03:00Z"/>
          <w:rFonts w:ascii="Arial" w:hAnsi="Arial" w:cs="Arial"/>
          <w:sz w:val="28"/>
          <w:szCs w:val="28"/>
          <w:rtl/>
          <w:lang w:bidi="he-IL"/>
          <w:rPrChange w:id="303" w:author="Юрий Коробочкин" w:date="2023-01-04T17:04:00Z">
            <w:rPr>
              <w:ins w:id="304" w:author="Юрий Коробочкин" w:date="2023-01-04T17:03:00Z"/>
              <w:rFonts w:cstheme="minorHAnsi" w:hint="cs"/>
              <w:sz w:val="28"/>
              <w:szCs w:val="28"/>
              <w:rtl/>
              <w:lang w:bidi="he-IL"/>
            </w:rPr>
          </w:rPrChange>
        </w:rPr>
      </w:pPr>
      <w:ins w:id="305" w:author="Юрий Коробочкин" w:date="2023-01-04T17:03:00Z">
        <w:r w:rsidRPr="00196405">
          <w:rPr>
            <w:rFonts w:ascii="Arial" w:hAnsi="Arial" w:cs="Arial"/>
            <w:sz w:val="28"/>
            <w:szCs w:val="28"/>
            <w:rtl/>
            <w:lang w:bidi="he-IL"/>
            <w:rPrChange w:id="306" w:author="Юрий Коробочкин" w:date="2023-01-04T17:04:00Z">
              <w:rPr>
                <w:rFonts w:cstheme="minorHAnsi" w:hint="cs"/>
                <w:sz w:val="28"/>
                <w:szCs w:val="28"/>
                <w:rtl/>
                <w:lang w:bidi="he-IL"/>
              </w:rPr>
            </w:rPrChange>
          </w:rPr>
          <w:t>אסור לרוץ, לשים  בכיתה</w:t>
        </w:r>
      </w:ins>
    </w:p>
    <w:p w14:paraId="25750822" w14:textId="77777777" w:rsidR="00196405" w:rsidRPr="00196405" w:rsidRDefault="00196405" w:rsidP="00196405">
      <w:pPr>
        <w:spacing w:line="360" w:lineRule="auto"/>
        <w:jc w:val="right"/>
        <w:rPr>
          <w:ins w:id="307" w:author="Юрий Коробочкин" w:date="2023-01-04T17:03:00Z"/>
          <w:rFonts w:ascii="Arial" w:hAnsi="Arial" w:cs="Arial"/>
          <w:sz w:val="28"/>
          <w:szCs w:val="28"/>
          <w:rtl/>
          <w:lang w:bidi="he-IL"/>
          <w:rPrChange w:id="308" w:author="Юрий Коробочкин" w:date="2023-01-04T17:04:00Z">
            <w:rPr>
              <w:ins w:id="309" w:author="Юрий Коробочкин" w:date="2023-01-04T17:03:00Z"/>
              <w:rFonts w:cstheme="minorHAnsi" w:hint="cs"/>
              <w:sz w:val="28"/>
              <w:szCs w:val="28"/>
              <w:rtl/>
              <w:lang w:bidi="he-IL"/>
            </w:rPr>
          </w:rPrChange>
        </w:rPr>
      </w:pPr>
      <w:ins w:id="310" w:author="Юрий Коробочкин" w:date="2023-01-04T17:03:00Z">
        <w:r w:rsidRPr="00196405">
          <w:rPr>
            <w:rFonts w:ascii="Arial" w:hAnsi="Arial" w:cs="Arial"/>
            <w:sz w:val="28"/>
            <w:szCs w:val="28"/>
            <w:rtl/>
            <w:lang w:bidi="he-IL"/>
            <w:rPrChange w:id="311" w:author="Юрий Коробочкин" w:date="2023-01-04T17:04:00Z">
              <w:rPr>
                <w:rFonts w:cstheme="minorHAnsi" w:hint="cs"/>
                <w:sz w:val="28"/>
                <w:szCs w:val="28"/>
                <w:rtl/>
                <w:lang w:bidi="he-IL"/>
              </w:rPr>
            </w:rPrChange>
          </w:rPr>
          <w:t>מותר ללמוד, לקרוא, לכתוב, לשאול את מורה בכיתה.</w:t>
        </w:r>
      </w:ins>
    </w:p>
    <w:p w14:paraId="15C5CD88" w14:textId="77777777" w:rsidR="00196405" w:rsidRPr="00196405" w:rsidRDefault="00196405" w:rsidP="00196405">
      <w:pPr>
        <w:spacing w:line="360" w:lineRule="auto"/>
        <w:jc w:val="right"/>
        <w:rPr>
          <w:ins w:id="312" w:author="Юрий Коробочкин" w:date="2023-01-04T17:03:00Z"/>
          <w:rFonts w:ascii="Arial" w:hAnsi="Arial" w:cs="Arial"/>
          <w:b/>
          <w:bCs/>
          <w:i/>
          <w:iCs/>
          <w:sz w:val="28"/>
          <w:szCs w:val="28"/>
          <w:rtl/>
          <w:lang w:bidi="he-IL"/>
          <w:rPrChange w:id="313" w:author="Юрий Коробочкин" w:date="2023-01-04T17:04:00Z">
            <w:rPr>
              <w:ins w:id="314" w:author="Юрий Коробочкин" w:date="2023-01-04T17:03:00Z"/>
              <w:rFonts w:cstheme="minorHAnsi" w:hint="cs"/>
              <w:b/>
              <w:bCs/>
              <w:i/>
              <w:iCs/>
              <w:sz w:val="28"/>
              <w:szCs w:val="28"/>
              <w:rtl/>
              <w:lang w:bidi="he-IL"/>
            </w:rPr>
          </w:rPrChange>
        </w:rPr>
      </w:pPr>
      <w:ins w:id="315" w:author="Юрий Коробочкин" w:date="2023-01-04T17:03:00Z">
        <w:r w:rsidRPr="00196405">
          <w:rPr>
            <w:rFonts w:ascii="Arial" w:hAnsi="Arial" w:cs="Arial"/>
            <w:b/>
            <w:bCs/>
            <w:i/>
            <w:iCs/>
            <w:sz w:val="28"/>
            <w:szCs w:val="28"/>
            <w:rtl/>
            <w:lang w:bidi="he-IL"/>
            <w:rPrChange w:id="316" w:author="Юрий Коробочкин" w:date="2023-01-04T17:04:00Z">
              <w:rPr>
                <w:rFonts w:cstheme="minorHAnsi" w:hint="cs"/>
                <w:b/>
                <w:bCs/>
                <w:i/>
                <w:iCs/>
                <w:sz w:val="28"/>
                <w:szCs w:val="28"/>
                <w:rtl/>
                <w:lang w:bidi="he-IL"/>
              </w:rPr>
            </w:rPrChange>
          </w:rPr>
          <w:t>12. מי התקשר אליף שתמול?</w:t>
        </w:r>
      </w:ins>
    </w:p>
    <w:p w14:paraId="606A9154" w14:textId="77777777" w:rsidR="00196405" w:rsidRPr="00196405" w:rsidRDefault="00196405" w:rsidP="00196405">
      <w:pPr>
        <w:spacing w:line="360" w:lineRule="auto"/>
        <w:jc w:val="right"/>
        <w:rPr>
          <w:ins w:id="317" w:author="Юрий Коробочкин" w:date="2023-01-04T17:03:00Z"/>
          <w:rFonts w:ascii="Arial" w:hAnsi="Arial" w:cs="Arial"/>
          <w:sz w:val="28"/>
          <w:szCs w:val="28"/>
          <w:rtl/>
          <w:lang w:bidi="he-IL"/>
          <w:rPrChange w:id="318" w:author="Юрий Коробочкин" w:date="2023-01-04T17:04:00Z">
            <w:rPr>
              <w:ins w:id="319" w:author="Юрий Коробочкин" w:date="2023-01-04T17:03:00Z"/>
              <w:rFonts w:cstheme="minorHAnsi" w:hint="cs"/>
              <w:sz w:val="28"/>
              <w:szCs w:val="28"/>
              <w:rtl/>
              <w:lang w:bidi="he-IL"/>
            </w:rPr>
          </w:rPrChange>
        </w:rPr>
      </w:pPr>
      <w:ins w:id="320" w:author="Юрий Коробочкин" w:date="2023-01-04T17:03:00Z">
        <w:r w:rsidRPr="00196405">
          <w:rPr>
            <w:rFonts w:ascii="Arial" w:hAnsi="Arial" w:cs="Arial"/>
            <w:sz w:val="28"/>
            <w:szCs w:val="28"/>
            <w:rtl/>
            <w:lang w:bidi="he-IL"/>
            <w:rPrChange w:id="321" w:author="Юрий Коробочкин" w:date="2023-01-04T17:04:00Z">
              <w:rPr>
                <w:rFonts w:cstheme="minorHAnsi" w:hint="cs"/>
                <w:sz w:val="28"/>
                <w:szCs w:val="28"/>
                <w:rtl/>
                <w:lang w:bidi="he-IL"/>
              </w:rPr>
            </w:rPrChange>
          </w:rPr>
          <w:t>אתמול התקשרו אליי התלמדים בכיתה.</w:t>
        </w:r>
      </w:ins>
    </w:p>
    <w:p w14:paraId="735622D2" w14:textId="77777777" w:rsidR="00196405" w:rsidRPr="00196405" w:rsidRDefault="00196405" w:rsidP="00196405">
      <w:pPr>
        <w:spacing w:line="360" w:lineRule="auto"/>
        <w:jc w:val="right"/>
        <w:rPr>
          <w:ins w:id="322" w:author="Юрий Коробочкин" w:date="2023-01-04T17:03:00Z"/>
          <w:rFonts w:ascii="Arial" w:hAnsi="Arial" w:cs="Arial"/>
          <w:sz w:val="28"/>
          <w:szCs w:val="28"/>
          <w:rtl/>
          <w:lang w:bidi="he-IL"/>
          <w:rPrChange w:id="323" w:author="Юрий Коробочкин" w:date="2023-01-04T17:04:00Z">
            <w:rPr>
              <w:ins w:id="324" w:author="Юрий Коробочкин" w:date="2023-01-04T17:03:00Z"/>
              <w:rFonts w:cstheme="minorHAnsi" w:hint="cs"/>
              <w:sz w:val="28"/>
              <w:szCs w:val="28"/>
              <w:rtl/>
              <w:lang w:bidi="he-IL"/>
            </w:rPr>
          </w:rPrChange>
        </w:rPr>
      </w:pPr>
      <w:ins w:id="325" w:author="Юрий Коробочкин" w:date="2023-01-04T17:03:00Z">
        <w:r w:rsidRPr="00196405">
          <w:rPr>
            <w:rFonts w:ascii="Arial" w:hAnsi="Arial" w:cs="Arial"/>
            <w:sz w:val="28"/>
            <w:szCs w:val="28"/>
            <w:rtl/>
            <w:lang w:bidi="he-IL"/>
            <w:rPrChange w:id="326" w:author="Юрий Коробочкин" w:date="2023-01-04T17:04:00Z">
              <w:rPr>
                <w:rFonts w:cstheme="minorHAnsi" w:hint="cs"/>
                <w:sz w:val="28"/>
                <w:szCs w:val="28"/>
                <w:rtl/>
                <w:lang w:bidi="he-IL"/>
              </w:rPr>
            </w:rPrChange>
          </w:rPr>
          <w:t>אישתי התקשרה אליי בבוקר.</w:t>
        </w:r>
      </w:ins>
    </w:p>
    <w:p w14:paraId="4A82D44A" w14:textId="77777777" w:rsidR="00196405" w:rsidRPr="00196405" w:rsidRDefault="00196405" w:rsidP="00196405">
      <w:pPr>
        <w:spacing w:line="360" w:lineRule="auto"/>
        <w:jc w:val="right"/>
        <w:rPr>
          <w:ins w:id="327" w:author="Юрий Коробочкин" w:date="2023-01-04T17:03:00Z"/>
          <w:rFonts w:ascii="Arial" w:hAnsi="Arial" w:cs="Arial"/>
          <w:sz w:val="28"/>
          <w:szCs w:val="28"/>
          <w:rtl/>
          <w:lang w:bidi="he-IL"/>
          <w:rPrChange w:id="328" w:author="Юрий Коробочкин" w:date="2023-01-04T17:04:00Z">
            <w:rPr>
              <w:ins w:id="329" w:author="Юрий Коробочкин" w:date="2023-01-04T17:03:00Z"/>
              <w:rFonts w:cstheme="minorHAnsi" w:hint="cs"/>
              <w:sz w:val="28"/>
              <w:szCs w:val="28"/>
              <w:rtl/>
              <w:lang w:bidi="he-IL"/>
            </w:rPr>
          </w:rPrChange>
        </w:rPr>
      </w:pPr>
      <w:ins w:id="330" w:author="Юрий Коробочкин" w:date="2023-01-04T17:03:00Z">
        <w:r w:rsidRPr="00196405">
          <w:rPr>
            <w:rFonts w:ascii="Arial" w:hAnsi="Arial" w:cs="Arial"/>
            <w:sz w:val="28"/>
            <w:szCs w:val="28"/>
            <w:rtl/>
            <w:lang w:bidi="he-IL"/>
            <w:rPrChange w:id="331" w:author="Юрий Коробочкин" w:date="2023-01-04T17:04:00Z">
              <w:rPr>
                <w:rFonts w:cstheme="minorHAnsi" w:hint="cs"/>
                <w:sz w:val="28"/>
                <w:szCs w:val="28"/>
                <w:rtl/>
                <w:lang w:bidi="he-IL"/>
              </w:rPr>
            </w:rPrChange>
          </w:rPr>
          <w:t>דן התקשר אליי אתמול.</w:t>
        </w:r>
      </w:ins>
    </w:p>
    <w:p w14:paraId="1816FA6B" w14:textId="77777777" w:rsidR="00196405" w:rsidRPr="00196405" w:rsidRDefault="00196405" w:rsidP="00196405">
      <w:pPr>
        <w:spacing w:line="360" w:lineRule="auto"/>
        <w:jc w:val="right"/>
        <w:rPr>
          <w:ins w:id="332" w:author="Юрий Коробочкин" w:date="2023-01-04T17:03:00Z"/>
          <w:rFonts w:ascii="Arial" w:hAnsi="Arial" w:cs="Arial"/>
          <w:sz w:val="28"/>
          <w:szCs w:val="28"/>
          <w:rtl/>
          <w:lang w:bidi="he-IL"/>
          <w:rPrChange w:id="333" w:author="Юрий Коробочкин" w:date="2023-01-04T17:04:00Z">
            <w:rPr>
              <w:ins w:id="334" w:author="Юрий Коробочкин" w:date="2023-01-04T17:03:00Z"/>
              <w:rFonts w:cstheme="minorHAnsi" w:hint="cs"/>
              <w:sz w:val="28"/>
              <w:szCs w:val="28"/>
              <w:rtl/>
              <w:lang w:bidi="he-IL"/>
            </w:rPr>
          </w:rPrChange>
        </w:rPr>
      </w:pPr>
      <w:ins w:id="335" w:author="Юрий Коробочкин" w:date="2023-01-04T17:03:00Z">
        <w:r w:rsidRPr="00196405">
          <w:rPr>
            <w:rFonts w:ascii="Arial" w:hAnsi="Arial" w:cs="Arial"/>
            <w:sz w:val="28"/>
            <w:szCs w:val="28"/>
            <w:rtl/>
            <w:lang w:bidi="he-IL"/>
            <w:rPrChange w:id="336" w:author="Юрий Коробочкин" w:date="2023-01-04T17:04:00Z">
              <w:rPr>
                <w:rFonts w:cstheme="minorHAnsi" w:hint="cs"/>
                <w:sz w:val="28"/>
                <w:szCs w:val="28"/>
                <w:rtl/>
                <w:lang w:bidi="he-IL"/>
              </w:rPr>
            </w:rPrChange>
          </w:rPr>
          <w:t>דינה התקשרה אליי אתמול.</w:t>
        </w:r>
      </w:ins>
    </w:p>
    <w:p w14:paraId="4491A50D" w14:textId="77777777" w:rsidR="00196405" w:rsidRPr="00196405" w:rsidRDefault="00196405" w:rsidP="00196405">
      <w:pPr>
        <w:spacing w:line="360" w:lineRule="auto"/>
        <w:jc w:val="right"/>
        <w:rPr>
          <w:ins w:id="337" w:author="Юрий Коробочкин" w:date="2023-01-04T17:03:00Z"/>
          <w:rFonts w:ascii="Arial" w:hAnsi="Arial" w:cs="Arial"/>
          <w:sz w:val="28"/>
          <w:szCs w:val="28"/>
          <w:rtl/>
          <w:lang w:bidi="he-IL"/>
          <w:rPrChange w:id="338" w:author="Юрий Коробочкин" w:date="2023-01-04T17:04:00Z">
            <w:rPr>
              <w:ins w:id="339" w:author="Юрий Коробочкин" w:date="2023-01-04T17:03:00Z"/>
              <w:rFonts w:cstheme="minorHAnsi" w:hint="cs"/>
              <w:sz w:val="28"/>
              <w:szCs w:val="28"/>
              <w:rtl/>
              <w:lang w:bidi="he-IL"/>
            </w:rPr>
          </w:rPrChange>
        </w:rPr>
      </w:pPr>
      <w:ins w:id="340" w:author="Юрий Коробочкин" w:date="2023-01-04T17:03:00Z">
        <w:r w:rsidRPr="00196405">
          <w:rPr>
            <w:rFonts w:ascii="Arial" w:hAnsi="Arial" w:cs="Arial"/>
            <w:sz w:val="28"/>
            <w:szCs w:val="28"/>
            <w:rtl/>
            <w:lang w:bidi="he-IL"/>
            <w:rPrChange w:id="341" w:author="Юрий Коробочкин" w:date="2023-01-04T17:04:00Z">
              <w:rPr>
                <w:rFonts w:cstheme="minorHAnsi" w:hint="cs"/>
                <w:sz w:val="28"/>
                <w:szCs w:val="28"/>
                <w:rtl/>
                <w:lang w:bidi="he-IL"/>
              </w:rPr>
            </w:rPrChange>
          </w:rPr>
          <w:t>אתם התקשרתם אליי אתמול.</w:t>
        </w:r>
      </w:ins>
    </w:p>
    <w:p w14:paraId="2275B6D2" w14:textId="77777777" w:rsidR="00196405" w:rsidRPr="00196405" w:rsidRDefault="00196405" w:rsidP="00196405">
      <w:pPr>
        <w:spacing w:line="360" w:lineRule="auto"/>
        <w:jc w:val="right"/>
        <w:rPr>
          <w:ins w:id="342" w:author="Юрий Коробочкин" w:date="2023-01-04T17:03:00Z"/>
          <w:rFonts w:ascii="Arial" w:hAnsi="Arial" w:cs="Arial"/>
          <w:sz w:val="28"/>
          <w:szCs w:val="28"/>
          <w:rtl/>
          <w:lang w:bidi="he-IL"/>
          <w:rPrChange w:id="343" w:author="Юрий Коробочкин" w:date="2023-01-04T17:04:00Z">
            <w:rPr>
              <w:ins w:id="344" w:author="Юрий Коробочкин" w:date="2023-01-04T17:03:00Z"/>
              <w:rFonts w:cstheme="minorHAnsi" w:hint="cs"/>
              <w:sz w:val="28"/>
              <w:szCs w:val="28"/>
              <w:rtl/>
              <w:lang w:bidi="he-IL"/>
            </w:rPr>
          </w:rPrChange>
        </w:rPr>
      </w:pPr>
      <w:ins w:id="345" w:author="Юрий Коробочкин" w:date="2023-01-04T17:03:00Z">
        <w:r w:rsidRPr="00196405">
          <w:rPr>
            <w:rFonts w:ascii="Arial" w:hAnsi="Arial" w:cs="Arial"/>
            <w:sz w:val="28"/>
            <w:szCs w:val="28"/>
            <w:rtl/>
            <w:lang w:bidi="he-IL"/>
            <w:rPrChange w:id="346" w:author="Юрий Коробочкин" w:date="2023-01-04T17:04:00Z">
              <w:rPr>
                <w:rFonts w:cstheme="minorHAnsi" w:hint="cs"/>
                <w:sz w:val="28"/>
                <w:szCs w:val="28"/>
                <w:rtl/>
                <w:lang w:bidi="he-IL"/>
              </w:rPr>
            </w:rPrChange>
          </w:rPr>
          <w:t>הם התקשרו אליי אתמול.</w:t>
        </w:r>
      </w:ins>
    </w:p>
    <w:p w14:paraId="18F35AA0" w14:textId="77777777" w:rsidR="00196405" w:rsidRPr="00196405" w:rsidRDefault="00196405" w:rsidP="00196405">
      <w:pPr>
        <w:spacing w:line="360" w:lineRule="auto"/>
        <w:jc w:val="right"/>
        <w:rPr>
          <w:ins w:id="347" w:author="Юрий Коробочкин" w:date="2023-01-04T17:03:00Z"/>
          <w:rFonts w:ascii="Arial" w:hAnsi="Arial" w:cs="Arial"/>
          <w:sz w:val="28"/>
          <w:szCs w:val="28"/>
          <w:rtl/>
          <w:lang w:bidi="he-IL"/>
          <w:rPrChange w:id="348" w:author="Юрий Коробочкин" w:date="2023-01-04T17:04:00Z">
            <w:rPr>
              <w:ins w:id="349" w:author="Юрий Коробочкин" w:date="2023-01-04T17:03:00Z"/>
              <w:rFonts w:cstheme="minorHAnsi" w:hint="cs"/>
              <w:sz w:val="28"/>
              <w:szCs w:val="28"/>
              <w:rtl/>
              <w:lang w:bidi="he-IL"/>
            </w:rPr>
          </w:rPrChange>
        </w:rPr>
      </w:pPr>
      <w:ins w:id="350" w:author="Юрий Коробочкин" w:date="2023-01-04T17:03:00Z">
        <w:r w:rsidRPr="00196405">
          <w:rPr>
            <w:rFonts w:ascii="Arial" w:hAnsi="Arial" w:cs="Arial"/>
            <w:sz w:val="28"/>
            <w:szCs w:val="28"/>
            <w:rtl/>
            <w:lang w:bidi="he-IL"/>
            <w:rPrChange w:id="351" w:author="Юрий Коробочкин" w:date="2023-01-04T17:04:00Z">
              <w:rPr>
                <w:rFonts w:cstheme="minorHAnsi" w:hint="cs"/>
                <w:sz w:val="28"/>
                <w:szCs w:val="28"/>
                <w:rtl/>
                <w:lang w:bidi="he-IL"/>
              </w:rPr>
            </w:rPrChange>
          </w:rPr>
          <w:t>ג</w:t>
        </w:r>
      </w:ins>
    </w:p>
    <w:p w14:paraId="4AE878C7" w14:textId="77777777" w:rsidR="00196405" w:rsidRPr="00196405" w:rsidRDefault="00196405" w:rsidP="00196405">
      <w:pPr>
        <w:spacing w:line="360" w:lineRule="auto"/>
        <w:jc w:val="right"/>
        <w:rPr>
          <w:ins w:id="352" w:author="Юрий Коробочкин" w:date="2023-01-04T17:03:00Z"/>
          <w:rFonts w:ascii="Arial" w:hAnsi="Arial" w:cs="Arial"/>
          <w:b/>
          <w:bCs/>
          <w:i/>
          <w:iCs/>
          <w:sz w:val="28"/>
          <w:szCs w:val="28"/>
          <w:rtl/>
          <w:lang w:bidi="he-IL"/>
          <w:rPrChange w:id="353" w:author="Юрий Коробочкин" w:date="2023-01-04T17:04:00Z">
            <w:rPr>
              <w:ins w:id="354" w:author="Юрий Коробочкин" w:date="2023-01-04T17:03:00Z"/>
              <w:rFonts w:cstheme="minorHAnsi" w:hint="cs"/>
              <w:b/>
              <w:bCs/>
              <w:i/>
              <w:iCs/>
              <w:sz w:val="28"/>
              <w:szCs w:val="28"/>
              <w:rtl/>
              <w:lang w:bidi="he-IL"/>
            </w:rPr>
          </w:rPrChange>
        </w:rPr>
      </w:pPr>
      <w:ins w:id="355" w:author="Юрий Коробочкин" w:date="2023-01-04T17:03:00Z">
        <w:r w:rsidRPr="00196405">
          <w:rPr>
            <w:rFonts w:ascii="Arial" w:hAnsi="Arial" w:cs="Arial"/>
            <w:b/>
            <w:bCs/>
            <w:i/>
            <w:iCs/>
            <w:sz w:val="28"/>
            <w:szCs w:val="28"/>
            <w:rtl/>
            <w:lang w:bidi="he-IL"/>
            <w:rPrChange w:id="356" w:author="Юрий Коробочкин" w:date="2023-01-04T17:04:00Z">
              <w:rPr>
                <w:rFonts w:cstheme="minorHAnsi" w:hint="cs"/>
                <w:b/>
                <w:bCs/>
                <w:i/>
                <w:iCs/>
                <w:sz w:val="28"/>
                <w:szCs w:val="28"/>
                <w:rtl/>
                <w:lang w:bidi="he-IL"/>
              </w:rPr>
            </w:rPrChange>
          </w:rPr>
          <w:t>13. אם יהיה לך הרבה כסףת מה תעסה נו?</w:t>
        </w:r>
      </w:ins>
    </w:p>
    <w:p w14:paraId="536E3D2A" w14:textId="77777777" w:rsidR="00196405" w:rsidRPr="00196405" w:rsidRDefault="00196405" w:rsidP="00196405">
      <w:pPr>
        <w:spacing w:line="360" w:lineRule="auto"/>
        <w:jc w:val="right"/>
        <w:rPr>
          <w:ins w:id="357" w:author="Юрий Коробочкин" w:date="2023-01-04T17:03:00Z"/>
          <w:rFonts w:ascii="Arial" w:hAnsi="Arial" w:cs="Arial"/>
          <w:sz w:val="28"/>
          <w:szCs w:val="28"/>
          <w:rtl/>
          <w:lang w:bidi="he-IL"/>
          <w:rPrChange w:id="358" w:author="Юрий Коробочкин" w:date="2023-01-04T17:04:00Z">
            <w:rPr>
              <w:ins w:id="359" w:author="Юрий Коробочкин" w:date="2023-01-04T17:03:00Z"/>
              <w:rFonts w:cstheme="minorHAnsi" w:hint="cs"/>
              <w:sz w:val="28"/>
              <w:szCs w:val="28"/>
              <w:rtl/>
              <w:lang w:bidi="he-IL"/>
            </w:rPr>
          </w:rPrChange>
        </w:rPr>
      </w:pPr>
      <w:ins w:id="360" w:author="Юрий Коробочкин" w:date="2023-01-04T17:03:00Z">
        <w:r w:rsidRPr="00196405">
          <w:rPr>
            <w:rFonts w:ascii="Arial" w:hAnsi="Arial" w:cs="Arial"/>
            <w:sz w:val="28"/>
            <w:szCs w:val="28"/>
            <w:rtl/>
            <w:lang w:bidi="he-IL"/>
            <w:rPrChange w:id="361" w:author="Юрий Коробочкин" w:date="2023-01-04T17:04:00Z">
              <w:rPr>
                <w:rFonts w:cstheme="minorHAnsi" w:hint="cs"/>
                <w:sz w:val="28"/>
                <w:szCs w:val="28"/>
                <w:rtl/>
                <w:lang w:bidi="he-IL"/>
              </w:rPr>
            </w:rPrChange>
          </w:rPr>
          <w:t>אני אתן חצי לעניים ועולימ חדשים.</w:t>
        </w:r>
      </w:ins>
    </w:p>
    <w:p w14:paraId="472D4A0D" w14:textId="77777777" w:rsidR="00196405" w:rsidRPr="00196405" w:rsidRDefault="00196405" w:rsidP="00196405">
      <w:pPr>
        <w:spacing w:line="360" w:lineRule="auto"/>
        <w:jc w:val="right"/>
        <w:rPr>
          <w:ins w:id="362" w:author="Юрий Коробочкин" w:date="2023-01-04T17:03:00Z"/>
          <w:rFonts w:ascii="Arial" w:hAnsi="Arial" w:cs="Arial"/>
          <w:sz w:val="28"/>
          <w:szCs w:val="28"/>
          <w:rtl/>
          <w:lang w:bidi="he-IL"/>
          <w:rPrChange w:id="363" w:author="Юрий Коробочкин" w:date="2023-01-04T17:04:00Z">
            <w:rPr>
              <w:ins w:id="364" w:author="Юрий Коробочкин" w:date="2023-01-04T17:03:00Z"/>
              <w:rFonts w:cstheme="minorHAnsi" w:hint="cs"/>
              <w:sz w:val="28"/>
              <w:szCs w:val="28"/>
              <w:rtl/>
              <w:lang w:bidi="he-IL"/>
            </w:rPr>
          </w:rPrChange>
        </w:rPr>
      </w:pPr>
      <w:ins w:id="365" w:author="Юрий Коробочкин" w:date="2023-01-04T17:03:00Z">
        <w:r w:rsidRPr="00196405">
          <w:rPr>
            <w:rFonts w:ascii="Arial" w:hAnsi="Arial" w:cs="Arial"/>
            <w:sz w:val="28"/>
            <w:szCs w:val="28"/>
            <w:rtl/>
            <w:lang w:bidi="he-IL"/>
            <w:rPrChange w:id="366" w:author="Юрий Коробочкин" w:date="2023-01-04T17:04:00Z">
              <w:rPr>
                <w:rFonts w:cstheme="minorHAnsi" w:hint="cs"/>
                <w:sz w:val="28"/>
                <w:szCs w:val="28"/>
                <w:rtl/>
                <w:lang w:bidi="he-IL"/>
              </w:rPr>
            </w:rPrChange>
          </w:rPr>
          <w:t>אבנה בית חולים.</w:t>
        </w:r>
      </w:ins>
    </w:p>
    <w:p w14:paraId="2F7EADBD" w14:textId="77777777" w:rsidR="00196405" w:rsidRPr="00196405" w:rsidRDefault="00196405" w:rsidP="00196405">
      <w:pPr>
        <w:spacing w:line="360" w:lineRule="auto"/>
        <w:jc w:val="right"/>
        <w:rPr>
          <w:ins w:id="367" w:author="Юрий Коробочкин" w:date="2023-01-04T17:03:00Z"/>
          <w:rFonts w:ascii="Arial" w:hAnsi="Arial" w:cs="Arial"/>
          <w:sz w:val="28"/>
          <w:szCs w:val="28"/>
          <w:rtl/>
          <w:lang w:bidi="he-IL"/>
          <w:rPrChange w:id="368" w:author="Юрий Коробочкин" w:date="2023-01-04T17:04:00Z">
            <w:rPr>
              <w:ins w:id="369" w:author="Юрий Коробочкин" w:date="2023-01-04T17:03:00Z"/>
              <w:rFonts w:cstheme="minorHAnsi" w:hint="cs"/>
              <w:sz w:val="28"/>
              <w:szCs w:val="28"/>
              <w:rtl/>
              <w:lang w:bidi="he-IL"/>
            </w:rPr>
          </w:rPrChange>
        </w:rPr>
      </w:pPr>
      <w:ins w:id="370" w:author="Юрий Коробочкин" w:date="2023-01-04T17:03:00Z">
        <w:r w:rsidRPr="00196405">
          <w:rPr>
            <w:rFonts w:ascii="Arial" w:hAnsi="Arial" w:cs="Arial"/>
            <w:sz w:val="28"/>
            <w:szCs w:val="28"/>
            <w:rtl/>
            <w:lang w:bidi="he-IL"/>
            <w:rPrChange w:id="371" w:author="Юрий Коробочкин" w:date="2023-01-04T17:04:00Z">
              <w:rPr>
                <w:rFonts w:cstheme="minorHAnsi" w:hint="cs"/>
                <w:sz w:val="28"/>
                <w:szCs w:val="28"/>
                <w:rtl/>
                <w:lang w:bidi="he-IL"/>
              </w:rPr>
            </w:rPrChange>
          </w:rPr>
          <w:t>אקנה וילה נוחה בצפון אל-יד אגם.</w:t>
        </w:r>
      </w:ins>
    </w:p>
    <w:p w14:paraId="29DBFD69" w14:textId="77777777" w:rsidR="00196405" w:rsidRPr="00196405" w:rsidRDefault="00196405" w:rsidP="00196405">
      <w:pPr>
        <w:spacing w:line="360" w:lineRule="auto"/>
        <w:jc w:val="right"/>
        <w:rPr>
          <w:ins w:id="372" w:author="Юрий Коробочкин" w:date="2023-01-04T17:03:00Z"/>
          <w:rFonts w:ascii="Arial" w:hAnsi="Arial" w:cs="Arial"/>
          <w:b/>
          <w:bCs/>
          <w:sz w:val="28"/>
          <w:szCs w:val="28"/>
          <w:lang w:bidi="he-IL"/>
          <w:rPrChange w:id="373" w:author="Юрий Коробочкин" w:date="2023-01-04T17:04:00Z">
            <w:rPr>
              <w:ins w:id="374" w:author="Юрий Коробочкин" w:date="2023-01-04T17:03:00Z"/>
              <w:rFonts w:cstheme="minorHAnsi"/>
              <w:b/>
              <w:bCs/>
              <w:sz w:val="28"/>
              <w:szCs w:val="28"/>
              <w:lang w:bidi="he-IL"/>
            </w:rPr>
          </w:rPrChange>
        </w:rPr>
      </w:pPr>
      <w:ins w:id="375" w:author="Юрий Коробочкин" w:date="2023-01-04T17:03:00Z">
        <w:r w:rsidRPr="00196405">
          <w:rPr>
            <w:rFonts w:ascii="Arial" w:hAnsi="Arial" w:cs="Arial"/>
            <w:b/>
            <w:bCs/>
            <w:sz w:val="28"/>
            <w:szCs w:val="28"/>
            <w:rtl/>
            <w:lang w:bidi="he-IL"/>
            <w:rPrChange w:id="376" w:author="Юрий Коробочкин" w:date="2023-01-04T17:04:00Z">
              <w:rPr>
                <w:rFonts w:cstheme="minorHAnsi" w:hint="cs"/>
                <w:b/>
                <w:bCs/>
                <w:sz w:val="28"/>
                <w:szCs w:val="28"/>
                <w:rtl/>
                <w:lang w:bidi="he-IL"/>
              </w:rPr>
            </w:rPrChange>
          </w:rPr>
          <w:t>14. מה תעשה בעוד שנה ומה אשתך...</w:t>
        </w:r>
      </w:ins>
    </w:p>
    <w:p w14:paraId="77955F23" w14:textId="77777777" w:rsidR="00196405" w:rsidRPr="00196405" w:rsidRDefault="00196405" w:rsidP="00196405">
      <w:pPr>
        <w:spacing w:line="360" w:lineRule="auto"/>
        <w:jc w:val="right"/>
        <w:rPr>
          <w:ins w:id="377" w:author="Юрий Коробочкин" w:date="2023-01-04T17:03:00Z"/>
          <w:rFonts w:ascii="Arial" w:hAnsi="Arial" w:cs="Arial"/>
          <w:sz w:val="28"/>
          <w:szCs w:val="28"/>
          <w:rtl/>
          <w:lang w:bidi="he-IL"/>
          <w:rPrChange w:id="378" w:author="Юрий Коробочкин" w:date="2023-01-04T17:04:00Z">
            <w:rPr>
              <w:ins w:id="379" w:author="Юрий Коробочкин" w:date="2023-01-04T17:03:00Z"/>
              <w:rFonts w:cstheme="minorHAnsi" w:hint="cs"/>
              <w:sz w:val="28"/>
              <w:szCs w:val="28"/>
              <w:rtl/>
              <w:lang w:bidi="he-IL"/>
            </w:rPr>
          </w:rPrChange>
        </w:rPr>
      </w:pPr>
      <w:ins w:id="380" w:author="Юрий Коробочкин" w:date="2023-01-04T17:03:00Z">
        <w:r w:rsidRPr="00196405">
          <w:rPr>
            <w:rFonts w:ascii="Arial" w:hAnsi="Arial" w:cs="Arial"/>
            <w:sz w:val="28"/>
            <w:szCs w:val="28"/>
            <w:rtl/>
            <w:lang w:bidi="he-IL"/>
            <w:rPrChange w:id="381" w:author="Юрий Коробочкин" w:date="2023-01-04T17:04:00Z">
              <w:rPr>
                <w:rFonts w:cstheme="minorHAnsi" w:hint="cs"/>
                <w:sz w:val="28"/>
                <w:szCs w:val="28"/>
                <w:rtl/>
                <w:lang w:bidi="he-IL"/>
              </w:rPr>
            </w:rPrChange>
          </w:rPr>
          <w:t>בעוד שנה אעבוד בהמיקצוע שלי ואגור בפתח-תקווב.</w:t>
        </w:r>
      </w:ins>
    </w:p>
    <w:p w14:paraId="386FB22F" w14:textId="77777777" w:rsidR="00196405" w:rsidRPr="00196405" w:rsidRDefault="00196405" w:rsidP="00196405">
      <w:pPr>
        <w:spacing w:line="360" w:lineRule="auto"/>
        <w:jc w:val="right"/>
        <w:rPr>
          <w:ins w:id="382" w:author="Юрий Коробочкин" w:date="2023-01-04T17:03:00Z"/>
          <w:rFonts w:ascii="Arial" w:hAnsi="Arial" w:cs="Arial"/>
          <w:sz w:val="28"/>
          <w:szCs w:val="28"/>
          <w:rtl/>
          <w:lang w:bidi="he-IL"/>
          <w:rPrChange w:id="383" w:author="Юрий Коробочкин" w:date="2023-01-04T17:04:00Z">
            <w:rPr>
              <w:ins w:id="384" w:author="Юрий Коробочкин" w:date="2023-01-04T17:03:00Z"/>
              <w:rFonts w:cstheme="minorHAnsi" w:hint="cs"/>
              <w:sz w:val="28"/>
              <w:szCs w:val="28"/>
              <w:rtl/>
              <w:lang w:bidi="he-IL"/>
            </w:rPr>
          </w:rPrChange>
        </w:rPr>
      </w:pPr>
      <w:ins w:id="385" w:author="Юрий Коробочкин" w:date="2023-01-04T17:03:00Z">
        <w:r w:rsidRPr="00196405">
          <w:rPr>
            <w:rFonts w:ascii="Arial" w:hAnsi="Arial" w:cs="Arial"/>
            <w:sz w:val="28"/>
            <w:szCs w:val="28"/>
            <w:rtl/>
            <w:lang w:bidi="he-IL"/>
            <w:rPrChange w:id="386" w:author="Юрий Коробочкин" w:date="2023-01-04T17:04:00Z">
              <w:rPr>
                <w:rFonts w:cstheme="minorHAnsi" w:hint="cs"/>
                <w:sz w:val="28"/>
                <w:szCs w:val="28"/>
                <w:rtl/>
                <w:lang w:bidi="he-IL"/>
              </w:rPr>
            </w:rPrChange>
          </w:rPr>
          <w:t>בעוד שנה בתי תגור אל-יד ממי ותעבוד כמנחלת בחברה גדולה.</w:t>
        </w:r>
      </w:ins>
    </w:p>
    <w:p w14:paraId="30138147" w14:textId="77777777" w:rsidR="00196405" w:rsidRPr="00196405" w:rsidRDefault="00196405" w:rsidP="00196405">
      <w:pPr>
        <w:spacing w:line="360" w:lineRule="auto"/>
        <w:jc w:val="right"/>
        <w:rPr>
          <w:ins w:id="387" w:author="Юрий Коробочкин" w:date="2023-01-04T17:03:00Z"/>
          <w:rFonts w:ascii="Arial" w:hAnsi="Arial" w:cs="Arial"/>
          <w:sz w:val="28"/>
          <w:szCs w:val="28"/>
          <w:rtl/>
          <w:lang w:bidi="he-IL"/>
          <w:rPrChange w:id="388" w:author="Юрий Коробочкин" w:date="2023-01-04T17:04:00Z">
            <w:rPr>
              <w:ins w:id="389" w:author="Юрий Коробочкин" w:date="2023-01-04T17:03:00Z"/>
              <w:rFonts w:cstheme="minorHAnsi" w:hint="cs"/>
              <w:sz w:val="28"/>
              <w:szCs w:val="28"/>
              <w:rtl/>
              <w:lang w:bidi="he-IL"/>
            </w:rPr>
          </w:rPrChange>
        </w:rPr>
      </w:pPr>
      <w:ins w:id="390" w:author="Юрий Коробочкин" w:date="2023-01-04T17:03:00Z">
        <w:r w:rsidRPr="00196405">
          <w:rPr>
            <w:rFonts w:ascii="Arial" w:hAnsi="Arial" w:cs="Arial"/>
            <w:sz w:val="28"/>
            <w:szCs w:val="28"/>
            <w:rtl/>
            <w:lang w:bidi="he-IL"/>
            <w:rPrChange w:id="391" w:author="Юрий Коробочкин" w:date="2023-01-04T17:04:00Z">
              <w:rPr>
                <w:rFonts w:cstheme="minorHAnsi" w:hint="cs"/>
                <w:sz w:val="28"/>
                <w:szCs w:val="28"/>
                <w:rtl/>
                <w:lang w:bidi="he-IL"/>
              </w:rPr>
            </w:rPrChange>
          </w:rPr>
          <w:t>בעוד שנה הנכדים ילמדו בבית ספר.</w:t>
        </w:r>
      </w:ins>
    </w:p>
    <w:p w14:paraId="77535037" w14:textId="77777777" w:rsidR="00196405" w:rsidRPr="00196405" w:rsidRDefault="00196405" w:rsidP="00196405">
      <w:pPr>
        <w:spacing w:line="360" w:lineRule="auto"/>
        <w:jc w:val="right"/>
        <w:rPr>
          <w:ins w:id="392" w:author="Юрий Коробочкин" w:date="2023-01-04T17:03:00Z"/>
          <w:rFonts w:ascii="Arial" w:hAnsi="Arial" w:cs="Arial"/>
          <w:sz w:val="28"/>
          <w:szCs w:val="28"/>
          <w:rtl/>
          <w:lang w:bidi="he-IL"/>
          <w:rPrChange w:id="393" w:author="Юрий Коробочкин" w:date="2023-01-04T17:04:00Z">
            <w:rPr>
              <w:ins w:id="394" w:author="Юрий Коробочкин" w:date="2023-01-04T17:03:00Z"/>
              <w:rFonts w:cstheme="minorHAnsi" w:hint="cs"/>
              <w:sz w:val="28"/>
              <w:szCs w:val="28"/>
              <w:rtl/>
              <w:lang w:bidi="he-IL"/>
            </w:rPr>
          </w:rPrChange>
        </w:rPr>
      </w:pPr>
      <w:ins w:id="395" w:author="Юрий Коробочкин" w:date="2023-01-04T17:03:00Z">
        <w:r w:rsidRPr="00196405">
          <w:rPr>
            <w:rFonts w:ascii="Arial" w:hAnsi="Arial" w:cs="Arial"/>
            <w:sz w:val="28"/>
            <w:szCs w:val="28"/>
            <w:rtl/>
            <w:lang w:bidi="he-IL"/>
            <w:rPrChange w:id="396" w:author="Юрий Коробочкин" w:date="2023-01-04T17:04:00Z">
              <w:rPr>
                <w:rFonts w:cstheme="minorHAnsi" w:hint="cs"/>
                <w:sz w:val="28"/>
                <w:szCs w:val="28"/>
                <w:rtl/>
                <w:lang w:bidi="he-IL"/>
              </w:rPr>
            </w:rPrChange>
          </w:rPr>
          <w:t>אני לא יודע איפה אעבוד.</w:t>
        </w:r>
      </w:ins>
    </w:p>
    <w:p w14:paraId="52393C80" w14:textId="77777777" w:rsidR="00196405" w:rsidRPr="00196405" w:rsidRDefault="00196405" w:rsidP="00196405">
      <w:pPr>
        <w:spacing w:line="360" w:lineRule="auto"/>
        <w:jc w:val="right"/>
        <w:rPr>
          <w:ins w:id="397" w:author="Юрий Коробочкин" w:date="2023-01-04T17:03:00Z"/>
          <w:rFonts w:ascii="Arial" w:hAnsi="Arial" w:cs="Arial"/>
          <w:sz w:val="28"/>
          <w:szCs w:val="28"/>
          <w:rtl/>
          <w:lang w:bidi="he-IL"/>
          <w:rPrChange w:id="398" w:author="Юрий Коробочкин" w:date="2023-01-04T17:04:00Z">
            <w:rPr>
              <w:ins w:id="399" w:author="Юрий Коробочкин" w:date="2023-01-04T17:03:00Z"/>
              <w:rFonts w:cstheme="minorHAnsi" w:hint="cs"/>
              <w:sz w:val="28"/>
              <w:szCs w:val="28"/>
              <w:rtl/>
              <w:lang w:bidi="he-IL"/>
            </w:rPr>
          </w:rPrChange>
        </w:rPr>
      </w:pPr>
      <w:ins w:id="400" w:author="Юрий Коробочкин" w:date="2023-01-04T17:03:00Z">
        <w:r w:rsidRPr="00196405">
          <w:rPr>
            <w:rFonts w:ascii="Arial" w:hAnsi="Arial" w:cs="Arial"/>
            <w:sz w:val="28"/>
            <w:szCs w:val="28"/>
            <w:rtl/>
            <w:lang w:bidi="he-IL"/>
            <w:rPrChange w:id="401" w:author="Юрий Коробочкин" w:date="2023-01-04T17:04:00Z">
              <w:rPr>
                <w:rFonts w:cstheme="minorHAnsi" w:hint="cs"/>
                <w:sz w:val="28"/>
                <w:szCs w:val="28"/>
                <w:rtl/>
                <w:lang w:bidi="he-IL"/>
              </w:rPr>
            </w:rPrChange>
          </w:rPr>
          <w:t>15. מה אפשר לעשות בבוקר?</w:t>
        </w:r>
      </w:ins>
    </w:p>
    <w:p w14:paraId="78D2D157" w14:textId="77777777" w:rsidR="00196405" w:rsidRPr="00196405" w:rsidRDefault="00196405" w:rsidP="00196405">
      <w:pPr>
        <w:spacing w:line="360" w:lineRule="auto"/>
        <w:jc w:val="right"/>
        <w:rPr>
          <w:ins w:id="402" w:author="Юрий Коробочкин" w:date="2023-01-04T17:03:00Z"/>
          <w:rFonts w:ascii="Arial" w:hAnsi="Arial" w:cs="Arial"/>
          <w:sz w:val="28"/>
          <w:szCs w:val="28"/>
          <w:rtl/>
          <w:lang w:bidi="he-IL"/>
          <w:rPrChange w:id="403" w:author="Юрий Коробочкин" w:date="2023-01-04T17:04:00Z">
            <w:rPr>
              <w:ins w:id="404" w:author="Юрий Коробочкин" w:date="2023-01-04T17:03:00Z"/>
              <w:rFonts w:cstheme="minorHAnsi" w:hint="cs"/>
              <w:sz w:val="28"/>
              <w:szCs w:val="28"/>
              <w:rtl/>
              <w:lang w:bidi="he-IL"/>
            </w:rPr>
          </w:rPrChange>
        </w:rPr>
      </w:pPr>
      <w:ins w:id="405" w:author="Юрий Коробочкин" w:date="2023-01-04T17:03:00Z">
        <w:r w:rsidRPr="00196405">
          <w:rPr>
            <w:rFonts w:ascii="Arial" w:hAnsi="Arial" w:cs="Arial"/>
            <w:sz w:val="28"/>
            <w:szCs w:val="28"/>
            <w:rtl/>
            <w:lang w:bidi="he-IL"/>
            <w:rPrChange w:id="406" w:author="Юрий Коробочкин" w:date="2023-01-04T17:04:00Z">
              <w:rPr>
                <w:rFonts w:cstheme="minorHAnsi" w:hint="cs"/>
                <w:sz w:val="28"/>
                <w:szCs w:val="28"/>
                <w:rtl/>
                <w:lang w:bidi="he-IL"/>
              </w:rPr>
            </w:rPrChange>
          </w:rPr>
          <w:t>אפשר לפתוח חשבון.</w:t>
        </w:r>
      </w:ins>
    </w:p>
    <w:p w14:paraId="4AB5E473" w14:textId="77777777" w:rsidR="00196405" w:rsidRPr="00196405" w:rsidRDefault="00196405" w:rsidP="00196405">
      <w:pPr>
        <w:spacing w:line="360" w:lineRule="auto"/>
        <w:jc w:val="right"/>
        <w:rPr>
          <w:ins w:id="407" w:author="Юрий Коробочкин" w:date="2023-01-04T17:03:00Z"/>
          <w:rFonts w:ascii="Arial" w:hAnsi="Arial" w:cs="Arial"/>
          <w:sz w:val="28"/>
          <w:szCs w:val="28"/>
          <w:rtl/>
          <w:lang w:bidi="he-IL"/>
          <w:rPrChange w:id="408" w:author="Юрий Коробочкин" w:date="2023-01-04T17:04:00Z">
            <w:rPr>
              <w:ins w:id="409" w:author="Юрий Коробочкин" w:date="2023-01-04T17:03:00Z"/>
              <w:rFonts w:cstheme="minorHAnsi" w:hint="cs"/>
              <w:sz w:val="28"/>
              <w:szCs w:val="28"/>
              <w:rtl/>
              <w:lang w:bidi="he-IL"/>
            </w:rPr>
          </w:rPrChange>
        </w:rPr>
      </w:pPr>
      <w:ins w:id="410" w:author="Юрий Коробочкин" w:date="2023-01-04T17:03:00Z">
        <w:r w:rsidRPr="00196405">
          <w:rPr>
            <w:rFonts w:ascii="Arial" w:hAnsi="Arial" w:cs="Arial"/>
            <w:sz w:val="28"/>
            <w:szCs w:val="28"/>
            <w:rtl/>
            <w:lang w:bidi="he-IL"/>
            <w:rPrChange w:id="411" w:author="Юрий Коробочкин" w:date="2023-01-04T17:04:00Z">
              <w:rPr>
                <w:rFonts w:cstheme="minorHAnsi" w:hint="cs"/>
                <w:sz w:val="28"/>
                <w:szCs w:val="28"/>
                <w:rtl/>
                <w:lang w:bidi="he-IL"/>
              </w:rPr>
            </w:rPrChange>
          </w:rPr>
          <w:t xml:space="preserve">אפשר ללחת לעובודה, לאכול ארוחת בוקר, להתלבש, להתרחצ, להתקלח. </w:t>
        </w:r>
      </w:ins>
    </w:p>
    <w:p w14:paraId="3F09F4B5" w14:textId="77777777" w:rsidR="00196405" w:rsidRPr="00196405" w:rsidRDefault="00196405" w:rsidP="00196405">
      <w:pPr>
        <w:spacing w:line="360" w:lineRule="auto"/>
        <w:jc w:val="right"/>
        <w:rPr>
          <w:ins w:id="412" w:author="Юрий Коробочкин" w:date="2023-01-04T17:03:00Z"/>
          <w:rFonts w:ascii="Arial" w:hAnsi="Arial" w:cs="Arial"/>
          <w:sz w:val="28"/>
          <w:szCs w:val="28"/>
          <w:rtl/>
          <w:lang w:bidi="he-IL"/>
          <w:rPrChange w:id="413" w:author="Юрий Коробочкин" w:date="2023-01-04T17:04:00Z">
            <w:rPr>
              <w:ins w:id="414" w:author="Юрий Коробочкин" w:date="2023-01-04T17:03:00Z"/>
              <w:rFonts w:cstheme="minorHAnsi" w:hint="cs"/>
              <w:sz w:val="28"/>
              <w:szCs w:val="28"/>
              <w:rtl/>
              <w:lang w:bidi="he-IL"/>
            </w:rPr>
          </w:rPrChange>
        </w:rPr>
      </w:pPr>
      <w:ins w:id="415" w:author="Юрий Коробочкин" w:date="2023-01-04T17:03:00Z">
        <w:r w:rsidRPr="00196405">
          <w:rPr>
            <w:rFonts w:ascii="Arial" w:hAnsi="Arial" w:cs="Arial"/>
            <w:b/>
            <w:bCs/>
            <w:i/>
            <w:iCs/>
            <w:sz w:val="28"/>
            <w:szCs w:val="28"/>
            <w:rtl/>
            <w:lang w:bidi="he-IL"/>
            <w:rPrChange w:id="416" w:author="Юрий Коробочкин" w:date="2023-01-04T17:04:00Z">
              <w:rPr>
                <w:rFonts w:cstheme="minorHAnsi" w:hint="cs"/>
                <w:b/>
                <w:bCs/>
                <w:i/>
                <w:iCs/>
                <w:sz w:val="28"/>
                <w:szCs w:val="28"/>
                <w:rtl/>
                <w:lang w:bidi="he-IL"/>
              </w:rPr>
            </w:rPrChange>
          </w:rPr>
          <w:t>16. מה תעשה ב...מחר?</w:t>
        </w:r>
      </w:ins>
    </w:p>
    <w:p w14:paraId="7BFD90ED" w14:textId="77777777" w:rsidR="00196405" w:rsidRPr="00196405" w:rsidRDefault="00196405" w:rsidP="00196405">
      <w:pPr>
        <w:spacing w:line="360" w:lineRule="auto"/>
        <w:jc w:val="right"/>
        <w:rPr>
          <w:ins w:id="417" w:author="Юрий Коробочкин" w:date="2023-01-04T17:03:00Z"/>
          <w:rFonts w:ascii="Arial" w:hAnsi="Arial" w:cs="Arial"/>
          <w:b/>
          <w:bCs/>
          <w:i/>
          <w:iCs/>
          <w:sz w:val="28"/>
          <w:szCs w:val="28"/>
          <w:rtl/>
          <w:lang w:bidi="he-IL"/>
          <w:rPrChange w:id="418" w:author="Юрий Коробочкин" w:date="2023-01-04T17:04:00Z">
            <w:rPr>
              <w:ins w:id="419" w:author="Юрий Коробочкин" w:date="2023-01-04T17:03:00Z"/>
              <w:rFonts w:cstheme="minorHAnsi" w:hint="cs"/>
              <w:b/>
              <w:bCs/>
              <w:i/>
              <w:iCs/>
              <w:sz w:val="28"/>
              <w:szCs w:val="28"/>
              <w:rtl/>
              <w:lang w:bidi="he-IL"/>
            </w:rPr>
          </w:rPrChange>
        </w:rPr>
      </w:pPr>
      <w:ins w:id="420" w:author="Юрий Коробочкин" w:date="2023-01-04T17:03:00Z">
        <w:r w:rsidRPr="00196405">
          <w:rPr>
            <w:rFonts w:ascii="Arial" w:hAnsi="Arial" w:cs="Arial"/>
            <w:sz w:val="28"/>
            <w:szCs w:val="28"/>
            <w:rtl/>
            <w:lang w:bidi="he-IL"/>
            <w:rPrChange w:id="421" w:author="Юрий Коробочкин" w:date="2023-01-04T17:04:00Z">
              <w:rPr>
                <w:rFonts w:cstheme="minorHAnsi" w:hint="cs"/>
                <w:sz w:val="28"/>
                <w:szCs w:val="28"/>
                <w:rtl/>
                <w:lang w:bidi="he-IL"/>
              </w:rPr>
            </w:rPrChange>
          </w:rPr>
          <w:t xml:space="preserve">אנסע לתל-אביב עם אישתי. </w:t>
        </w:r>
      </w:ins>
    </w:p>
    <w:p w14:paraId="49ADD7BF" w14:textId="77777777" w:rsidR="00196405" w:rsidRPr="00196405" w:rsidRDefault="00196405" w:rsidP="00196405">
      <w:pPr>
        <w:spacing w:line="360" w:lineRule="auto"/>
        <w:jc w:val="right"/>
        <w:rPr>
          <w:ins w:id="422" w:author="Юрий Коробочкин" w:date="2023-01-04T17:03:00Z"/>
          <w:rFonts w:ascii="Arial" w:hAnsi="Arial" w:cs="Arial"/>
          <w:b/>
          <w:bCs/>
          <w:i/>
          <w:iCs/>
          <w:sz w:val="28"/>
          <w:szCs w:val="28"/>
          <w:rtl/>
          <w:rPrChange w:id="423" w:author="Юрий Коробочкин" w:date="2023-01-04T17:04:00Z">
            <w:rPr>
              <w:ins w:id="424" w:author="Юрий Коробочкин" w:date="2023-01-04T17:03:00Z"/>
              <w:rFonts w:cstheme="minorHAnsi" w:hint="cs"/>
              <w:b/>
              <w:bCs/>
              <w:i/>
              <w:iCs/>
              <w:sz w:val="28"/>
              <w:szCs w:val="28"/>
              <w:rtl/>
            </w:rPr>
          </w:rPrChange>
        </w:rPr>
      </w:pPr>
      <w:ins w:id="425" w:author="Юрий Коробочкин" w:date="2023-01-04T17:03:00Z">
        <w:r w:rsidRPr="00196405">
          <w:rPr>
            <w:rFonts w:ascii="Arial" w:hAnsi="Arial" w:cs="Arial"/>
            <w:b/>
            <w:bCs/>
            <w:i/>
            <w:iCs/>
            <w:sz w:val="28"/>
            <w:szCs w:val="28"/>
            <w:rtl/>
            <w:lang w:bidi="he-IL"/>
            <w:rPrChange w:id="426" w:author="Юрий Коробочкин" w:date="2023-01-04T17:04:00Z">
              <w:rPr>
                <w:rFonts w:cstheme="minorHAnsi" w:hint="cs"/>
                <w:b/>
                <w:bCs/>
                <w:i/>
                <w:iCs/>
                <w:sz w:val="28"/>
                <w:szCs w:val="28"/>
                <w:rtl/>
                <w:lang w:bidi="he-IL"/>
              </w:rPr>
            </w:rPrChange>
          </w:rPr>
          <w:t>17. אתה חושב שתעבור דירה?</w:t>
        </w:r>
      </w:ins>
    </w:p>
    <w:p w14:paraId="2D3A99C6" w14:textId="77777777" w:rsidR="00196405" w:rsidRPr="00196405" w:rsidRDefault="00196405" w:rsidP="00196405">
      <w:pPr>
        <w:spacing w:line="360" w:lineRule="auto"/>
        <w:jc w:val="right"/>
        <w:rPr>
          <w:ins w:id="427" w:author="Юрий Коробочкин" w:date="2023-01-04T17:03:00Z"/>
          <w:rFonts w:ascii="Arial" w:hAnsi="Arial" w:cs="Arial"/>
          <w:b/>
          <w:bCs/>
          <w:i/>
          <w:iCs/>
          <w:sz w:val="28"/>
          <w:szCs w:val="28"/>
          <w:lang w:bidi="he-IL"/>
          <w:rPrChange w:id="428" w:author="Юрий Коробочкин" w:date="2023-01-04T17:04:00Z">
            <w:rPr>
              <w:ins w:id="429" w:author="Юрий Коробочкин" w:date="2023-01-04T17:03:00Z"/>
              <w:rFonts w:cstheme="minorHAnsi"/>
              <w:b/>
              <w:bCs/>
              <w:i/>
              <w:iCs/>
              <w:sz w:val="28"/>
              <w:szCs w:val="28"/>
              <w:lang w:bidi="he-IL"/>
            </w:rPr>
          </w:rPrChange>
        </w:rPr>
      </w:pPr>
      <w:ins w:id="430" w:author="Юрий Коробочкин" w:date="2023-01-04T17:03:00Z">
        <w:r w:rsidRPr="00196405">
          <w:rPr>
            <w:rFonts w:ascii="Arial" w:hAnsi="Arial" w:cs="Arial"/>
            <w:b/>
            <w:bCs/>
            <w:i/>
            <w:iCs/>
            <w:sz w:val="28"/>
            <w:szCs w:val="28"/>
            <w:rtl/>
            <w:lang w:bidi="he-IL"/>
            <w:rPrChange w:id="431" w:author="Юрий Коробочкин" w:date="2023-01-04T17:04:00Z">
              <w:rPr>
                <w:rFonts w:cstheme="minorHAnsi" w:hint="cs"/>
                <w:b/>
                <w:bCs/>
                <w:i/>
                <w:iCs/>
                <w:sz w:val="28"/>
                <w:szCs w:val="28"/>
                <w:rtl/>
                <w:lang w:bidi="he-IL"/>
              </w:rPr>
            </w:rPrChange>
          </w:rPr>
          <w:t>אם כן, מתי?</w:t>
        </w:r>
      </w:ins>
    </w:p>
    <w:p w14:paraId="3C29FD2C" w14:textId="77777777" w:rsidR="00196405" w:rsidRPr="00196405" w:rsidRDefault="00196405" w:rsidP="00196405">
      <w:pPr>
        <w:spacing w:line="360" w:lineRule="auto"/>
        <w:jc w:val="right"/>
        <w:rPr>
          <w:ins w:id="432" w:author="Юрий Коробочкин" w:date="2023-01-04T17:03:00Z"/>
          <w:rFonts w:ascii="Arial" w:hAnsi="Arial" w:cs="Arial"/>
          <w:color w:val="FF0000"/>
          <w:sz w:val="28"/>
          <w:szCs w:val="28"/>
          <w:rtl/>
          <w:lang w:bidi="he-IL"/>
          <w:rPrChange w:id="433" w:author="Юрий Коробочкин" w:date="2023-01-04T17:04:00Z">
            <w:rPr>
              <w:ins w:id="434" w:author="Юрий Коробочкин" w:date="2023-01-04T17:03:00Z"/>
              <w:rFonts w:cstheme="minorHAnsi" w:hint="cs"/>
              <w:color w:val="FF0000"/>
              <w:sz w:val="28"/>
              <w:szCs w:val="28"/>
              <w:rtl/>
              <w:lang w:bidi="he-IL"/>
            </w:rPr>
          </w:rPrChange>
        </w:rPr>
      </w:pPr>
      <w:ins w:id="435" w:author="Юрий Коробочкин" w:date="2023-01-04T17:03:00Z">
        <w:r w:rsidRPr="00196405">
          <w:rPr>
            <w:rFonts w:ascii="Arial" w:hAnsi="Arial" w:cs="Arial"/>
            <w:b/>
            <w:bCs/>
            <w:i/>
            <w:iCs/>
            <w:color w:val="FF0000"/>
            <w:sz w:val="28"/>
            <w:szCs w:val="28"/>
            <w:rtl/>
            <w:lang w:bidi="he-IL"/>
            <w:rPrChange w:id="436" w:author="Юрий Коробочкин" w:date="2023-01-04T17:04:00Z">
              <w:rPr>
                <w:rFonts w:cstheme="minorHAnsi" w:hint="cs"/>
                <w:b/>
                <w:bCs/>
                <w:i/>
                <w:iCs/>
                <w:color w:val="FF0000"/>
                <w:sz w:val="28"/>
                <w:szCs w:val="28"/>
                <w:rtl/>
                <w:lang w:bidi="he-IL"/>
              </w:rPr>
            </w:rPrChange>
          </w:rPr>
          <w:t>מה זה " שתעבור"?</w:t>
        </w:r>
      </w:ins>
    </w:p>
    <w:p w14:paraId="31E25C53" w14:textId="77777777" w:rsidR="00196405" w:rsidRPr="00196405" w:rsidRDefault="00196405" w:rsidP="00196405">
      <w:pPr>
        <w:spacing w:line="360" w:lineRule="auto"/>
        <w:jc w:val="right"/>
        <w:rPr>
          <w:ins w:id="437" w:author="Юрий Коробочкин" w:date="2023-01-04T17:03:00Z"/>
          <w:rFonts w:ascii="Arial" w:hAnsi="Arial" w:cs="Arial"/>
          <w:strike/>
          <w:sz w:val="28"/>
          <w:szCs w:val="28"/>
          <w:rtl/>
          <w:lang w:bidi="he-IL"/>
          <w:rPrChange w:id="438" w:author="Юрий Коробочкин" w:date="2023-01-04T17:04:00Z">
            <w:rPr>
              <w:ins w:id="439" w:author="Юрий Коробочкин" w:date="2023-01-04T17:03:00Z"/>
              <w:rFonts w:cstheme="minorHAnsi" w:hint="cs"/>
              <w:strike/>
              <w:sz w:val="28"/>
              <w:szCs w:val="28"/>
              <w:rtl/>
              <w:lang w:bidi="he-IL"/>
            </w:rPr>
          </w:rPrChange>
        </w:rPr>
      </w:pPr>
      <w:ins w:id="440" w:author="Юрий Коробочкин" w:date="2023-01-04T17:03:00Z">
        <w:r w:rsidRPr="00196405">
          <w:rPr>
            <w:rFonts w:ascii="Arial" w:hAnsi="Arial" w:cs="Arial"/>
            <w:sz w:val="28"/>
            <w:szCs w:val="28"/>
            <w:rtl/>
            <w:lang w:bidi="he-IL"/>
            <w:rPrChange w:id="441" w:author="Юрий Коробочкин" w:date="2023-01-04T17:04:00Z">
              <w:rPr>
                <w:rFonts w:cstheme="minorHAnsi" w:hint="cs"/>
                <w:sz w:val="28"/>
                <w:szCs w:val="28"/>
                <w:rtl/>
                <w:lang w:bidi="he-IL"/>
              </w:rPr>
            </w:rPrChange>
          </w:rPr>
          <w:t>כן, אעבור דירה, כי היא גדולה</w:t>
        </w:r>
        <w:r w:rsidRPr="00196405">
          <w:rPr>
            <w:rFonts w:ascii="Arial" w:hAnsi="Arial" w:cs="Arial"/>
            <w:strike/>
            <w:sz w:val="28"/>
            <w:szCs w:val="28"/>
            <w:rtl/>
            <w:lang w:bidi="he-IL"/>
            <w:rPrChange w:id="442" w:author="Юрий Коробочкин" w:date="2023-01-04T17:04:00Z">
              <w:rPr>
                <w:rFonts w:cstheme="minorHAnsi" w:hint="cs"/>
                <w:strike/>
                <w:sz w:val="28"/>
                <w:szCs w:val="28"/>
                <w:rtl/>
                <w:lang w:bidi="he-IL"/>
              </w:rPr>
            </w:rPrChange>
          </w:rPr>
          <w:t>.</w:t>
        </w:r>
      </w:ins>
    </w:p>
    <w:p w14:paraId="53FC9FBD" w14:textId="77777777" w:rsidR="00196405" w:rsidRPr="00196405" w:rsidRDefault="00196405" w:rsidP="00196405">
      <w:pPr>
        <w:spacing w:line="360" w:lineRule="auto"/>
        <w:jc w:val="right"/>
        <w:rPr>
          <w:ins w:id="443" w:author="Юрий Коробочкин" w:date="2023-01-04T17:03:00Z"/>
          <w:rFonts w:ascii="Arial" w:hAnsi="Arial" w:cs="Arial"/>
          <w:sz w:val="28"/>
          <w:szCs w:val="28"/>
          <w:rtl/>
          <w:lang w:bidi="he-IL"/>
          <w:rPrChange w:id="444" w:author="Юрий Коробочкин" w:date="2023-01-04T17:04:00Z">
            <w:rPr>
              <w:ins w:id="445" w:author="Юрий Коробочкин" w:date="2023-01-04T17:03:00Z"/>
              <w:rFonts w:cstheme="minorHAnsi" w:hint="cs"/>
              <w:sz w:val="28"/>
              <w:szCs w:val="28"/>
              <w:rtl/>
              <w:lang w:bidi="he-IL"/>
            </w:rPr>
          </w:rPrChange>
        </w:rPr>
      </w:pPr>
      <w:ins w:id="446" w:author="Юрий Коробочкин" w:date="2023-01-04T17:03:00Z">
        <w:r w:rsidRPr="00196405">
          <w:rPr>
            <w:rFonts w:ascii="Arial" w:hAnsi="Arial" w:cs="Arial"/>
            <w:sz w:val="28"/>
            <w:szCs w:val="28"/>
            <w:rtl/>
            <w:lang w:bidi="he-IL"/>
            <w:rPrChange w:id="447" w:author="Юрий Коробочкин" w:date="2023-01-04T17:04:00Z">
              <w:rPr>
                <w:rFonts w:cstheme="minorHAnsi" w:hint="cs"/>
                <w:sz w:val="28"/>
                <w:szCs w:val="28"/>
                <w:rtl/>
                <w:lang w:bidi="he-IL"/>
              </w:rPr>
            </w:rPrChange>
          </w:rPr>
          <w:t>לא אעבוד דירה, כי היא גדולה ויפה.</w:t>
        </w:r>
      </w:ins>
    </w:p>
    <w:p w14:paraId="1D88E95C" w14:textId="77777777" w:rsidR="00196405" w:rsidRPr="00196405" w:rsidRDefault="00196405" w:rsidP="00196405">
      <w:pPr>
        <w:spacing w:line="360" w:lineRule="auto"/>
        <w:jc w:val="right"/>
        <w:rPr>
          <w:ins w:id="448" w:author="Юрий Коробочкин" w:date="2023-01-04T17:03:00Z"/>
          <w:rFonts w:ascii="Arial" w:hAnsi="Arial" w:cs="Arial"/>
          <w:b/>
          <w:bCs/>
          <w:i/>
          <w:iCs/>
          <w:sz w:val="28"/>
          <w:szCs w:val="28"/>
          <w:rtl/>
          <w:lang w:bidi="he-IL"/>
          <w:rPrChange w:id="449" w:author="Юрий Коробочкин" w:date="2023-01-04T17:04:00Z">
            <w:rPr>
              <w:ins w:id="450" w:author="Юрий Коробочкин" w:date="2023-01-04T17:03:00Z"/>
              <w:rFonts w:cstheme="minorHAnsi" w:hint="cs"/>
              <w:b/>
              <w:bCs/>
              <w:i/>
              <w:iCs/>
              <w:sz w:val="28"/>
              <w:szCs w:val="28"/>
              <w:rtl/>
              <w:lang w:bidi="he-IL"/>
            </w:rPr>
          </w:rPrChange>
        </w:rPr>
      </w:pPr>
      <w:ins w:id="451" w:author="Юрий Коробочкин" w:date="2023-01-04T17:03:00Z">
        <w:r w:rsidRPr="00196405">
          <w:rPr>
            <w:rFonts w:ascii="Arial" w:hAnsi="Arial" w:cs="Arial"/>
            <w:b/>
            <w:bCs/>
            <w:i/>
            <w:iCs/>
            <w:sz w:val="28"/>
            <w:szCs w:val="28"/>
            <w:rtl/>
            <w:lang w:bidi="he-IL"/>
            <w:rPrChange w:id="452" w:author="Юрий Коробочкин" w:date="2023-01-04T17:04:00Z">
              <w:rPr>
                <w:rFonts w:cstheme="minorHAnsi" w:hint="cs"/>
                <w:b/>
                <w:bCs/>
                <w:i/>
                <w:iCs/>
                <w:sz w:val="28"/>
                <w:szCs w:val="28"/>
                <w:rtl/>
                <w:lang w:bidi="he-IL"/>
              </w:rPr>
            </w:rPrChange>
          </w:rPr>
          <w:t>18. איפה אתה מעוניין לקנות דירה? למה?</w:t>
        </w:r>
      </w:ins>
    </w:p>
    <w:p w14:paraId="286D1DC7" w14:textId="77777777" w:rsidR="00196405" w:rsidRPr="00196405" w:rsidRDefault="00196405" w:rsidP="00196405">
      <w:pPr>
        <w:spacing w:line="360" w:lineRule="auto"/>
        <w:jc w:val="right"/>
        <w:rPr>
          <w:ins w:id="453" w:author="Юрий Коробочкин" w:date="2023-01-04T17:03:00Z"/>
          <w:rFonts w:ascii="Arial" w:hAnsi="Arial" w:cs="Arial"/>
          <w:sz w:val="28"/>
          <w:szCs w:val="28"/>
          <w:rtl/>
          <w:lang w:bidi="he-IL"/>
          <w:rPrChange w:id="454" w:author="Юрий Коробочкин" w:date="2023-01-04T17:04:00Z">
            <w:rPr>
              <w:ins w:id="455" w:author="Юрий Коробочкин" w:date="2023-01-04T17:03:00Z"/>
              <w:rFonts w:cstheme="minorHAnsi" w:hint="cs"/>
              <w:sz w:val="28"/>
              <w:szCs w:val="28"/>
              <w:rtl/>
              <w:lang w:bidi="he-IL"/>
            </w:rPr>
          </w:rPrChange>
        </w:rPr>
      </w:pPr>
      <w:ins w:id="456" w:author="Юрий Коробочкин" w:date="2023-01-04T17:03:00Z">
        <w:r w:rsidRPr="00196405">
          <w:rPr>
            <w:rFonts w:ascii="Arial" w:hAnsi="Arial" w:cs="Arial"/>
            <w:sz w:val="28"/>
            <w:szCs w:val="28"/>
            <w:rtl/>
            <w:lang w:bidi="he-IL"/>
            <w:rPrChange w:id="457" w:author="Юрий Коробочкин" w:date="2023-01-04T17:04:00Z">
              <w:rPr>
                <w:rFonts w:cstheme="minorHAnsi" w:hint="cs"/>
                <w:sz w:val="28"/>
                <w:szCs w:val="28"/>
                <w:rtl/>
                <w:lang w:bidi="he-IL"/>
              </w:rPr>
            </w:rPrChange>
          </w:rPr>
          <w:t>אני תעוניין לקנות דירה קרוב ל בתי, כי אני רוצא לעזור לה.</w:t>
        </w:r>
      </w:ins>
    </w:p>
    <w:p w14:paraId="7D1C2D56" w14:textId="77777777" w:rsidR="00196405" w:rsidRPr="00196405" w:rsidRDefault="00196405" w:rsidP="00196405">
      <w:pPr>
        <w:spacing w:line="360" w:lineRule="auto"/>
        <w:jc w:val="right"/>
        <w:rPr>
          <w:ins w:id="458" w:author="Юрий Коробочкин" w:date="2023-01-04T17:03:00Z"/>
          <w:rFonts w:ascii="Arial" w:hAnsi="Arial" w:cs="Arial"/>
          <w:b/>
          <w:bCs/>
          <w:i/>
          <w:iCs/>
          <w:sz w:val="28"/>
          <w:szCs w:val="28"/>
          <w:lang w:bidi="he-IL"/>
          <w:rPrChange w:id="459" w:author="Юрий Коробочкин" w:date="2023-01-04T17:04:00Z">
            <w:rPr>
              <w:ins w:id="460" w:author="Юрий Коробочкин" w:date="2023-01-04T17:03:00Z"/>
              <w:rFonts w:cstheme="minorHAnsi"/>
              <w:b/>
              <w:bCs/>
              <w:i/>
              <w:iCs/>
              <w:sz w:val="28"/>
              <w:szCs w:val="28"/>
              <w:lang w:bidi="he-IL"/>
            </w:rPr>
          </w:rPrChange>
        </w:rPr>
      </w:pPr>
      <w:ins w:id="461" w:author="Юрий Коробочкин" w:date="2023-01-04T17:03:00Z">
        <w:r w:rsidRPr="00196405">
          <w:rPr>
            <w:rFonts w:ascii="Arial" w:hAnsi="Arial" w:cs="Arial"/>
            <w:b/>
            <w:bCs/>
            <w:i/>
            <w:iCs/>
            <w:sz w:val="28"/>
            <w:szCs w:val="28"/>
            <w:rtl/>
            <w:lang w:bidi="he-IL"/>
            <w:rPrChange w:id="462" w:author="Юрий Коробочкин" w:date="2023-01-04T17:04:00Z">
              <w:rPr>
                <w:rFonts w:cstheme="minorHAnsi" w:hint="cs"/>
                <w:b/>
                <w:bCs/>
                <w:i/>
                <w:iCs/>
                <w:sz w:val="28"/>
                <w:szCs w:val="28"/>
                <w:rtl/>
                <w:lang w:bidi="he-IL"/>
              </w:rPr>
            </w:rPrChange>
          </w:rPr>
          <w:t>19.אם תמצא דירה ב פתח תקווה</w:t>
        </w:r>
      </w:ins>
    </w:p>
    <w:p w14:paraId="3D043879" w14:textId="77777777" w:rsidR="00196405" w:rsidRPr="00196405" w:rsidRDefault="00196405" w:rsidP="00196405">
      <w:pPr>
        <w:spacing w:line="360" w:lineRule="auto"/>
        <w:jc w:val="right"/>
        <w:rPr>
          <w:ins w:id="463" w:author="Юрий Коробочкин" w:date="2023-01-04T17:03:00Z"/>
          <w:rFonts w:ascii="Arial" w:hAnsi="Arial" w:cs="Arial"/>
          <w:sz w:val="28"/>
          <w:szCs w:val="28"/>
          <w:rtl/>
          <w:lang w:bidi="he-IL"/>
          <w:rPrChange w:id="464" w:author="Юрий Коробочкин" w:date="2023-01-04T17:04:00Z">
            <w:rPr>
              <w:ins w:id="465" w:author="Юрий Коробочкин" w:date="2023-01-04T17:03:00Z"/>
              <w:rFonts w:cstheme="minorHAnsi" w:hint="cs"/>
              <w:sz w:val="28"/>
              <w:szCs w:val="28"/>
              <w:rtl/>
              <w:lang w:bidi="he-IL"/>
            </w:rPr>
          </w:rPrChange>
        </w:rPr>
      </w:pPr>
      <w:ins w:id="466" w:author="Юрий Коробочкин" w:date="2023-01-04T17:03:00Z">
        <w:r w:rsidRPr="00196405">
          <w:rPr>
            <w:rFonts w:ascii="Arial" w:hAnsi="Arial" w:cs="Arial"/>
            <w:sz w:val="28"/>
            <w:szCs w:val="28"/>
            <w:rtl/>
            <w:lang w:bidi="he-IL"/>
            <w:rPrChange w:id="467" w:author="Юрий Коробочкин" w:date="2023-01-04T17:04:00Z">
              <w:rPr>
                <w:rFonts w:cstheme="minorHAnsi" w:hint="cs"/>
                <w:sz w:val="28"/>
                <w:szCs w:val="28"/>
                <w:rtl/>
                <w:lang w:bidi="he-IL"/>
              </w:rPr>
            </w:rPrChange>
          </w:rPr>
          <w:t>תקנה אותה בכל זות? למה?</w:t>
        </w:r>
      </w:ins>
    </w:p>
    <w:p w14:paraId="65F75A17" w14:textId="77777777" w:rsidR="00196405" w:rsidRPr="00196405" w:rsidRDefault="00196405" w:rsidP="00196405">
      <w:pPr>
        <w:spacing w:line="360" w:lineRule="auto"/>
        <w:jc w:val="right"/>
        <w:rPr>
          <w:ins w:id="468" w:author="Юрий Коробочкин" w:date="2023-01-04T17:03:00Z"/>
          <w:rFonts w:ascii="Arial" w:hAnsi="Arial" w:cs="Arial"/>
          <w:sz w:val="28"/>
          <w:szCs w:val="28"/>
          <w:rtl/>
          <w:lang w:bidi="he-IL"/>
          <w:rPrChange w:id="469" w:author="Юрий Коробочкин" w:date="2023-01-04T17:04:00Z">
            <w:rPr>
              <w:ins w:id="470" w:author="Юрий Коробочкин" w:date="2023-01-04T17:03:00Z"/>
              <w:rFonts w:cstheme="minorHAnsi" w:hint="cs"/>
              <w:sz w:val="28"/>
              <w:szCs w:val="28"/>
              <w:rtl/>
              <w:lang w:bidi="he-IL"/>
            </w:rPr>
          </w:rPrChange>
        </w:rPr>
      </w:pPr>
      <w:ins w:id="471" w:author="Юрий Коробочкин" w:date="2023-01-04T17:03:00Z">
        <w:r w:rsidRPr="00196405">
          <w:rPr>
            <w:rFonts w:ascii="Arial" w:hAnsi="Arial" w:cs="Arial"/>
            <w:sz w:val="28"/>
            <w:szCs w:val="28"/>
            <w:rtl/>
            <w:lang w:bidi="he-IL"/>
            <w:rPrChange w:id="472" w:author="Юрий Коробочкин" w:date="2023-01-04T17:04:00Z">
              <w:rPr>
                <w:rFonts w:cstheme="minorHAnsi" w:hint="cs"/>
                <w:sz w:val="28"/>
                <w:szCs w:val="28"/>
                <w:rtl/>
                <w:lang w:bidi="he-IL"/>
              </w:rPr>
            </w:rPrChange>
          </w:rPr>
          <w:t>אני חושב שלא אקנה הדירה, כי אין לי עבודה.</w:t>
        </w:r>
      </w:ins>
    </w:p>
    <w:p w14:paraId="5D47FFEB" w14:textId="77777777" w:rsidR="00196405" w:rsidRPr="00196405" w:rsidRDefault="00196405" w:rsidP="00196405">
      <w:pPr>
        <w:spacing w:line="360" w:lineRule="auto"/>
        <w:jc w:val="right"/>
        <w:rPr>
          <w:ins w:id="473" w:author="Юрий Коробочкин" w:date="2023-01-04T17:03:00Z"/>
          <w:rFonts w:ascii="Arial" w:hAnsi="Arial" w:cs="Arial"/>
          <w:b/>
          <w:bCs/>
          <w:i/>
          <w:iCs/>
          <w:sz w:val="28"/>
          <w:szCs w:val="28"/>
          <w:rtl/>
          <w:lang w:bidi="he-IL"/>
          <w:rPrChange w:id="474" w:author="Юрий Коробочкин" w:date="2023-01-04T17:04:00Z">
            <w:rPr>
              <w:ins w:id="475" w:author="Юрий Коробочкин" w:date="2023-01-04T17:03:00Z"/>
              <w:rFonts w:cstheme="minorHAnsi" w:hint="cs"/>
              <w:b/>
              <w:bCs/>
              <w:i/>
              <w:iCs/>
              <w:sz w:val="28"/>
              <w:szCs w:val="28"/>
              <w:rtl/>
              <w:lang w:bidi="he-IL"/>
            </w:rPr>
          </w:rPrChange>
        </w:rPr>
      </w:pPr>
      <w:ins w:id="476" w:author="Юрий Коробочкин" w:date="2023-01-04T17:03:00Z">
        <w:r w:rsidRPr="00196405">
          <w:rPr>
            <w:rFonts w:ascii="Arial" w:hAnsi="Arial" w:cs="Arial"/>
            <w:b/>
            <w:bCs/>
            <w:i/>
            <w:iCs/>
            <w:sz w:val="28"/>
            <w:szCs w:val="28"/>
            <w:rtl/>
            <w:lang w:bidi="he-IL"/>
            <w:rPrChange w:id="477" w:author="Юрий Коробочкин" w:date="2023-01-04T17:04:00Z">
              <w:rPr>
                <w:rFonts w:cstheme="minorHAnsi" w:hint="cs"/>
                <w:b/>
                <w:bCs/>
                <w:i/>
                <w:iCs/>
                <w:sz w:val="28"/>
                <w:szCs w:val="28"/>
                <w:rtl/>
                <w:lang w:bidi="he-IL"/>
              </w:rPr>
            </w:rPrChange>
          </w:rPr>
          <w:t>20. מה תעשה כדי להתקדם בעברית גם אחרי</w:t>
        </w:r>
      </w:ins>
    </w:p>
    <w:p w14:paraId="2E31B2DD" w14:textId="77777777" w:rsidR="00196405" w:rsidRPr="00196405" w:rsidRDefault="00196405" w:rsidP="00196405">
      <w:pPr>
        <w:spacing w:line="360" w:lineRule="auto"/>
        <w:jc w:val="right"/>
        <w:rPr>
          <w:ins w:id="478" w:author="Юрий Коробочкин" w:date="2023-01-04T17:03:00Z"/>
          <w:rFonts w:ascii="Arial" w:hAnsi="Arial" w:cs="Arial"/>
          <w:sz w:val="28"/>
          <w:szCs w:val="28"/>
          <w:rtl/>
          <w:lang w:val="en-US" w:bidi="he-IL"/>
          <w:rPrChange w:id="479" w:author="Юрий Коробочкин" w:date="2023-01-04T17:04:00Z">
            <w:rPr>
              <w:ins w:id="480" w:author="Юрий Коробочкин" w:date="2023-01-04T17:03:00Z"/>
              <w:rFonts w:cstheme="minorHAnsi" w:hint="cs"/>
              <w:sz w:val="28"/>
              <w:szCs w:val="28"/>
              <w:rtl/>
              <w:lang w:val="en-US" w:bidi="he-IL"/>
            </w:rPr>
          </w:rPrChange>
        </w:rPr>
      </w:pPr>
      <w:ins w:id="481" w:author="Юрий Коробочкин" w:date="2023-01-04T17:03:00Z">
        <w:r w:rsidRPr="00196405">
          <w:rPr>
            <w:rFonts w:ascii="Arial" w:hAnsi="Arial" w:cs="Arial"/>
            <w:sz w:val="28"/>
            <w:szCs w:val="28"/>
            <w:rtl/>
            <w:lang w:bidi="he-IL"/>
            <w:rPrChange w:id="482" w:author="Юрий Коробочкин" w:date="2023-01-04T17:04:00Z">
              <w:rPr>
                <w:rFonts w:cstheme="minorHAnsi" w:hint="cs"/>
                <w:sz w:val="28"/>
                <w:szCs w:val="28"/>
                <w:rtl/>
                <w:lang w:bidi="he-IL"/>
              </w:rPr>
            </w:rPrChange>
          </w:rPr>
          <w:t xml:space="preserve">אדבר עברית ב עבודה, אלמד באולפן ב,אראה טלביזיה בעברית, אשמוע מוזיקה </w:t>
        </w:r>
      </w:ins>
    </w:p>
    <w:p w14:paraId="43A78F9E" w14:textId="77777777" w:rsidR="00196405" w:rsidRPr="00196405" w:rsidRDefault="00196405" w:rsidP="00196405">
      <w:pPr>
        <w:spacing w:line="360" w:lineRule="auto"/>
        <w:jc w:val="right"/>
        <w:rPr>
          <w:ins w:id="483" w:author="Юрий Коробочкин" w:date="2023-01-04T17:03:00Z"/>
          <w:rFonts w:ascii="Arial" w:hAnsi="Arial" w:cs="Arial"/>
          <w:b/>
          <w:bCs/>
          <w:i/>
          <w:iCs/>
          <w:sz w:val="28"/>
          <w:szCs w:val="28"/>
          <w:rtl/>
          <w:lang w:bidi="he-IL"/>
          <w:rPrChange w:id="484" w:author="Юрий Коробочкин" w:date="2023-01-04T17:04:00Z">
            <w:rPr>
              <w:ins w:id="485" w:author="Юрий Коробочкин" w:date="2023-01-04T17:03:00Z"/>
              <w:rFonts w:cstheme="minorHAnsi" w:hint="cs"/>
              <w:b/>
              <w:bCs/>
              <w:i/>
              <w:iCs/>
              <w:sz w:val="28"/>
              <w:szCs w:val="28"/>
              <w:rtl/>
              <w:lang w:bidi="he-IL"/>
            </w:rPr>
          </w:rPrChange>
        </w:rPr>
      </w:pPr>
      <w:ins w:id="486" w:author="Юрий Коробочкин" w:date="2023-01-04T17:03:00Z">
        <w:r w:rsidRPr="00196405">
          <w:rPr>
            <w:rFonts w:ascii="Arial" w:hAnsi="Arial" w:cs="Arial"/>
            <w:b/>
            <w:bCs/>
            <w:i/>
            <w:iCs/>
            <w:sz w:val="28"/>
            <w:szCs w:val="28"/>
            <w:rtl/>
            <w:lang w:bidi="he-IL"/>
            <w:rPrChange w:id="487" w:author="Юрий Коробочкин" w:date="2023-01-04T17:04:00Z">
              <w:rPr>
                <w:rFonts w:cstheme="minorHAnsi" w:hint="cs"/>
                <w:b/>
                <w:bCs/>
                <w:i/>
                <w:iCs/>
                <w:sz w:val="28"/>
                <w:szCs w:val="28"/>
                <w:rtl/>
                <w:lang w:bidi="he-IL"/>
              </w:rPr>
            </w:rPrChange>
          </w:rPr>
          <w:t>21. איך תחפש עבודה?</w:t>
        </w:r>
      </w:ins>
    </w:p>
    <w:p w14:paraId="0E3D773E" w14:textId="77777777" w:rsidR="00196405" w:rsidRPr="00196405" w:rsidRDefault="00196405" w:rsidP="00196405">
      <w:pPr>
        <w:spacing w:line="360" w:lineRule="auto"/>
        <w:jc w:val="right"/>
        <w:rPr>
          <w:ins w:id="488" w:author="Юрий Коробочкин" w:date="2023-01-04T17:03:00Z"/>
          <w:rFonts w:ascii="Arial" w:hAnsi="Arial" w:cs="Arial"/>
          <w:sz w:val="28"/>
          <w:szCs w:val="28"/>
          <w:lang w:bidi="he-IL"/>
          <w:rPrChange w:id="489" w:author="Юрий Коробочкин" w:date="2023-01-04T17:04:00Z">
            <w:rPr>
              <w:ins w:id="490" w:author="Юрий Коробочкин" w:date="2023-01-04T17:03:00Z"/>
              <w:rFonts w:cstheme="minorHAnsi"/>
              <w:sz w:val="28"/>
              <w:szCs w:val="28"/>
              <w:lang w:bidi="he-IL"/>
            </w:rPr>
          </w:rPrChange>
        </w:rPr>
      </w:pPr>
      <w:ins w:id="491" w:author="Юрий Коробочкин" w:date="2023-01-04T17:03:00Z">
        <w:r w:rsidRPr="00196405">
          <w:rPr>
            <w:rFonts w:ascii="Arial" w:hAnsi="Arial" w:cs="Arial"/>
            <w:sz w:val="28"/>
            <w:szCs w:val="28"/>
            <w:rtl/>
            <w:lang w:bidi="he-IL"/>
            <w:rPrChange w:id="492" w:author="Юрий Коробочкин" w:date="2023-01-04T17:04:00Z">
              <w:rPr>
                <w:rFonts w:cstheme="minorHAnsi" w:hint="cs"/>
                <w:sz w:val="28"/>
                <w:szCs w:val="28"/>
                <w:rtl/>
                <w:lang w:bidi="he-IL"/>
              </w:rPr>
            </w:rPrChange>
          </w:rPr>
          <w:t>אקרא מודעות באיוטרנט</w:t>
        </w:r>
      </w:ins>
    </w:p>
    <w:p w14:paraId="67144D01" w14:textId="77777777" w:rsidR="00196405" w:rsidRPr="00196405" w:rsidRDefault="00196405" w:rsidP="00196405">
      <w:pPr>
        <w:spacing w:line="360" w:lineRule="auto"/>
        <w:jc w:val="right"/>
        <w:rPr>
          <w:ins w:id="493" w:author="Юрий Коробочкин" w:date="2023-01-04T17:03:00Z"/>
          <w:rFonts w:ascii="Arial" w:hAnsi="Arial" w:cs="Arial"/>
          <w:sz w:val="28"/>
          <w:szCs w:val="28"/>
          <w:rtl/>
          <w:lang w:bidi="he-IL"/>
          <w:rPrChange w:id="494" w:author="Юрий Коробочкин" w:date="2023-01-04T17:04:00Z">
            <w:rPr>
              <w:ins w:id="495" w:author="Юрий Коробочкин" w:date="2023-01-04T17:03:00Z"/>
              <w:rFonts w:cstheme="minorHAnsi" w:hint="cs"/>
              <w:sz w:val="28"/>
              <w:szCs w:val="28"/>
              <w:rtl/>
              <w:lang w:bidi="he-IL"/>
            </w:rPr>
          </w:rPrChange>
        </w:rPr>
      </w:pPr>
      <w:ins w:id="496" w:author="Юрий Коробочкин" w:date="2023-01-04T17:03:00Z">
        <w:r w:rsidRPr="00196405">
          <w:rPr>
            <w:rFonts w:ascii="Arial" w:hAnsi="Arial" w:cs="Arial"/>
            <w:sz w:val="28"/>
            <w:szCs w:val="28"/>
            <w:rtl/>
            <w:lang w:bidi="he-IL"/>
            <w:rPrChange w:id="497" w:author="Юрий Коробочкин" w:date="2023-01-04T17:04:00Z">
              <w:rPr>
                <w:rFonts w:cstheme="minorHAnsi" w:hint="cs"/>
                <w:sz w:val="28"/>
                <w:szCs w:val="28"/>
                <w:rtl/>
                <w:lang w:bidi="he-IL"/>
              </w:rPr>
            </w:rPrChange>
          </w:rPr>
          <w:t>אחפש דרך חברים הענ</w:t>
        </w:r>
      </w:ins>
    </w:p>
    <w:p w14:paraId="10DB0425" w14:textId="77777777" w:rsidR="00196405" w:rsidRPr="00196405" w:rsidRDefault="00196405" w:rsidP="00196405">
      <w:pPr>
        <w:spacing w:line="360" w:lineRule="auto"/>
        <w:jc w:val="right"/>
        <w:rPr>
          <w:ins w:id="498" w:author="Юрий Коробочкин" w:date="2023-01-04T17:03:00Z"/>
          <w:rFonts w:ascii="Arial" w:hAnsi="Arial" w:cs="Arial"/>
          <w:sz w:val="28"/>
          <w:szCs w:val="28"/>
          <w:lang w:bidi="he-IL"/>
          <w:rPrChange w:id="499" w:author="Юрий Коробочкин" w:date="2023-01-04T17:04:00Z">
            <w:rPr>
              <w:ins w:id="500" w:author="Юрий Коробочкин" w:date="2023-01-04T17:03:00Z"/>
              <w:rFonts w:cstheme="minorHAnsi"/>
              <w:sz w:val="28"/>
              <w:szCs w:val="28"/>
              <w:lang w:bidi="he-IL"/>
            </w:rPr>
          </w:rPrChange>
        </w:rPr>
      </w:pPr>
      <w:ins w:id="501" w:author="Юрий Коробочкин" w:date="2023-01-04T17:03:00Z">
        <w:r w:rsidRPr="00196405">
          <w:rPr>
            <w:rFonts w:ascii="Arial" w:hAnsi="Arial" w:cs="Arial"/>
            <w:sz w:val="28"/>
            <w:szCs w:val="28"/>
            <w:rtl/>
            <w:lang w:bidi="he-IL"/>
            <w:rPrChange w:id="502" w:author="Юрий Коробочкин" w:date="2023-01-04T17:04:00Z">
              <w:rPr>
                <w:rFonts w:cstheme="minorHAnsi" w:hint="cs"/>
                <w:sz w:val="28"/>
                <w:szCs w:val="28"/>
                <w:rtl/>
                <w:lang w:bidi="he-IL"/>
              </w:rPr>
            </w:rPrChange>
          </w:rPr>
          <w:t>אפרסם מודעה באינטרנט</w:t>
        </w:r>
      </w:ins>
    </w:p>
    <w:p w14:paraId="3D3ABEAE" w14:textId="77777777" w:rsidR="00196405" w:rsidRPr="00196405" w:rsidRDefault="00196405" w:rsidP="00196405">
      <w:pPr>
        <w:spacing w:line="360" w:lineRule="auto"/>
        <w:jc w:val="right"/>
        <w:rPr>
          <w:ins w:id="503" w:author="Юрий Коробочкин" w:date="2023-01-04T17:03:00Z"/>
          <w:rFonts w:ascii="Arial" w:hAnsi="Arial" w:cs="Arial"/>
          <w:b/>
          <w:bCs/>
          <w:i/>
          <w:iCs/>
          <w:sz w:val="28"/>
          <w:szCs w:val="28"/>
          <w:rtl/>
          <w:lang w:bidi="he-IL"/>
          <w:rPrChange w:id="504" w:author="Юрий Коробочкин" w:date="2023-01-04T17:04:00Z">
            <w:rPr>
              <w:ins w:id="505" w:author="Юрий Коробочкин" w:date="2023-01-04T17:03:00Z"/>
              <w:rFonts w:cstheme="minorHAnsi" w:hint="cs"/>
              <w:b/>
              <w:bCs/>
              <w:i/>
              <w:iCs/>
              <w:sz w:val="28"/>
              <w:szCs w:val="28"/>
              <w:rtl/>
              <w:lang w:bidi="he-IL"/>
            </w:rPr>
          </w:rPrChange>
        </w:rPr>
      </w:pPr>
      <w:ins w:id="506" w:author="Юрий Коробочкин" w:date="2023-01-04T17:03:00Z">
        <w:r w:rsidRPr="00196405">
          <w:rPr>
            <w:rFonts w:ascii="Arial" w:hAnsi="Arial" w:cs="Arial"/>
            <w:b/>
            <w:bCs/>
            <w:i/>
            <w:iCs/>
            <w:sz w:val="28"/>
            <w:szCs w:val="28"/>
            <w:rtl/>
            <w:lang w:bidi="he-IL"/>
            <w:rPrChange w:id="507" w:author="Юрий Коробочкин" w:date="2023-01-04T17:04:00Z">
              <w:rPr>
                <w:rFonts w:cstheme="minorHAnsi" w:hint="cs"/>
                <w:b/>
                <w:bCs/>
                <w:i/>
                <w:iCs/>
                <w:sz w:val="28"/>
                <w:szCs w:val="28"/>
                <w:rtl/>
                <w:lang w:bidi="he-IL"/>
              </w:rPr>
            </w:rPrChange>
          </w:rPr>
          <w:t>22. אחרי אולפן תלמד בקורס מקצועי, או תעדות?</w:t>
        </w:r>
      </w:ins>
    </w:p>
    <w:p w14:paraId="11B1FEBE" w14:textId="77777777" w:rsidR="00196405" w:rsidRPr="00196405" w:rsidRDefault="00196405" w:rsidP="00196405">
      <w:pPr>
        <w:spacing w:line="360" w:lineRule="auto"/>
        <w:jc w:val="right"/>
        <w:rPr>
          <w:ins w:id="508" w:author="Юрий Коробочкин" w:date="2023-01-04T17:03:00Z"/>
          <w:rFonts w:ascii="Arial" w:hAnsi="Arial" w:cs="Arial"/>
          <w:sz w:val="28"/>
          <w:szCs w:val="28"/>
          <w:rtl/>
          <w:lang w:bidi="he-IL"/>
          <w:rPrChange w:id="509" w:author="Юрий Коробочкин" w:date="2023-01-04T17:04:00Z">
            <w:rPr>
              <w:ins w:id="510" w:author="Юрий Коробочкин" w:date="2023-01-04T17:03:00Z"/>
              <w:rFonts w:cstheme="minorHAnsi" w:hint="cs"/>
              <w:sz w:val="28"/>
              <w:szCs w:val="28"/>
              <w:rtl/>
              <w:lang w:bidi="he-IL"/>
            </w:rPr>
          </w:rPrChange>
        </w:rPr>
      </w:pPr>
      <w:ins w:id="511" w:author="Юрий Коробочкин" w:date="2023-01-04T17:03:00Z">
        <w:r w:rsidRPr="00196405">
          <w:rPr>
            <w:rFonts w:ascii="Arial" w:hAnsi="Arial" w:cs="Arial"/>
            <w:sz w:val="28"/>
            <w:szCs w:val="28"/>
            <w:rtl/>
            <w:lang w:bidi="he-IL"/>
            <w:rPrChange w:id="512" w:author="Юрий Коробочкин" w:date="2023-01-04T17:04:00Z">
              <w:rPr>
                <w:rFonts w:cstheme="minorHAnsi" w:hint="cs"/>
                <w:sz w:val="28"/>
                <w:szCs w:val="28"/>
                <w:rtl/>
                <w:lang w:bidi="he-IL"/>
              </w:rPr>
            </w:rPrChange>
          </w:rPr>
          <w:t xml:space="preserve">לא, אחרי האולפן, לא אלמד בקורס מיקצועי, רק אעבוד </w:t>
        </w:r>
      </w:ins>
    </w:p>
    <w:p w14:paraId="74867737" w14:textId="77777777" w:rsidR="00196405" w:rsidRPr="00196405" w:rsidRDefault="00196405" w:rsidP="00196405">
      <w:pPr>
        <w:spacing w:line="360" w:lineRule="auto"/>
        <w:jc w:val="right"/>
        <w:rPr>
          <w:ins w:id="513" w:author="Юрий Коробочкин" w:date="2023-01-04T17:03:00Z"/>
          <w:rFonts w:ascii="Arial" w:hAnsi="Arial" w:cs="Arial"/>
          <w:b/>
          <w:bCs/>
          <w:i/>
          <w:iCs/>
          <w:sz w:val="28"/>
          <w:szCs w:val="28"/>
          <w:rtl/>
          <w:lang w:bidi="he-IL"/>
          <w:rPrChange w:id="514" w:author="Юрий Коробочкин" w:date="2023-01-04T17:04:00Z">
            <w:rPr>
              <w:ins w:id="515" w:author="Юрий Коробочкин" w:date="2023-01-04T17:03:00Z"/>
              <w:rFonts w:cstheme="minorHAnsi" w:hint="cs"/>
              <w:b/>
              <w:bCs/>
              <w:i/>
              <w:iCs/>
              <w:sz w:val="28"/>
              <w:szCs w:val="28"/>
              <w:rtl/>
              <w:lang w:bidi="he-IL"/>
            </w:rPr>
          </w:rPrChange>
        </w:rPr>
      </w:pPr>
      <w:ins w:id="516" w:author="Юрий Коробочкин" w:date="2023-01-04T17:03:00Z">
        <w:r w:rsidRPr="00196405">
          <w:rPr>
            <w:rFonts w:ascii="Arial" w:hAnsi="Arial" w:cs="Arial"/>
            <w:b/>
            <w:bCs/>
            <w:i/>
            <w:iCs/>
            <w:sz w:val="28"/>
            <w:szCs w:val="28"/>
            <w:rtl/>
            <w:lang w:bidi="he-IL"/>
            <w:rPrChange w:id="517" w:author="Юрий Коробочкин" w:date="2023-01-04T17:04:00Z">
              <w:rPr>
                <w:rFonts w:cstheme="minorHAnsi" w:hint="cs"/>
                <w:b/>
                <w:bCs/>
                <w:i/>
                <w:iCs/>
                <w:sz w:val="28"/>
                <w:szCs w:val="28"/>
                <w:rtl/>
                <w:lang w:bidi="he-IL"/>
              </w:rPr>
            </w:rPrChange>
          </w:rPr>
          <w:t>23. ספר על התכניות כשתסיים האולפן. (5 משפתים)</w:t>
        </w:r>
      </w:ins>
    </w:p>
    <w:p w14:paraId="65988206" w14:textId="77777777" w:rsidR="00196405" w:rsidRPr="00196405" w:rsidRDefault="00196405" w:rsidP="00196405">
      <w:pPr>
        <w:spacing w:line="360" w:lineRule="auto"/>
        <w:jc w:val="right"/>
        <w:rPr>
          <w:ins w:id="518" w:author="Юрий Коробочкин" w:date="2023-01-04T17:03:00Z"/>
          <w:rFonts w:ascii="Arial" w:hAnsi="Arial" w:cs="Arial"/>
          <w:sz w:val="28"/>
          <w:szCs w:val="28"/>
          <w:rtl/>
          <w:lang w:bidi="he-IL"/>
          <w:rPrChange w:id="519" w:author="Юрий Коробочкин" w:date="2023-01-04T17:04:00Z">
            <w:rPr>
              <w:ins w:id="520" w:author="Юрий Коробочкин" w:date="2023-01-04T17:03:00Z"/>
              <w:rFonts w:cstheme="minorHAnsi" w:hint="cs"/>
              <w:sz w:val="28"/>
              <w:szCs w:val="28"/>
              <w:rtl/>
              <w:lang w:bidi="he-IL"/>
            </w:rPr>
          </w:rPrChange>
        </w:rPr>
      </w:pPr>
      <w:ins w:id="521" w:author="Юрий Коробочкин" w:date="2023-01-04T17:03:00Z">
        <w:r w:rsidRPr="00196405">
          <w:rPr>
            <w:rFonts w:ascii="Arial" w:hAnsi="Arial" w:cs="Arial"/>
            <w:sz w:val="28"/>
            <w:szCs w:val="28"/>
            <w:rtl/>
            <w:lang w:bidi="he-IL"/>
            <w:rPrChange w:id="522" w:author="Юрий Коробочкин" w:date="2023-01-04T17:04:00Z">
              <w:rPr>
                <w:rFonts w:cstheme="minorHAnsi" w:hint="cs"/>
                <w:sz w:val="28"/>
                <w:szCs w:val="28"/>
                <w:rtl/>
                <w:lang w:bidi="he-IL"/>
              </w:rPr>
            </w:rPrChange>
          </w:rPr>
          <w:t>אני חושב שאגור אל יד בתי והנכדים שלי</w:t>
        </w:r>
      </w:ins>
    </w:p>
    <w:p w14:paraId="26C10290" w14:textId="77777777" w:rsidR="00196405" w:rsidRPr="00196405" w:rsidRDefault="00196405" w:rsidP="00196405">
      <w:pPr>
        <w:spacing w:line="360" w:lineRule="auto"/>
        <w:jc w:val="right"/>
        <w:rPr>
          <w:ins w:id="523" w:author="Юрий Коробочкин" w:date="2023-01-04T17:03:00Z"/>
          <w:rFonts w:ascii="Arial" w:hAnsi="Arial" w:cs="Arial"/>
          <w:sz w:val="28"/>
          <w:szCs w:val="28"/>
          <w:rtl/>
          <w:lang w:bidi="he-IL"/>
          <w:rPrChange w:id="524" w:author="Юрий Коробочкин" w:date="2023-01-04T17:04:00Z">
            <w:rPr>
              <w:ins w:id="525" w:author="Юрий Коробочкин" w:date="2023-01-04T17:03:00Z"/>
              <w:rFonts w:cstheme="minorHAnsi" w:hint="cs"/>
              <w:sz w:val="28"/>
              <w:szCs w:val="28"/>
              <w:rtl/>
              <w:lang w:bidi="he-IL"/>
            </w:rPr>
          </w:rPrChange>
        </w:rPr>
      </w:pPr>
      <w:ins w:id="526" w:author="Юрий Коробочкин" w:date="2023-01-04T17:03:00Z">
        <w:r w:rsidRPr="00196405">
          <w:rPr>
            <w:rFonts w:ascii="Arial" w:hAnsi="Arial" w:cs="Arial"/>
            <w:sz w:val="28"/>
            <w:szCs w:val="28"/>
            <w:rtl/>
            <w:lang w:bidi="he-IL"/>
            <w:rPrChange w:id="527" w:author="Юрий Коробочкин" w:date="2023-01-04T17:04:00Z">
              <w:rPr>
                <w:rFonts w:cstheme="minorHAnsi" w:hint="cs"/>
                <w:sz w:val="28"/>
                <w:szCs w:val="28"/>
                <w:rtl/>
                <w:lang w:bidi="he-IL"/>
              </w:rPr>
            </w:rPrChange>
          </w:rPr>
          <w:t>אני מקווה שאעבוד בהמיקצוע שלי, אטייל בידרשל ובחוץ.</w:t>
        </w:r>
      </w:ins>
    </w:p>
    <w:p w14:paraId="558C14BE" w14:textId="77777777" w:rsidR="00196405" w:rsidRPr="00196405" w:rsidRDefault="00196405" w:rsidP="00196405">
      <w:pPr>
        <w:spacing w:line="360" w:lineRule="auto"/>
        <w:jc w:val="right"/>
        <w:rPr>
          <w:ins w:id="528" w:author="Юрий Коробочкин" w:date="2023-01-04T17:03:00Z"/>
          <w:rFonts w:ascii="Arial" w:hAnsi="Arial" w:cs="Arial"/>
          <w:sz w:val="28"/>
          <w:szCs w:val="28"/>
          <w:rtl/>
          <w:lang w:bidi="he-IL"/>
          <w:rPrChange w:id="529" w:author="Юрий Коробочкин" w:date="2023-01-04T17:04:00Z">
            <w:rPr>
              <w:ins w:id="530" w:author="Юрий Коробочкин" w:date="2023-01-04T17:03:00Z"/>
              <w:rFonts w:cstheme="minorHAnsi" w:hint="cs"/>
              <w:sz w:val="28"/>
              <w:szCs w:val="28"/>
              <w:rtl/>
              <w:lang w:bidi="he-IL"/>
            </w:rPr>
          </w:rPrChange>
        </w:rPr>
      </w:pPr>
      <w:ins w:id="531" w:author="Юрий Коробочкин" w:date="2023-01-04T17:03:00Z">
        <w:r w:rsidRPr="00196405">
          <w:rPr>
            <w:rFonts w:ascii="Arial" w:hAnsi="Arial" w:cs="Arial"/>
            <w:sz w:val="28"/>
            <w:szCs w:val="28"/>
            <w:rtl/>
            <w:lang w:bidi="he-IL"/>
            <w:rPrChange w:id="532" w:author="Юрий Коробочкин" w:date="2023-01-04T17:04:00Z">
              <w:rPr>
                <w:rFonts w:cstheme="minorHAnsi" w:hint="cs"/>
                <w:sz w:val="28"/>
                <w:szCs w:val="28"/>
                <w:rtl/>
                <w:lang w:bidi="he-IL"/>
              </w:rPr>
            </w:rPrChange>
          </w:rPr>
          <w:t>אני חושב שאבין עברית</w:t>
        </w:r>
      </w:ins>
    </w:p>
    <w:p w14:paraId="7A04B355" w14:textId="77777777" w:rsidR="00196405" w:rsidRPr="00196405" w:rsidRDefault="00196405" w:rsidP="00196405">
      <w:pPr>
        <w:spacing w:line="360" w:lineRule="auto"/>
        <w:jc w:val="right"/>
        <w:rPr>
          <w:ins w:id="533" w:author="Юрий Коробочкин" w:date="2023-01-04T17:03:00Z"/>
          <w:rFonts w:ascii="Arial" w:hAnsi="Arial" w:cs="Arial"/>
          <w:sz w:val="28"/>
          <w:szCs w:val="28"/>
          <w:rtl/>
          <w:lang w:bidi="he-IL"/>
          <w:rPrChange w:id="534" w:author="Юрий Коробочкин" w:date="2023-01-04T17:04:00Z">
            <w:rPr>
              <w:ins w:id="535" w:author="Юрий Коробочкин" w:date="2023-01-04T17:03:00Z"/>
              <w:rFonts w:cstheme="minorHAnsi" w:hint="cs"/>
              <w:sz w:val="28"/>
              <w:szCs w:val="28"/>
              <w:rtl/>
              <w:lang w:bidi="he-IL"/>
            </w:rPr>
          </w:rPrChange>
        </w:rPr>
      </w:pPr>
      <w:ins w:id="536" w:author="Юрий Коробочкин" w:date="2023-01-04T17:03:00Z">
        <w:r w:rsidRPr="00196405">
          <w:rPr>
            <w:rFonts w:ascii="Arial" w:hAnsi="Arial" w:cs="Arial"/>
            <w:sz w:val="28"/>
            <w:szCs w:val="28"/>
            <w:rtl/>
            <w:lang w:bidi="he-IL"/>
            <w:rPrChange w:id="537" w:author="Юрий Коробочкин" w:date="2023-01-04T17:04:00Z">
              <w:rPr>
                <w:rFonts w:cstheme="minorHAnsi" w:hint="cs"/>
                <w:sz w:val="28"/>
                <w:szCs w:val="28"/>
                <w:rtl/>
                <w:lang w:bidi="he-IL"/>
              </w:rPr>
            </w:rPrChange>
          </w:rPr>
          <w:t>אני מקווה אקונה מכונית חדשה</w:t>
        </w:r>
      </w:ins>
    </w:p>
    <w:p w14:paraId="2160BCD1" w14:textId="77777777" w:rsidR="00196405" w:rsidRPr="00196405" w:rsidRDefault="00196405" w:rsidP="00196405">
      <w:pPr>
        <w:spacing w:line="360" w:lineRule="auto"/>
        <w:jc w:val="center"/>
        <w:rPr>
          <w:ins w:id="538" w:author="Юрий Коробочкин" w:date="2023-01-04T17:03:00Z"/>
          <w:rFonts w:ascii="Arial" w:hAnsi="Arial" w:cs="Arial"/>
          <w:sz w:val="28"/>
          <w:szCs w:val="28"/>
          <w:rtl/>
          <w:lang w:bidi="he-IL"/>
          <w:rPrChange w:id="539" w:author="Юрий Коробочкин" w:date="2023-01-04T17:04:00Z">
            <w:rPr>
              <w:ins w:id="540" w:author="Юрий Коробочкин" w:date="2023-01-04T17:03:00Z"/>
              <w:rFonts w:cstheme="minorHAnsi" w:hint="cs"/>
              <w:sz w:val="28"/>
              <w:szCs w:val="28"/>
              <w:rtl/>
              <w:lang w:bidi="he-IL"/>
            </w:rPr>
          </w:rPrChange>
        </w:rPr>
      </w:pPr>
    </w:p>
    <w:p w14:paraId="173857FF" w14:textId="77777777" w:rsidR="00196405" w:rsidRPr="00196405" w:rsidRDefault="00196405" w:rsidP="00196405">
      <w:pPr>
        <w:spacing w:line="360" w:lineRule="auto"/>
        <w:jc w:val="right"/>
        <w:rPr>
          <w:ins w:id="541" w:author="Юрий Коробочкин" w:date="2023-01-04T17:03:00Z"/>
          <w:rFonts w:ascii="Arial" w:hAnsi="Arial" w:cs="Arial"/>
          <w:sz w:val="28"/>
          <w:szCs w:val="28"/>
          <w:rtl/>
          <w:lang w:bidi="he-IL"/>
          <w:rPrChange w:id="542" w:author="Юрий Коробочкин" w:date="2023-01-04T17:04:00Z">
            <w:rPr>
              <w:ins w:id="543" w:author="Юрий Коробочкин" w:date="2023-01-04T17:03:00Z"/>
              <w:rFonts w:cstheme="minorHAnsi" w:hint="cs"/>
              <w:sz w:val="28"/>
              <w:szCs w:val="28"/>
              <w:rtl/>
              <w:lang w:bidi="he-IL"/>
            </w:rPr>
          </w:rPrChange>
        </w:rPr>
      </w:pPr>
    </w:p>
    <w:p w14:paraId="6794A2B5" w14:textId="77777777" w:rsidR="00196405" w:rsidRPr="00196405" w:rsidRDefault="00196405" w:rsidP="00196405">
      <w:pPr>
        <w:spacing w:line="360" w:lineRule="auto"/>
        <w:jc w:val="right"/>
        <w:rPr>
          <w:ins w:id="544" w:author="Юрий Коробочкин" w:date="2023-01-04T17:03:00Z"/>
          <w:rFonts w:ascii="Arial" w:hAnsi="Arial" w:cs="Arial"/>
          <w:sz w:val="28"/>
          <w:szCs w:val="28"/>
          <w:rtl/>
          <w:lang w:bidi="he-IL"/>
          <w:rPrChange w:id="545" w:author="Юрий Коробочкин" w:date="2023-01-04T17:04:00Z">
            <w:rPr>
              <w:ins w:id="546" w:author="Юрий Коробочкин" w:date="2023-01-04T17:03:00Z"/>
              <w:rFonts w:cstheme="minorHAnsi" w:hint="cs"/>
              <w:sz w:val="28"/>
              <w:szCs w:val="28"/>
              <w:rtl/>
              <w:lang w:bidi="he-IL"/>
            </w:rPr>
          </w:rPrChange>
        </w:rPr>
      </w:pPr>
    </w:p>
    <w:p w14:paraId="4C32E81F" w14:textId="77777777" w:rsidR="00196405" w:rsidRPr="00196405" w:rsidRDefault="00196405" w:rsidP="00196405">
      <w:pPr>
        <w:spacing w:line="360" w:lineRule="auto"/>
        <w:jc w:val="right"/>
        <w:rPr>
          <w:ins w:id="547" w:author="Юрий Коробочкин" w:date="2023-01-04T17:03:00Z"/>
          <w:rFonts w:ascii="Arial" w:hAnsi="Arial" w:cs="Arial"/>
          <w:sz w:val="28"/>
          <w:szCs w:val="28"/>
          <w:rtl/>
          <w:lang w:bidi="he-IL"/>
          <w:rPrChange w:id="548" w:author="Юрий Коробочкин" w:date="2023-01-04T17:04:00Z">
            <w:rPr>
              <w:ins w:id="549" w:author="Юрий Коробочкин" w:date="2023-01-04T17:03:00Z"/>
              <w:rFonts w:cstheme="minorHAnsi" w:hint="cs"/>
              <w:sz w:val="28"/>
              <w:szCs w:val="28"/>
              <w:rtl/>
              <w:lang w:bidi="he-IL"/>
            </w:rPr>
          </w:rPrChange>
        </w:rPr>
      </w:pPr>
    </w:p>
    <w:p w14:paraId="57FFDC74" w14:textId="77777777" w:rsidR="00196405" w:rsidRPr="00196405" w:rsidRDefault="00196405" w:rsidP="00196405">
      <w:pPr>
        <w:spacing w:line="360" w:lineRule="auto"/>
        <w:jc w:val="right"/>
        <w:rPr>
          <w:ins w:id="550" w:author="Юрий Коробочкин" w:date="2023-01-04T17:03:00Z"/>
          <w:rFonts w:ascii="Arial" w:hAnsi="Arial" w:cs="Arial"/>
          <w:sz w:val="28"/>
          <w:szCs w:val="28"/>
          <w:rtl/>
          <w:lang w:bidi="he-IL"/>
          <w:rPrChange w:id="551" w:author="Юрий Коробочкин" w:date="2023-01-04T17:04:00Z">
            <w:rPr>
              <w:ins w:id="552" w:author="Юрий Коробочкин" w:date="2023-01-04T17:03:00Z"/>
              <w:rFonts w:cstheme="minorHAnsi" w:hint="cs"/>
              <w:sz w:val="28"/>
              <w:szCs w:val="28"/>
              <w:rtl/>
              <w:lang w:bidi="he-IL"/>
            </w:rPr>
          </w:rPrChange>
        </w:rPr>
      </w:pPr>
    </w:p>
    <w:p w14:paraId="0DB93D43" w14:textId="77777777" w:rsidR="00196405" w:rsidRPr="00196405" w:rsidRDefault="00196405" w:rsidP="00196405">
      <w:pPr>
        <w:spacing w:line="360" w:lineRule="auto"/>
        <w:jc w:val="right"/>
        <w:rPr>
          <w:ins w:id="553" w:author="Юрий Коробочкин" w:date="2023-01-04T17:03:00Z"/>
          <w:rFonts w:ascii="Arial" w:hAnsi="Arial" w:cs="Arial"/>
          <w:sz w:val="28"/>
          <w:szCs w:val="28"/>
          <w:lang w:bidi="he-IL"/>
          <w:rPrChange w:id="554" w:author="Юрий Коробочкин" w:date="2023-01-04T17:04:00Z">
            <w:rPr>
              <w:ins w:id="555" w:author="Юрий Коробочкин" w:date="2023-01-04T17:03:00Z"/>
              <w:rFonts w:cstheme="minorHAnsi"/>
              <w:sz w:val="28"/>
              <w:szCs w:val="28"/>
              <w:lang w:bidi="he-IL"/>
            </w:rPr>
          </w:rPrChange>
        </w:rPr>
      </w:pPr>
    </w:p>
    <w:p w14:paraId="6B6AEEC2" w14:textId="77777777" w:rsidR="006527A3" w:rsidRPr="00196405" w:rsidRDefault="006527A3">
      <w:pPr>
        <w:rPr>
          <w:rFonts w:ascii="Arial" w:hAnsi="Arial" w:cs="Arial"/>
          <w:rPrChange w:id="556" w:author="Юрий Коробочкин" w:date="2023-01-04T17:04:00Z">
            <w:rPr/>
          </w:rPrChange>
        </w:rPr>
      </w:pPr>
    </w:p>
    <w:sectPr w:rsidR="006527A3" w:rsidRPr="001964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Юрий Коробочкин">
    <w15:presenceInfo w15:providerId="Windows Live" w15:userId="d47f2106a97a18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comments="0" w:insDel="0" w:formatting="0" w:inkAnnotations="0"/>
  <w:trackRevisions/>
  <w:documentProtection w:edit="trackedChanges" w:enforcement="1"/>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E6"/>
    <w:rsid w:val="00013C9C"/>
    <w:rsid w:val="00071756"/>
    <w:rsid w:val="00196405"/>
    <w:rsid w:val="001B7A12"/>
    <w:rsid w:val="00410A6B"/>
    <w:rsid w:val="00473165"/>
    <w:rsid w:val="004A4711"/>
    <w:rsid w:val="004B02F1"/>
    <w:rsid w:val="00560FE6"/>
    <w:rsid w:val="005713FE"/>
    <w:rsid w:val="00604BF9"/>
    <w:rsid w:val="006527A3"/>
    <w:rsid w:val="006E2CF6"/>
    <w:rsid w:val="00771FFA"/>
    <w:rsid w:val="0083238E"/>
    <w:rsid w:val="008806A7"/>
    <w:rsid w:val="008856DF"/>
    <w:rsid w:val="00993AD5"/>
    <w:rsid w:val="00B77253"/>
    <w:rsid w:val="00BA36B0"/>
    <w:rsid w:val="00C27B69"/>
    <w:rsid w:val="00D52068"/>
    <w:rsid w:val="00EB6971"/>
    <w:rsid w:val="00F07E3A"/>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C00E1-AE05-455D-BCBA-436307F42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1964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537759">
      <w:bodyDiv w:val="1"/>
      <w:marLeft w:val="0"/>
      <w:marRight w:val="0"/>
      <w:marTop w:val="0"/>
      <w:marBottom w:val="0"/>
      <w:divBdr>
        <w:top w:val="none" w:sz="0" w:space="0" w:color="auto"/>
        <w:left w:val="none" w:sz="0" w:space="0" w:color="auto"/>
        <w:bottom w:val="none" w:sz="0" w:space="0" w:color="auto"/>
        <w:right w:val="none" w:sz="0" w:space="0" w:color="auto"/>
      </w:divBdr>
    </w:div>
    <w:div w:id="115818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580</Words>
  <Characters>3309</Characters>
  <Application>Microsoft Office Word</Application>
  <DocSecurity>0</DocSecurity>
  <Lines>27</Lines>
  <Paragraphs>7</Paragraphs>
  <ScaleCrop>false</ScaleCrop>
  <Company>diakov.net</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Коробочкин</dc:creator>
  <cp:keywords/>
  <dc:description/>
  <cp:lastModifiedBy>Юрий Коробочкин</cp:lastModifiedBy>
  <cp:revision>2</cp:revision>
  <dcterms:created xsi:type="dcterms:W3CDTF">2023-01-04T15:02:00Z</dcterms:created>
  <dcterms:modified xsi:type="dcterms:W3CDTF">2023-01-04T15:04:00Z</dcterms:modified>
</cp:coreProperties>
</file>