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0BF5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56"/>
          <w:szCs w:val="56"/>
          <w:lang w:val="en-US" w:bidi="he-IL"/>
        </w:rPr>
      </w:pPr>
      <w:r>
        <w:rPr>
          <w:rFonts w:asciiTheme="minorBidi" w:hAnsiTheme="minorBidi"/>
          <w:sz w:val="96"/>
          <w:szCs w:val="96"/>
          <w:rtl/>
          <w:lang w:bidi="he-IL"/>
        </w:rPr>
        <w:t xml:space="preserve">   </w:t>
      </w:r>
      <w:r>
        <w:rPr>
          <w:rFonts w:asciiTheme="minorBidi" w:hAnsiTheme="minorBidi"/>
          <w:sz w:val="56"/>
          <w:szCs w:val="56"/>
          <w:rtl/>
          <w:lang w:bidi="he-IL"/>
        </w:rPr>
        <w:t>יורי קורובוצקין</w:t>
      </w:r>
    </w:p>
    <w:p w14:paraId="0693B3D0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96"/>
          <w:szCs w:val="96"/>
          <w:lang w:bidi="he-IL"/>
        </w:rPr>
      </w:pPr>
      <w:r>
        <w:rPr>
          <w:rFonts w:asciiTheme="minorBidi" w:hAnsiTheme="minorBidi"/>
          <w:sz w:val="96"/>
          <w:szCs w:val="96"/>
          <w:rtl/>
          <w:lang w:bidi="he-IL"/>
        </w:rPr>
        <w:t xml:space="preserve">א                                   </w:t>
      </w:r>
    </w:p>
    <w:p w14:paraId="6B65E523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val="en-US"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1.ספר על עצמ</w:t>
      </w:r>
      <w:r>
        <w:rPr>
          <w:rFonts w:asciiTheme="minorBidi" w:hAnsiTheme="minorBidi"/>
          <w:b/>
          <w:bCs/>
          <w:i/>
          <w:iCs/>
          <w:sz w:val="36"/>
          <w:szCs w:val="36"/>
          <w:rtl/>
          <w:lang w:val="en-US" w:bidi="he-IL"/>
        </w:rPr>
        <w:t>ך</w:t>
      </w:r>
    </w:p>
    <w:p w14:paraId="3F1460DB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שמי יורי. אני עולה חדש, מרוסיה, בן 65.</w:t>
      </w:r>
    </w:p>
    <w:p w14:paraId="0BD49631" w14:textId="4A149E83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המקצוע שלי תוכניתן מתמטיקאי. יש לי דוקטורט . למדתי באוני</w:t>
      </w:r>
      <w:del w:id="0" w:author="יוסי וקס" w:date="2022-12-25T12:50:00Z">
        <w:r w:rsidDel="00264076">
          <w:rPr>
            <w:rFonts w:asciiTheme="minorBidi" w:hAnsiTheme="minorBidi"/>
            <w:sz w:val="36"/>
            <w:szCs w:val="36"/>
            <w:rtl/>
            <w:lang w:bidi="he-IL"/>
          </w:rPr>
          <w:delText>ו</w:delText>
        </w:r>
      </w:del>
      <w:r>
        <w:rPr>
          <w:rFonts w:asciiTheme="minorBidi" w:hAnsiTheme="minorBidi"/>
          <w:sz w:val="36"/>
          <w:szCs w:val="36"/>
          <w:rtl/>
          <w:lang w:bidi="he-IL"/>
        </w:rPr>
        <w:t>ב</w:t>
      </w:r>
      <w:ins w:id="1" w:author="יוסי וקס" w:date="2022-12-25T12:50:00Z">
        <w:r w:rsidR="00264076">
          <w:rPr>
            <w:rFonts w:asciiTheme="minorBidi" w:hAnsiTheme="minorBidi" w:hint="cs"/>
            <w:sz w:val="36"/>
            <w:szCs w:val="36"/>
            <w:rtl/>
            <w:lang w:bidi="he-IL"/>
          </w:rPr>
          <w:t>ר</w:t>
        </w:r>
      </w:ins>
      <w:r>
        <w:rPr>
          <w:rFonts w:asciiTheme="minorBidi" w:hAnsiTheme="minorBidi"/>
          <w:sz w:val="36"/>
          <w:szCs w:val="36"/>
          <w:rtl/>
          <w:lang w:bidi="he-IL"/>
        </w:rPr>
        <w:t>סיטה במוסקווה.</w:t>
      </w:r>
    </w:p>
    <w:p w14:paraId="7592871A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אני נשוי. יש לי אישה, בת, שני נכדים וכלב.</w:t>
      </w:r>
    </w:p>
    <w:p w14:paraId="1155DE38" w14:textId="64B5F0F9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אני וגם אישתי עלינו</w:t>
      </w:r>
      <w:r>
        <w:rPr>
          <w:rFonts w:asciiTheme="minorBidi" w:hAnsiTheme="minorBidi" w:hint="cs"/>
          <w:sz w:val="36"/>
          <w:szCs w:val="36"/>
          <w:rtl/>
          <w:lang w:bidi="he-IL"/>
        </w:rPr>
        <w:t xml:space="preserve"> </w:t>
      </w:r>
      <w:r>
        <w:rPr>
          <w:rFonts w:asciiTheme="minorBidi" w:hAnsiTheme="minorBidi"/>
          <w:sz w:val="36"/>
          <w:szCs w:val="36"/>
          <w:rtl/>
          <w:lang w:bidi="he-IL"/>
        </w:rPr>
        <w:t>לישראל לפני חצי שנה מרוסיה, אחר-כך בתי עלתה לישראל מאוקראינה.</w:t>
      </w:r>
    </w:p>
    <w:p w14:paraId="263AC1DE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val="en-US"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אנחנו עלינו מפני שהמלחמה התחילה בין רוסיה לבין אוקראינה.</w:t>
      </w:r>
    </w:p>
    <w:p w14:paraId="372C2BFA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2. איפה אתה גר?</w:t>
      </w:r>
    </w:p>
    <w:p w14:paraId="03B5D50B" w14:textId="3F2A99A1" w:rsidR="00F2745A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אני גר בפתח-תקווה, ברחב בנימין מינץ, מספר 26, </w:t>
      </w:r>
      <w:del w:id="2" w:author="יוסי וקס" w:date="2022-12-25T12:51:00Z">
        <w:r w:rsidRPr="004F477B" w:rsidDel="00264076">
          <w:rPr>
            <w:rFonts w:asciiTheme="minorBidi" w:hAnsiTheme="minorBidi"/>
            <w:color w:val="FF0000"/>
            <w:sz w:val="36"/>
            <w:szCs w:val="36"/>
            <w:rtl/>
            <w:lang w:bidi="he-IL"/>
          </w:rPr>
          <w:delText>מספר דירת</w:delText>
        </w:r>
      </w:del>
      <w:ins w:id="3" w:author="יוסי וקס" w:date="2022-12-25T12:51:00Z">
        <w:r w:rsidR="00264076">
          <w:rPr>
            <w:rFonts w:asciiTheme="minorBidi" w:hAnsiTheme="minorBidi" w:hint="cs"/>
            <w:color w:val="FF0000"/>
            <w:sz w:val="36"/>
            <w:szCs w:val="36"/>
            <w:rtl/>
            <w:lang w:bidi="he-IL"/>
          </w:rPr>
          <w:t xml:space="preserve">דירה </w:t>
        </w:r>
      </w:ins>
      <w:r w:rsidRPr="004F477B">
        <w:rPr>
          <w:rFonts w:asciiTheme="minorBidi" w:hAnsiTheme="minorBidi"/>
          <w:color w:val="FF0000"/>
          <w:sz w:val="36"/>
          <w:szCs w:val="36"/>
          <w:rtl/>
          <w:lang w:bidi="he-IL"/>
        </w:rPr>
        <w:t xml:space="preserve"> </w:t>
      </w:r>
      <w:r>
        <w:rPr>
          <w:rFonts w:asciiTheme="minorBidi" w:hAnsiTheme="minorBidi"/>
          <w:sz w:val="36"/>
          <w:szCs w:val="36"/>
          <w:rtl/>
          <w:lang w:bidi="he-IL"/>
        </w:rPr>
        <w:t>7.</w:t>
      </w:r>
    </w:p>
    <w:p w14:paraId="349FF6DA" w14:textId="2120DB16" w:rsidR="004F477B" w:rsidRPr="00F2745A" w:rsidRDefault="004F477B" w:rsidP="00F2745A">
      <w:pPr>
        <w:spacing w:line="360" w:lineRule="auto"/>
        <w:jc w:val="right"/>
        <w:rPr>
          <w:rFonts w:asciiTheme="minorBidi" w:hAnsiTheme="minorBidi"/>
          <w:sz w:val="36"/>
          <w:szCs w:val="36"/>
          <w:lang w:val="en-US" w:bidi="he-IL"/>
        </w:rPr>
      </w:pPr>
      <w:del w:id="4" w:author="יוסי וקס" w:date="2022-12-25T12:51:00Z">
        <w:r w:rsidDel="00264076">
          <w:rPr>
            <w:rFonts w:asciiTheme="minorBidi" w:hAnsiTheme="minorBidi" w:hint="cs"/>
            <w:sz w:val="36"/>
            <w:szCs w:val="36"/>
            <w:rtl/>
            <w:lang w:bidi="he-IL"/>
          </w:rPr>
          <w:delText>(</w:delText>
        </w:r>
        <w:r w:rsidR="00F2745A" w:rsidRPr="00F2745A" w:rsidDel="00264076">
          <w:rPr>
            <w:rFonts w:asciiTheme="minorBidi" w:hAnsiTheme="minorBidi"/>
            <w:color w:val="FF0000"/>
            <w:sz w:val="36"/>
            <w:szCs w:val="36"/>
            <w:rtl/>
            <w:lang w:bidi="he-IL"/>
          </w:rPr>
          <w:delText xml:space="preserve"> </w:delText>
        </w:r>
        <w:r w:rsidR="00F2745A" w:rsidRPr="004F477B" w:rsidDel="00264076">
          <w:rPr>
            <w:rFonts w:asciiTheme="minorBidi" w:hAnsiTheme="minorBidi"/>
            <w:color w:val="FF0000"/>
            <w:sz w:val="36"/>
            <w:szCs w:val="36"/>
            <w:rtl/>
            <w:lang w:bidi="he-IL"/>
          </w:rPr>
          <w:delText>מספר די</w:delText>
        </w:r>
        <w:r w:rsidR="00F2745A" w:rsidDel="00264076">
          <w:rPr>
            <w:rFonts w:asciiTheme="minorBidi" w:hAnsiTheme="minorBidi" w:hint="cs"/>
            <w:color w:val="FF0000"/>
            <w:sz w:val="36"/>
            <w:szCs w:val="36"/>
            <w:rtl/>
            <w:lang w:bidi="he-IL"/>
          </w:rPr>
          <w:delText>רת ??)</w:delText>
        </w:r>
      </w:del>
      <w:r w:rsidR="00F2745A">
        <w:rPr>
          <w:rFonts w:asciiTheme="minorBidi" w:hAnsiTheme="minorBidi"/>
          <w:color w:val="FF0000"/>
          <w:sz w:val="36"/>
          <w:szCs w:val="36"/>
          <w:lang w:val="en-US" w:bidi="he-IL"/>
        </w:rPr>
        <w:t xml:space="preserve">  </w:t>
      </w:r>
    </w:p>
    <w:p w14:paraId="77CDEBA6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3.איפה נולדת?</w:t>
      </w:r>
    </w:p>
    <w:p w14:paraId="31D63312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נולדתי ברוסיה</w:t>
      </w:r>
    </w:p>
    <w:p w14:paraId="01720572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lastRenderedPageBreak/>
        <w:t>4. מה המצב המשפחתי שלך?</w:t>
      </w:r>
    </w:p>
    <w:p w14:paraId="0E4799F8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אני נשוי</w:t>
      </w:r>
    </w:p>
    <w:p w14:paraId="6BEA715F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5</w:t>
      </w: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. מה מהמקצוע  שלך?</w:t>
      </w:r>
    </w:p>
    <w:p w14:paraId="1C0C2A49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המקצוע שלי תכניתן מתמטיקאי</w:t>
      </w:r>
    </w:p>
    <w:p w14:paraId="19BEE972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6. יש לך קרובים  בישראל?</w:t>
      </w:r>
    </w:p>
    <w:p w14:paraId="4C0E735C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כן, יש לי אישה, בת, שני נכדים וכלב.</w:t>
      </w:r>
    </w:p>
    <w:p w14:paraId="616C6C0F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7. בן כמה אתה?</w:t>
      </w:r>
    </w:p>
    <w:p w14:paraId="177A5AE9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אני בן 65</w:t>
      </w:r>
    </w:p>
    <w:p w14:paraId="4BFE5FDB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8. כמה זמן אתה בישראל?</w:t>
      </w:r>
    </w:p>
    <w:p w14:paraId="78B02BC6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אני בישראל חצי שנה.</w:t>
      </w:r>
    </w:p>
    <w:p w14:paraId="198C3541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9. יש לך ילדים?</w:t>
      </w:r>
    </w:p>
    <w:p w14:paraId="32E3CEDD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כן, יש לי בת.</w:t>
      </w:r>
    </w:p>
    <w:p w14:paraId="6883BC5D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96"/>
          <w:szCs w:val="96"/>
          <w:rtl/>
          <w:lang w:bidi="he-IL"/>
        </w:rPr>
      </w:pPr>
      <w:r>
        <w:rPr>
          <w:rFonts w:asciiTheme="minorBidi" w:hAnsiTheme="minorBidi"/>
          <w:sz w:val="96"/>
          <w:szCs w:val="96"/>
          <w:rtl/>
          <w:lang w:bidi="he-IL"/>
        </w:rPr>
        <w:t>ב</w:t>
      </w:r>
    </w:p>
    <w:p w14:paraId="20DE31F3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1. ספר על עצמך</w:t>
      </w:r>
    </w:p>
    <w:p w14:paraId="072EFBEA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המקצוע שלי תוכניתן מתמטיקאי, יש לי דוקטורט.</w:t>
      </w:r>
    </w:p>
    <w:p w14:paraId="3083022C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למדתי במוסקווה,  באוניברסיטה.</w:t>
      </w:r>
    </w:p>
    <w:p w14:paraId="2CF7145F" w14:textId="6551FD3E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הייתי ברוסיה, במלחווקה. מלחוקה היא עיר קטנה על-יד מוסקווה.</w:t>
      </w:r>
    </w:p>
    <w:p w14:paraId="1DD557CE" w14:textId="3AACFCDD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לפעמים עבדתי כמבחל </w:t>
      </w:r>
      <w:ins w:id="5" w:author="יוסי וקס" w:date="2022-12-25T12:51:00Z">
        <w:r w:rsidR="00264076">
          <w:rPr>
            <w:rFonts w:asciiTheme="minorBidi" w:hAnsiTheme="minorBidi" w:hint="cs"/>
            <w:sz w:val="36"/>
            <w:szCs w:val="36"/>
            <w:rtl/>
            <w:lang w:bidi="he-IL"/>
          </w:rPr>
          <w:t>?</w:t>
        </w:r>
      </w:ins>
      <w:r>
        <w:rPr>
          <w:rFonts w:asciiTheme="minorBidi" w:hAnsiTheme="minorBidi"/>
          <w:sz w:val="36"/>
          <w:szCs w:val="36"/>
          <w:rtl/>
          <w:lang w:bidi="he-IL"/>
        </w:rPr>
        <w:t>או   כתוכניתן מתמטיקאי.</w:t>
      </w:r>
    </w:p>
    <w:p w14:paraId="1C9644C4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עליתי לישראל מפני  שברוסיה התחילה המלחמה עם אוקראינה. </w:t>
      </w:r>
    </w:p>
    <w:p w14:paraId="4BD8DF41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2. עם מי באת לישראל?</w:t>
      </w:r>
    </w:p>
    <w:p w14:paraId="59F9A876" w14:textId="4BAF48BB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באתי עם </w:t>
      </w:r>
      <w:del w:id="6" w:author="יוסי וקס" w:date="2022-12-25T12:52:00Z">
        <w:r w:rsidRPr="00F2745A" w:rsidDel="00264076">
          <w:rPr>
            <w:rFonts w:asciiTheme="minorBidi" w:hAnsiTheme="minorBidi"/>
            <w:color w:val="FF0000"/>
            <w:sz w:val="36"/>
            <w:szCs w:val="36"/>
            <w:rtl/>
            <w:lang w:bidi="he-IL"/>
          </w:rPr>
          <w:delText>האישהשלי</w:delText>
        </w:r>
      </w:del>
      <w:ins w:id="7" w:author="יוסי וקס" w:date="2022-12-25T12:52:00Z">
        <w:r w:rsidR="00264076">
          <w:rPr>
            <w:rFonts w:asciiTheme="minorBidi" w:hAnsiTheme="minorBidi" w:hint="cs"/>
            <w:color w:val="FF0000"/>
            <w:sz w:val="36"/>
            <w:szCs w:val="36"/>
            <w:rtl/>
            <w:lang w:bidi="he-IL"/>
          </w:rPr>
          <w:t xml:space="preserve"> אִשתי</w:t>
        </w:r>
      </w:ins>
      <w:r>
        <w:rPr>
          <w:rFonts w:asciiTheme="minorBidi" w:hAnsiTheme="minorBidi"/>
          <w:sz w:val="36"/>
          <w:szCs w:val="36"/>
          <w:rtl/>
          <w:lang w:bidi="he-IL"/>
        </w:rPr>
        <w:t>, ב</w:t>
      </w:r>
      <w:ins w:id="8" w:author="יוסי וקס" w:date="2022-12-25T12:52:00Z">
        <w:r w:rsidR="00264076">
          <w:rPr>
            <w:rFonts w:asciiTheme="minorBidi" w:hAnsiTheme="minorBidi" w:hint="cs"/>
            <w:sz w:val="36"/>
            <w:szCs w:val="36"/>
            <w:rtl/>
            <w:lang w:bidi="he-IL"/>
          </w:rPr>
          <w:t>ִּ</w:t>
        </w:r>
      </w:ins>
      <w:r>
        <w:rPr>
          <w:rFonts w:asciiTheme="minorBidi" w:hAnsiTheme="minorBidi"/>
          <w:sz w:val="36"/>
          <w:szCs w:val="36"/>
          <w:rtl/>
          <w:lang w:bidi="he-IL"/>
        </w:rPr>
        <w:t>תי, הנכדים והכלב שלי.</w:t>
      </w:r>
    </w:p>
    <w:p w14:paraId="59C0ADA1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3.למה החלטת לגור בפתח-תקווה?</w:t>
      </w:r>
    </w:p>
    <w:p w14:paraId="4FD1CF81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החלטתי לגור בפתח-תקווה, כי בתי כבר גרה פה, כשאני עליתי לישראל</w:t>
      </w: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.</w:t>
      </w:r>
    </w:p>
    <w:p w14:paraId="3F1275C9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4. איך באת היום לאולפן?</w:t>
      </w:r>
    </w:p>
    <w:p w14:paraId="423D6567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היום נסעתי לאולפן במכונית.</w:t>
      </w:r>
    </w:p>
    <w:p w14:paraId="486801E6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5. עד איזו שעה נשארת אתמול באולפן</w:t>
      </w:r>
      <w:r>
        <w:rPr>
          <w:rFonts w:asciiTheme="minorBidi" w:hAnsiTheme="minorBidi"/>
          <w:sz w:val="36"/>
          <w:szCs w:val="36"/>
          <w:rtl/>
          <w:lang w:bidi="he-IL"/>
        </w:rPr>
        <w:t>?</w:t>
      </w:r>
    </w:p>
    <w:p w14:paraId="591DBA75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נשארתי אתמול באולפן עד שעה רבע לאחת בצהריים.</w:t>
      </w:r>
    </w:p>
    <w:p w14:paraId="6486F58A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6. מה עשית אתמול?</w:t>
      </w:r>
    </w:p>
    <w:p w14:paraId="2886A393" w14:textId="000168F8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אתמול קמתי מוקדם, בשעה חמש </w:t>
      </w:r>
      <w:del w:id="9" w:author="יוסי וקס" w:date="2022-12-25T12:52:00Z">
        <w:r w:rsidR="0077018A" w:rsidRPr="0077018A" w:rsidDel="00264076">
          <w:rPr>
            <w:rFonts w:asciiTheme="minorBidi" w:hAnsiTheme="minorBidi"/>
            <w:color w:val="FF0000"/>
            <w:sz w:val="36"/>
            <w:szCs w:val="36"/>
            <w:rtl/>
            <w:lang w:bidi="he-IL"/>
          </w:rPr>
          <w:delText>בחצי</w:delText>
        </w:r>
        <w:r w:rsidR="0077018A" w:rsidDel="00264076">
          <w:rPr>
            <w:rFonts w:asciiTheme="minorBidi" w:hAnsiTheme="minorBidi" w:hint="cs"/>
            <w:color w:val="FF0000"/>
            <w:sz w:val="36"/>
            <w:szCs w:val="36"/>
            <w:rtl/>
            <w:lang w:bidi="he-IL"/>
          </w:rPr>
          <w:delText xml:space="preserve"> (</w:delText>
        </w:r>
      </w:del>
      <w:r w:rsidR="0077018A">
        <w:rPr>
          <w:rFonts w:asciiTheme="minorBidi" w:hAnsiTheme="minorBidi" w:hint="cs"/>
          <w:color w:val="FF0000"/>
          <w:sz w:val="36"/>
          <w:szCs w:val="36"/>
          <w:rtl/>
          <w:lang w:bidi="he-IL"/>
        </w:rPr>
        <w:t>ו</w:t>
      </w:r>
      <w:r w:rsidR="0077018A" w:rsidRPr="0077018A">
        <w:rPr>
          <w:rFonts w:asciiTheme="minorBidi" w:hAnsiTheme="minorBidi"/>
          <w:color w:val="FF0000"/>
          <w:sz w:val="36"/>
          <w:szCs w:val="36"/>
          <w:rtl/>
          <w:lang w:bidi="he-IL"/>
        </w:rPr>
        <w:t>חצי</w:t>
      </w:r>
      <w:r w:rsidR="0077018A">
        <w:rPr>
          <w:rFonts w:asciiTheme="minorBidi" w:hAnsiTheme="minorBidi" w:hint="cs"/>
          <w:color w:val="FF0000"/>
          <w:sz w:val="36"/>
          <w:szCs w:val="36"/>
          <w:rtl/>
          <w:lang w:bidi="he-IL"/>
        </w:rPr>
        <w:t xml:space="preserve"> </w:t>
      </w:r>
      <w:del w:id="10" w:author="יוסי וקס" w:date="2022-12-25T12:52:00Z">
        <w:r w:rsidR="0077018A" w:rsidDel="00264076">
          <w:rPr>
            <w:rFonts w:asciiTheme="minorBidi" w:hAnsiTheme="minorBidi" w:hint="cs"/>
            <w:color w:val="FF0000"/>
            <w:sz w:val="36"/>
            <w:szCs w:val="36"/>
            <w:rtl/>
            <w:lang w:bidi="he-IL"/>
          </w:rPr>
          <w:delText>??)</w:delText>
        </w:r>
      </w:del>
      <w:r>
        <w:rPr>
          <w:rFonts w:asciiTheme="minorBidi" w:hAnsiTheme="minorBidi"/>
          <w:sz w:val="36"/>
          <w:szCs w:val="36"/>
          <w:rtl/>
          <w:lang w:bidi="he-IL"/>
        </w:rPr>
        <w:t xml:space="preserve"> בבוקר יצאתי לטייל עם הכלב שלי. בשעה שש וחצי חזרתי הבייתה. האישה כבר קמה ושתתה קפה.</w:t>
      </w:r>
    </w:p>
    <w:p w14:paraId="503DFC38" w14:textId="0AB7AE96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אני </w:t>
      </w:r>
      <w:r w:rsidR="0077018A">
        <w:rPr>
          <w:rFonts w:asciiTheme="minorBidi" w:hAnsiTheme="minorBidi" w:hint="cs"/>
          <w:sz w:val="36"/>
          <w:szCs w:val="36"/>
          <w:rtl/>
          <w:lang w:bidi="he-IL"/>
        </w:rPr>
        <w:t>התרחצ</w:t>
      </w:r>
      <w:ins w:id="11" w:author="יוסי וקס" w:date="2022-12-25T12:53:00Z">
        <w:r w:rsidR="00264076">
          <w:rPr>
            <w:rFonts w:asciiTheme="minorBidi" w:hAnsiTheme="minorBidi" w:hint="cs"/>
            <w:sz w:val="36"/>
            <w:szCs w:val="36"/>
            <w:rtl/>
            <w:lang w:bidi="he-IL"/>
          </w:rPr>
          <w:t>ת</w:t>
        </w:r>
      </w:ins>
      <w:r w:rsidR="0077018A">
        <w:rPr>
          <w:rFonts w:asciiTheme="minorBidi" w:hAnsiTheme="minorBidi" w:hint="cs"/>
          <w:sz w:val="36"/>
          <w:szCs w:val="36"/>
          <w:rtl/>
          <w:lang w:bidi="he-IL"/>
        </w:rPr>
        <w:t xml:space="preserve">י, </w:t>
      </w:r>
      <w:r>
        <w:rPr>
          <w:rFonts w:asciiTheme="minorBidi" w:hAnsiTheme="minorBidi"/>
          <w:sz w:val="36"/>
          <w:szCs w:val="36"/>
          <w:rtl/>
          <w:lang w:bidi="he-IL"/>
        </w:rPr>
        <w:t>התקלחתי, התלבשתי ואכלתי ארוחת בוקר עם האישה.</w:t>
      </w:r>
    </w:p>
    <w:p w14:paraId="7501C48F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אחרי שנתתי ארוחה לכלב, נסענו לבתי במכונית.</w:t>
      </w:r>
    </w:p>
    <w:p w14:paraId="5FDEA872" w14:textId="2AC470E6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אחר- כך </w:t>
      </w:r>
      <w:r w:rsidRPr="009E558C">
        <w:rPr>
          <w:rFonts w:asciiTheme="minorBidi" w:hAnsiTheme="minorBidi"/>
          <w:color w:val="FF0000"/>
          <w:sz w:val="36"/>
          <w:szCs w:val="36"/>
          <w:rtl/>
          <w:lang w:bidi="he-IL"/>
        </w:rPr>
        <w:t>לקחנו</w:t>
      </w:r>
      <w:del w:id="12" w:author="יוסי וקס" w:date="2022-12-25T12:53:00Z">
        <w:r w:rsidR="009E558C" w:rsidDel="00264076">
          <w:rPr>
            <w:rFonts w:asciiTheme="minorBidi" w:hAnsiTheme="minorBidi" w:hint="cs"/>
            <w:color w:val="FF0000"/>
            <w:sz w:val="36"/>
            <w:szCs w:val="36"/>
            <w:rtl/>
            <w:lang w:bidi="he-IL"/>
          </w:rPr>
          <w:delText>(שם פואל לקחת?? --&gt; קחתנו)</w:delText>
        </w:r>
        <w:r w:rsidDel="00264076">
          <w:rPr>
            <w:rFonts w:asciiTheme="minorBidi" w:hAnsiTheme="minorBidi"/>
            <w:sz w:val="36"/>
            <w:szCs w:val="36"/>
            <w:rtl/>
            <w:lang w:bidi="he-IL"/>
          </w:rPr>
          <w:delText xml:space="preserve"> </w:delText>
        </w:r>
      </w:del>
      <w:r>
        <w:rPr>
          <w:rFonts w:asciiTheme="minorBidi" w:hAnsiTheme="minorBidi"/>
          <w:sz w:val="36"/>
          <w:szCs w:val="36"/>
          <w:rtl/>
          <w:lang w:bidi="he-IL"/>
        </w:rPr>
        <w:t>את הנכדים לבית הספר ונסענו לאולפן.</w:t>
      </w:r>
    </w:p>
    <w:p w14:paraId="7BF0F90C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אחרי האולפן, נסעתי הביתה, אכלתי ארוחת צהריים, למדתי שיעורי בית. אחר-כך יצאתי מהבית לטייל עם הכלב.</w:t>
      </w:r>
    </w:p>
    <w:p w14:paraId="668F472E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אחר-כך אכלתי ארוחת ערב והלכתי לישון.</w:t>
      </w:r>
    </w:p>
    <w:p w14:paraId="21AA9970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7</w:t>
      </w: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. איזו עונה אתה אוהב ? למה</w:t>
      </w:r>
      <w:r>
        <w:rPr>
          <w:rFonts w:asciiTheme="minorBidi" w:hAnsiTheme="minorBidi"/>
          <w:sz w:val="36"/>
          <w:szCs w:val="36"/>
          <w:rtl/>
          <w:lang w:bidi="he-IL"/>
        </w:rPr>
        <w:t>?</w:t>
      </w:r>
    </w:p>
    <w:p w14:paraId="28CD1C7B" w14:textId="11A1EBA2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אני אוהב את האביב ואת הסתיו  מפני שלא חם ואפשר ללכת לים, לטייל בארץ. אני לא אוהב </w:t>
      </w:r>
      <w:ins w:id="13" w:author="יוסי וקס" w:date="2022-12-25T12:53:00Z">
        <w:r w:rsidR="00264076">
          <w:rPr>
            <w:rFonts w:asciiTheme="minorBidi" w:hAnsiTheme="minorBidi" w:hint="cs"/>
            <w:sz w:val="36"/>
            <w:szCs w:val="36"/>
            <w:rtl/>
            <w:lang w:bidi="he-IL"/>
          </w:rPr>
          <w:t>את ה</w:t>
        </w:r>
      </w:ins>
      <w:r>
        <w:rPr>
          <w:rFonts w:asciiTheme="minorBidi" w:hAnsiTheme="minorBidi"/>
          <w:sz w:val="36"/>
          <w:szCs w:val="36"/>
          <w:rtl/>
          <w:lang w:bidi="he-IL"/>
        </w:rPr>
        <w:t>חורף,כשקר. אני לא אוהב את הקיץ, כי חם. אני מעדיף טמפרטורה</w:t>
      </w:r>
      <w:ins w:id="14" w:author="יוסי וקס" w:date="2022-12-25T12:54:00Z">
        <w:r w:rsidR="00264076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של </w:t>
        </w:r>
      </w:ins>
      <w:r>
        <w:rPr>
          <w:rFonts w:asciiTheme="minorBidi" w:hAnsiTheme="minorBidi"/>
          <w:sz w:val="36"/>
          <w:szCs w:val="36"/>
          <w:rtl/>
          <w:lang w:bidi="he-IL"/>
        </w:rPr>
        <w:t xml:space="preserve"> 12 (שתים עשרה) מעלות ללא גשם ורוח חזקה. זה נוח לצוד ולדוג.</w:t>
      </w:r>
    </w:p>
    <w:p w14:paraId="5FCA5666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8. מה אתה מעדיף לעשות כש</w:t>
      </w:r>
      <w:del w:id="15" w:author="יוסי וקס" w:date="2022-12-25T12:54:00Z">
        <w:r w:rsidDel="00264076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 xml:space="preserve"> </w:delText>
        </w:r>
      </w:del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יש לך זמן?</w:t>
      </w:r>
    </w:p>
    <w:p w14:paraId="70617E57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כשיש לי זמן אני מעדיף ללכת עם הנכדים, ללכת עם הכלב, לשחק איתם, לטייל לארץ, לראות טלויזיה, לשמוע מוזיקה, ללכת לצוד. </w:t>
      </w:r>
    </w:p>
    <w:p w14:paraId="6738B009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9. שכרת או קנית דירה?</w:t>
      </w:r>
    </w:p>
    <w:p w14:paraId="04C640C9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>שכרתי דירה גדולה, לא חדשה, אבל טובה.</w:t>
      </w:r>
    </w:p>
    <w:p w14:paraId="44B007A1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rtl/>
          <w:lang w:bidi="he-IL"/>
        </w:rPr>
        <w:t xml:space="preserve">בדירה יש 3 (שלושה) חדרים, סלון ושני שירותים. </w:t>
      </w:r>
    </w:p>
    <w:p w14:paraId="30219690" w14:textId="77777777" w:rsidR="004F477B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10. מה קנית ואיך שילמת?</w:t>
      </w:r>
    </w:p>
    <w:p w14:paraId="1399DB72" w14:textId="77777777" w:rsidR="004F477B" w:rsidRDefault="004F477B">
      <w:pPr>
        <w:bidi/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  <w:pPrChange w:id="16" w:author="יוסי וקס" w:date="2022-12-25T12:55:00Z">
          <w:pPr>
            <w:spacing w:line="360" w:lineRule="auto"/>
            <w:jc w:val="right"/>
          </w:pPr>
        </w:pPrChange>
      </w:pPr>
      <w:r>
        <w:rPr>
          <w:rFonts w:asciiTheme="minorBidi" w:hAnsiTheme="minorBidi"/>
          <w:sz w:val="36"/>
          <w:szCs w:val="36"/>
          <w:rtl/>
          <w:lang w:bidi="he-IL"/>
        </w:rPr>
        <w:t>קניתי ארוחה ב</w:t>
      </w:r>
      <w:del w:id="17" w:author="יוסי וקס" w:date="2022-12-25T12:55:00Z">
        <w:r w:rsidDel="00264076">
          <w:rPr>
            <w:rFonts w:asciiTheme="minorBidi" w:hAnsiTheme="minorBidi"/>
            <w:sz w:val="36"/>
            <w:szCs w:val="36"/>
            <w:rtl/>
            <w:lang w:bidi="he-IL"/>
          </w:rPr>
          <w:delText xml:space="preserve"> </w:delText>
        </w:r>
      </w:del>
      <w:r>
        <w:rPr>
          <w:rFonts w:asciiTheme="minorBidi" w:hAnsiTheme="minorBidi"/>
          <w:sz w:val="36"/>
          <w:szCs w:val="36"/>
          <w:rtl/>
          <w:lang w:bidi="he-IL"/>
        </w:rPr>
        <w:t>סופר, אוכל לכלב באינטרנט, בשר לכלב בחנות, מתנות לנכדים, לבתי ולאישה. שילמתי במזומן ובכרטיס אשראי.</w:t>
      </w:r>
    </w:p>
    <w:p w14:paraId="108462AF" w14:textId="2C243093" w:rsidR="004F477B" w:rsidRPr="00264076" w:rsidDel="00264076" w:rsidRDefault="004F477B">
      <w:pPr>
        <w:spacing w:line="360" w:lineRule="auto"/>
        <w:jc w:val="center"/>
        <w:rPr>
          <w:del w:id="18" w:author="יוסי וקס" w:date="2022-12-25T12:55:00Z"/>
          <w:rFonts w:asciiTheme="minorBidi" w:hAnsiTheme="minorBidi"/>
          <w:sz w:val="36"/>
          <w:szCs w:val="36"/>
          <w:rtl/>
          <w:lang w:val="en-US" w:bidi="he-IL"/>
          <w:rPrChange w:id="19" w:author="יוסי וקס" w:date="2022-12-25T12:56:00Z">
            <w:rPr>
              <w:del w:id="20" w:author="יוסי וקס" w:date="2022-12-25T12:55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pPrChange w:id="21" w:author="יוסי וקס" w:date="2022-12-25T12:55:00Z">
          <w:pPr>
            <w:spacing w:line="360" w:lineRule="auto"/>
            <w:jc w:val="right"/>
          </w:pPr>
        </w:pPrChange>
      </w:pPr>
    </w:p>
    <w:p w14:paraId="41CA84E1" w14:textId="25C52446" w:rsidR="004F477B" w:rsidDel="00264076" w:rsidRDefault="004F477B" w:rsidP="004F477B">
      <w:pPr>
        <w:spacing w:line="360" w:lineRule="auto"/>
        <w:jc w:val="right"/>
        <w:rPr>
          <w:del w:id="22" w:author="יוסי וקס" w:date="2022-12-25T12:55:00Z"/>
          <w:rFonts w:asciiTheme="minorBidi" w:hAnsiTheme="minorBidi"/>
          <w:sz w:val="36"/>
          <w:szCs w:val="36"/>
          <w:rtl/>
          <w:lang w:bidi="he-IL"/>
        </w:rPr>
      </w:pPr>
    </w:p>
    <w:p w14:paraId="11587326" w14:textId="170D50F9" w:rsidR="004F477B" w:rsidDel="00264076" w:rsidRDefault="004F477B">
      <w:pPr>
        <w:spacing w:line="360" w:lineRule="auto"/>
        <w:jc w:val="center"/>
        <w:rPr>
          <w:del w:id="23" w:author="יוסי וקס" w:date="2022-12-25T12:55:00Z"/>
          <w:rFonts w:asciiTheme="minorBidi" w:hAnsiTheme="minorBidi"/>
          <w:sz w:val="36"/>
          <w:szCs w:val="36"/>
          <w:lang w:bidi="he-IL"/>
        </w:rPr>
        <w:pPrChange w:id="24" w:author="יוסי וקס" w:date="2022-12-25T12:56:00Z">
          <w:pPr>
            <w:spacing w:line="360" w:lineRule="auto"/>
            <w:jc w:val="right"/>
          </w:pPr>
        </w:pPrChange>
      </w:pPr>
    </w:p>
    <w:p w14:paraId="76001384" w14:textId="77777777" w:rsidR="006527A3" w:rsidRPr="00264076" w:rsidRDefault="006527A3" w:rsidP="00264076">
      <w:pPr>
        <w:rPr>
          <w:lang w:val="en-US"/>
          <w:rPrChange w:id="25" w:author="יוסי וקס" w:date="2022-12-25T12:55:00Z">
            <w:rPr/>
          </w:rPrChange>
        </w:rPr>
      </w:pPr>
    </w:p>
    <w:sectPr w:rsidR="006527A3" w:rsidRPr="0026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וסי וקס">
    <w15:presenceInfo w15:providerId="Windows Live" w15:userId="87a81f842de02d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trackRevision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C9"/>
    <w:rsid w:val="00013C9C"/>
    <w:rsid w:val="00071756"/>
    <w:rsid w:val="001B7A12"/>
    <w:rsid w:val="00264076"/>
    <w:rsid w:val="00410A6B"/>
    <w:rsid w:val="00473165"/>
    <w:rsid w:val="004A4711"/>
    <w:rsid w:val="004B02F1"/>
    <w:rsid w:val="004F477B"/>
    <w:rsid w:val="005713FE"/>
    <w:rsid w:val="00604BF9"/>
    <w:rsid w:val="006527A3"/>
    <w:rsid w:val="006A1B03"/>
    <w:rsid w:val="006E2CF6"/>
    <w:rsid w:val="0077018A"/>
    <w:rsid w:val="00771FFA"/>
    <w:rsid w:val="0083238E"/>
    <w:rsid w:val="008806A7"/>
    <w:rsid w:val="008856DF"/>
    <w:rsid w:val="00993AD5"/>
    <w:rsid w:val="009E558C"/>
    <w:rsid w:val="00B77253"/>
    <w:rsid w:val="00BA36B0"/>
    <w:rsid w:val="00C27B69"/>
    <w:rsid w:val="00D52068"/>
    <w:rsid w:val="00DF5425"/>
    <w:rsid w:val="00EB6971"/>
    <w:rsid w:val="00F07E3A"/>
    <w:rsid w:val="00F2745A"/>
    <w:rsid w:val="00F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63041"/>
  <w15:chartTrackingRefBased/>
  <w15:docId w15:val="{06D9AF44-4BD9-46FC-8F58-7AE541B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2</cp:revision>
  <dcterms:created xsi:type="dcterms:W3CDTF">2022-12-26T07:08:00Z</dcterms:created>
  <dcterms:modified xsi:type="dcterms:W3CDTF">2022-12-26T07:08:00Z</dcterms:modified>
</cp:coreProperties>
</file>