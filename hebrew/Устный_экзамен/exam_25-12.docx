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854D" w14:textId="2CAD2608" w:rsidR="00D637DC" w:rsidRPr="0099343C" w:rsidRDefault="008F0DA7" w:rsidP="00D637DC">
      <w:pPr>
        <w:spacing w:line="360" w:lineRule="auto"/>
        <w:jc w:val="right"/>
        <w:rPr>
          <w:rFonts w:asciiTheme="minorBidi" w:hAnsiTheme="minorBidi"/>
          <w:sz w:val="56"/>
          <w:szCs w:val="56"/>
          <w:lang w:val="en-US" w:bidi="he-IL"/>
        </w:rPr>
      </w:pPr>
      <w:r w:rsidRPr="0099343C">
        <w:rPr>
          <w:rFonts w:asciiTheme="minorBidi" w:hAnsiTheme="minorBidi"/>
          <w:sz w:val="96"/>
          <w:szCs w:val="96"/>
          <w:rtl/>
          <w:lang w:bidi="he-IL"/>
        </w:rPr>
        <w:t xml:space="preserve">   </w:t>
      </w:r>
      <w:r w:rsidRPr="0099343C">
        <w:rPr>
          <w:rFonts w:asciiTheme="minorBidi" w:hAnsiTheme="minorBidi"/>
          <w:sz w:val="56"/>
          <w:szCs w:val="56"/>
          <w:rtl/>
          <w:lang w:bidi="he-IL"/>
        </w:rPr>
        <w:t>יורי</w:t>
      </w:r>
      <w:r w:rsidR="00D637DC" w:rsidRPr="0099343C">
        <w:rPr>
          <w:rFonts w:asciiTheme="minorBidi" w:hAnsiTheme="minorBidi"/>
          <w:sz w:val="56"/>
          <w:szCs w:val="56"/>
          <w:rtl/>
          <w:lang w:bidi="he-IL"/>
        </w:rPr>
        <w:t xml:space="preserve"> קורובוצ</w:t>
      </w:r>
      <w:ins w:id="0" w:author="Юрий Коробочкин" w:date="2022-12-23T11:58:00Z">
        <w:r w:rsidR="00104F86" w:rsidRPr="0099343C">
          <w:rPr>
            <w:rFonts w:asciiTheme="minorBidi" w:hAnsiTheme="minorBidi" w:hint="cs"/>
            <w:sz w:val="56"/>
            <w:szCs w:val="56"/>
            <w:rtl/>
            <w:lang w:bidi="he-IL"/>
          </w:rPr>
          <w:t>'</w:t>
        </w:r>
      </w:ins>
      <w:del w:id="1" w:author="Юрий Коробочкин" w:date="2022-12-23T17:06:00Z">
        <w:r w:rsidR="00D637DC" w:rsidRPr="0099343C" w:rsidDel="00087422">
          <w:rPr>
            <w:rFonts w:asciiTheme="minorBidi" w:hAnsiTheme="minorBidi"/>
            <w:sz w:val="56"/>
            <w:szCs w:val="56"/>
            <w:rtl/>
            <w:lang w:bidi="he-IL"/>
          </w:rPr>
          <w:delText>"</w:delText>
        </w:r>
      </w:del>
      <w:r w:rsidR="00D637DC" w:rsidRPr="0099343C">
        <w:rPr>
          <w:rFonts w:asciiTheme="minorBidi" w:hAnsiTheme="minorBidi"/>
          <w:sz w:val="56"/>
          <w:szCs w:val="56"/>
          <w:rtl/>
          <w:lang w:bidi="he-IL"/>
        </w:rPr>
        <w:t>קי</w:t>
      </w:r>
      <w:r w:rsidR="003F1C15" w:rsidRPr="0099343C">
        <w:rPr>
          <w:rFonts w:asciiTheme="minorBidi" w:hAnsiTheme="minorBidi"/>
          <w:sz w:val="56"/>
          <w:szCs w:val="56"/>
          <w:rtl/>
          <w:lang w:bidi="he-IL"/>
        </w:rPr>
        <w:t>ן</w:t>
      </w:r>
    </w:p>
    <w:p w14:paraId="0133332F" w14:textId="471F9125" w:rsidR="00B24F4A" w:rsidRPr="0099343C" w:rsidRDefault="00D637DC" w:rsidP="00D637DC">
      <w:pPr>
        <w:spacing w:line="360" w:lineRule="auto"/>
        <w:jc w:val="right"/>
        <w:rPr>
          <w:rFonts w:asciiTheme="minorBidi" w:hAnsiTheme="minorBidi"/>
          <w:sz w:val="96"/>
          <w:szCs w:val="96"/>
          <w:rtl/>
          <w:lang w:bidi="he-IL"/>
        </w:rPr>
      </w:pPr>
      <w:r w:rsidRPr="0099343C">
        <w:rPr>
          <w:rFonts w:asciiTheme="minorBidi" w:hAnsiTheme="minorBidi"/>
          <w:sz w:val="96"/>
          <w:szCs w:val="96"/>
          <w:rtl/>
          <w:lang w:bidi="he-IL"/>
        </w:rPr>
        <w:t>א</w:t>
      </w:r>
      <w:r w:rsidR="008F0DA7" w:rsidRPr="0099343C">
        <w:rPr>
          <w:rFonts w:asciiTheme="minorBidi" w:hAnsiTheme="minorBidi"/>
          <w:sz w:val="96"/>
          <w:szCs w:val="96"/>
          <w:rtl/>
          <w:lang w:bidi="he-IL"/>
        </w:rPr>
        <w:t xml:space="preserve">                                   </w:t>
      </w:r>
    </w:p>
    <w:p w14:paraId="0503010C" w14:textId="5E33726C" w:rsidR="006527A3" w:rsidRPr="0099343C" w:rsidRDefault="006A3FBA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val="en-US" w:bidi="he-IL"/>
          <w:rPrChange w:id="2" w:author="Юрий Коробочкин" w:date="2022-12-23T17:33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 </w:t>
      </w: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 xml:space="preserve">1.ספר על </w:t>
      </w:r>
      <w:del w:id="3" w:author="יוסי וקס" w:date="2022-12-22T14:38:00Z">
        <w:r w:rsidRPr="0099343C" w:rsidDel="00101A57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>עזמן</w:delText>
        </w:r>
      </w:del>
      <w:ins w:id="4" w:author="יוסי וקס" w:date="2022-12-22T14:38:00Z">
        <w:r w:rsidR="00101A57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>ע</w:t>
        </w:r>
        <w:r w:rsidR="00101A57" w:rsidRPr="0099343C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>צ</w:t>
        </w:r>
        <w:r w:rsidR="00101A57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>מ</w:t>
        </w:r>
      </w:ins>
      <w:ins w:id="5" w:author="יוסי וקס" w:date="2022-12-22T14:39:00Z">
        <w:r w:rsidR="00101A57" w:rsidRPr="0099343C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val="en-US" w:bidi="he-IL"/>
          </w:rPr>
          <w:t>ך</w:t>
        </w:r>
      </w:ins>
    </w:p>
    <w:p w14:paraId="2C0EBBE8" w14:textId="2B864FF1" w:rsidR="006A3FBA" w:rsidRPr="0099343C" w:rsidRDefault="006A3FBA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>שמי י</w:t>
      </w:r>
      <w:r w:rsidR="00366A6C" w:rsidRPr="0099343C">
        <w:rPr>
          <w:rFonts w:asciiTheme="minorBidi" w:hAnsiTheme="minorBidi" w:hint="cs"/>
          <w:sz w:val="36"/>
          <w:szCs w:val="36"/>
          <w:rtl/>
          <w:lang w:bidi="he-IL"/>
        </w:rPr>
        <w:t>ו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>רי. אני עולה חד</w:t>
      </w:r>
      <w:r w:rsidR="00366A6C" w:rsidRPr="0099343C">
        <w:rPr>
          <w:rFonts w:asciiTheme="minorBidi" w:hAnsiTheme="minorBidi" w:hint="cs"/>
          <w:sz w:val="36"/>
          <w:szCs w:val="36"/>
          <w:rtl/>
          <w:lang w:bidi="he-IL"/>
        </w:rPr>
        <w:t>ש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>, מרוסיה, בן 65.</w:t>
      </w:r>
    </w:p>
    <w:p w14:paraId="0E0CF9D2" w14:textId="17E133F7" w:rsidR="006A3FBA" w:rsidRPr="0099343C" w:rsidRDefault="006A3FBA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>המ</w:t>
      </w:r>
      <w:del w:id="6" w:author="יוסי וקס" w:date="2022-12-22T14:39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>י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>קצ</w:t>
      </w:r>
      <w:ins w:id="7" w:author="יוסי וקס" w:date="2022-12-22T14:39:00Z"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ו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ע</w:t>
      </w:r>
      <w:del w:id="8" w:author="יוסי וקס" w:date="2022-12-22T14:39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>ה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 שלי </w:t>
      </w:r>
      <w:del w:id="9" w:author="יוסי וקס" w:date="2022-12-22T14:40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תוכניכן </w:delText>
        </w:r>
      </w:del>
      <w:ins w:id="10" w:author="יוסי וקס" w:date="2022-12-22T14:40:00Z"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>תוכני</w:t>
        </w:r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ת</w:t>
        </w:r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ן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מתמ</w:t>
      </w:r>
      <w:r w:rsidR="00EC51F0" w:rsidRPr="0099343C">
        <w:rPr>
          <w:rFonts w:asciiTheme="minorBidi" w:hAnsiTheme="minorBidi"/>
          <w:sz w:val="36"/>
          <w:szCs w:val="36"/>
          <w:rtl/>
          <w:lang w:bidi="he-IL"/>
        </w:rPr>
        <w:t xml:space="preserve">טיקאי. יש לי </w:t>
      </w:r>
      <w:del w:id="11" w:author="יוסי וקס" w:date="2022-12-22T14:40:00Z">
        <w:r w:rsidR="00EC51F0"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>דקטורת</w:delText>
        </w:r>
        <w:r w:rsidR="00366A6C" w:rsidRPr="0099343C" w:rsidDel="00101A57">
          <w:rPr>
            <w:rFonts w:asciiTheme="minorBidi" w:hAnsiTheme="minorBidi" w:hint="cs"/>
            <w:sz w:val="36"/>
            <w:szCs w:val="36"/>
            <w:rtl/>
            <w:lang w:bidi="he-IL"/>
          </w:rPr>
          <w:delText xml:space="preserve"> </w:delText>
        </w:r>
      </w:del>
      <w:ins w:id="12" w:author="יוסי וקס" w:date="2022-12-22T14:40:00Z"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>ד</w:t>
        </w:r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ו</w:t>
        </w:r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>קטור</w:t>
        </w:r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ט </w:t>
        </w:r>
      </w:ins>
      <w:r w:rsidR="00EC51F0" w:rsidRPr="0099343C">
        <w:rPr>
          <w:rFonts w:asciiTheme="minorBidi" w:hAnsiTheme="minorBidi"/>
          <w:sz w:val="36"/>
          <w:szCs w:val="36"/>
          <w:rtl/>
          <w:lang w:bidi="he-IL"/>
        </w:rPr>
        <w:t>.</w:t>
      </w:r>
      <w:del w:id="13" w:author="יוסי וקס" w:date="2022-12-22T14:40:00Z">
        <w:r w:rsidR="00EC51F0"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>אני</w:delText>
        </w:r>
      </w:del>
      <w:r w:rsidR="00EC51F0" w:rsidRPr="0099343C">
        <w:rPr>
          <w:rFonts w:asciiTheme="minorBidi" w:hAnsiTheme="minorBidi"/>
          <w:sz w:val="36"/>
          <w:szCs w:val="36"/>
          <w:rtl/>
          <w:lang w:bidi="he-IL"/>
        </w:rPr>
        <w:t xml:space="preserve"> למ</w:t>
      </w:r>
      <w:r w:rsidR="00366A6C" w:rsidRPr="0099343C">
        <w:rPr>
          <w:rFonts w:asciiTheme="minorBidi" w:hAnsiTheme="minorBidi" w:hint="cs"/>
          <w:sz w:val="36"/>
          <w:szCs w:val="36"/>
          <w:rtl/>
          <w:lang w:bidi="he-IL"/>
        </w:rPr>
        <w:t>ד</w:t>
      </w:r>
      <w:r w:rsidR="00EC51F0" w:rsidRPr="0099343C">
        <w:rPr>
          <w:rFonts w:asciiTheme="minorBidi" w:hAnsiTheme="minorBidi"/>
          <w:sz w:val="36"/>
          <w:szCs w:val="36"/>
          <w:rtl/>
          <w:lang w:bidi="he-IL"/>
        </w:rPr>
        <w:t xml:space="preserve">תי </w:t>
      </w:r>
      <w:del w:id="14" w:author="יוסי וקס" w:date="2022-12-22T14:40:00Z">
        <w:r w:rsidR="00EC51F0"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באוניורסיתה </w:delText>
        </w:r>
      </w:del>
      <w:ins w:id="15" w:author="יוסי וקס" w:date="2022-12-22T14:40:00Z"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>באוניו</w:t>
        </w:r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ב</w:t>
        </w:r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>סי</w:t>
        </w:r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ט</w:t>
        </w:r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ה </w:t>
        </w:r>
      </w:ins>
      <w:r w:rsidR="00EC51F0" w:rsidRPr="0099343C">
        <w:rPr>
          <w:rFonts w:asciiTheme="minorBidi" w:hAnsiTheme="minorBidi"/>
          <w:sz w:val="36"/>
          <w:szCs w:val="36"/>
          <w:rtl/>
          <w:lang w:bidi="he-IL"/>
        </w:rPr>
        <w:t>במ</w:t>
      </w:r>
      <w:r w:rsidR="00366A6C" w:rsidRPr="0099343C">
        <w:rPr>
          <w:rFonts w:asciiTheme="minorBidi" w:hAnsiTheme="minorBidi" w:hint="cs"/>
          <w:sz w:val="36"/>
          <w:szCs w:val="36"/>
          <w:rtl/>
          <w:lang w:bidi="he-IL"/>
        </w:rPr>
        <w:t>ו</w:t>
      </w:r>
      <w:r w:rsidR="00EC51F0" w:rsidRPr="0099343C">
        <w:rPr>
          <w:rFonts w:asciiTheme="minorBidi" w:hAnsiTheme="minorBidi"/>
          <w:sz w:val="36"/>
          <w:szCs w:val="36"/>
          <w:rtl/>
          <w:lang w:bidi="he-IL"/>
        </w:rPr>
        <w:t>סקו</w:t>
      </w:r>
      <w:ins w:id="16" w:author="יוסי וקס" w:date="2022-12-22T14:40:00Z"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ו</w:t>
        </w:r>
      </w:ins>
      <w:r w:rsidR="00EC51F0" w:rsidRPr="0099343C">
        <w:rPr>
          <w:rFonts w:asciiTheme="minorBidi" w:hAnsiTheme="minorBidi"/>
          <w:sz w:val="36"/>
          <w:szCs w:val="36"/>
          <w:rtl/>
          <w:lang w:bidi="he-IL"/>
        </w:rPr>
        <w:t>ה.</w:t>
      </w:r>
    </w:p>
    <w:p w14:paraId="6E1F07AD" w14:textId="0C3B0B5D" w:rsidR="00EC51F0" w:rsidRPr="0099343C" w:rsidRDefault="00EC51F0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אני </w:t>
      </w:r>
      <w:del w:id="17" w:author="יוסי וקס" w:date="2022-12-22T14:40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>נסוי</w:delText>
        </w:r>
      </w:del>
      <w:ins w:id="18" w:author="יוסי וקס" w:date="2022-12-22T14:40:00Z"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>נ</w:t>
        </w:r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ש</w:t>
        </w:r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>וי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. יש לי </w:t>
      </w:r>
      <w:del w:id="19" w:author="יוסי וקס" w:date="2022-12-22T14:40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>אישא</w:delText>
        </w:r>
      </w:del>
      <w:ins w:id="20" w:author="יוסי וקס" w:date="2022-12-22T14:40:00Z"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>איש</w:t>
        </w:r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ה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, בת, שני נכדים וכלב</w:t>
      </w:r>
      <w:r w:rsidR="00F70FCC" w:rsidRPr="0099343C">
        <w:rPr>
          <w:rFonts w:asciiTheme="minorBidi" w:hAnsiTheme="minorBidi"/>
          <w:sz w:val="36"/>
          <w:szCs w:val="36"/>
          <w:rtl/>
          <w:lang w:bidi="he-IL"/>
        </w:rPr>
        <w:t>.</w:t>
      </w:r>
    </w:p>
    <w:p w14:paraId="4BAEA902" w14:textId="581713DB" w:rsidR="00F70FCC" w:rsidRPr="0099343C" w:rsidRDefault="00F70FCC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אני </w:t>
      </w:r>
      <w:ins w:id="21" w:author="יוסי וקס" w:date="2022-12-22T14:40:00Z"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ו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גם </w:t>
      </w:r>
      <w:del w:id="22" w:author="יוסי וקס" w:date="2022-12-22T14:40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האשא </w:delText>
        </w:r>
      </w:del>
      <w:ins w:id="23" w:author="יוסי וקס" w:date="2022-12-22T14:40:00Z"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אישתי</w:t>
        </w:r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 </w:t>
        </w:r>
      </w:ins>
      <w:del w:id="24" w:author="יוסי וקס" w:date="2022-12-22T14:41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עליתי </w:delText>
        </w:r>
      </w:del>
      <w:ins w:id="25" w:author="יוסי וקס" w:date="2022-12-22T14:41:00Z"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>עלי</w:t>
        </w:r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נו</w:t>
        </w:r>
      </w:ins>
      <w:ins w:id="26" w:author="Юрий Коробочкин" w:date="2022-12-23T11:40:00Z">
        <w:r w:rsidR="000D7D31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לישראל ל</w:t>
      </w:r>
      <w:r w:rsidR="00366A6C" w:rsidRPr="0099343C">
        <w:rPr>
          <w:rFonts w:asciiTheme="minorBidi" w:hAnsiTheme="minorBidi" w:hint="cs"/>
          <w:sz w:val="36"/>
          <w:szCs w:val="36"/>
          <w:rtl/>
          <w:lang w:bidi="he-IL"/>
        </w:rPr>
        <w:t>פ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>ני חצי ש</w:t>
      </w:r>
      <w:r w:rsidR="00366A6C" w:rsidRPr="0099343C">
        <w:rPr>
          <w:rFonts w:asciiTheme="minorBidi" w:hAnsiTheme="minorBidi" w:hint="cs"/>
          <w:sz w:val="36"/>
          <w:szCs w:val="36"/>
          <w:rtl/>
          <w:lang w:bidi="he-IL"/>
        </w:rPr>
        <w:t>נ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>ה מרוסיה, אחר-כך בתי על</w:t>
      </w:r>
      <w:ins w:id="27" w:author="יוסי וקס" w:date="2022-12-22T14:41:00Z"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ת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ה </w:t>
      </w:r>
      <w:del w:id="28" w:author="יוסי וקס" w:date="2022-12-22T14:41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בישראל </w:delText>
        </w:r>
      </w:del>
      <w:ins w:id="29" w:author="יוסי וקס" w:date="2022-12-22T14:41:00Z"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ל</w:t>
        </w:r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ישראל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מ</w:t>
      </w:r>
      <w:r w:rsidR="00366A6C" w:rsidRPr="0099343C">
        <w:rPr>
          <w:rFonts w:asciiTheme="minorBidi" w:hAnsiTheme="minorBidi" w:hint="cs"/>
          <w:sz w:val="36"/>
          <w:szCs w:val="36"/>
          <w:rtl/>
          <w:lang w:bidi="he-IL"/>
        </w:rPr>
        <w:t>א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>וקראי</w:t>
      </w:r>
      <w:r w:rsidR="00366A6C" w:rsidRPr="0099343C">
        <w:rPr>
          <w:rFonts w:asciiTheme="minorBidi" w:hAnsiTheme="minorBidi" w:hint="cs"/>
          <w:sz w:val="36"/>
          <w:szCs w:val="36"/>
          <w:rtl/>
          <w:lang w:bidi="he-IL"/>
        </w:rPr>
        <w:t>נ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>ה.</w:t>
      </w:r>
    </w:p>
    <w:p w14:paraId="6192C0D8" w14:textId="0DB4213E" w:rsidR="00F70FCC" w:rsidRPr="0099343C" w:rsidRDefault="00A31E3B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>אנחנו עלינו מפני ש</w:t>
      </w:r>
      <w:ins w:id="30" w:author="יוסי וקס" w:date="2022-12-22T14:41:00Z"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ה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מ</w:t>
      </w:r>
      <w:del w:id="31" w:author="יוסי וקס" w:date="2022-12-22T14:41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>י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לחמה התחילה </w:t>
      </w:r>
      <w:del w:id="32" w:author="יוסי וקס" w:date="2022-12-22T14:41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נין </w:delText>
        </w:r>
      </w:del>
      <w:ins w:id="33" w:author="יוסי וקס" w:date="2022-12-22T14:41:00Z"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ב</w:t>
        </w:r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ין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רוסיה לבין אוקראינה.</w:t>
      </w:r>
    </w:p>
    <w:p w14:paraId="0DFA4B08" w14:textId="35BACB7C" w:rsidR="00B03046" w:rsidRPr="0099343C" w:rsidRDefault="00B03046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del w:id="34" w:author="יוסי וקס" w:date="2022-12-22T14:41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נרוסיה </w:delText>
        </w:r>
      </w:del>
      <w:ins w:id="35" w:author="יוסי וקס" w:date="2022-12-22T14:41:00Z"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ב</w:t>
        </w:r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רוסיה </w:t>
        </w:r>
      </w:ins>
      <w:del w:id="36" w:author="יוסי וקס" w:date="2022-12-22T14:41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אני 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אהבתי </w:t>
      </w:r>
      <w:del w:id="37" w:author="יוסי וקס" w:date="2022-12-22T14:41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ללחת </w:delText>
        </w:r>
      </w:del>
      <w:ins w:id="38" w:author="יוסי וקס" w:date="2022-12-22T14:41:00Z"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>לל</w:t>
        </w:r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כ</w:t>
        </w:r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ת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לצוד ב</w:t>
      </w:r>
      <w:del w:id="39" w:author="יוסי וקס" w:date="2022-12-22T14:41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>ה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>שדות, בהאחוים</w:t>
      </w:r>
      <w:ins w:id="40" w:author="יוסי וקס" w:date="2022-12-22T14:41:00Z">
        <w:del w:id="41" w:author="Юрий Коробочкин" w:date="2022-12-23T11:45:00Z">
          <w:r w:rsidR="00101A57" w:rsidRPr="0099343C" w:rsidDel="004C46BA">
            <w:rPr>
              <w:rFonts w:asciiTheme="minorBidi" w:hAnsiTheme="minorBidi" w:hint="cs"/>
              <w:sz w:val="36"/>
              <w:szCs w:val="36"/>
              <w:rtl/>
              <w:lang w:bidi="he-IL"/>
            </w:rPr>
            <w:delText>?</w:delText>
          </w:r>
        </w:del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 </w:t>
      </w:r>
      <w:del w:id="42" w:author="יוסי וקס" w:date="2022-12-22T14:42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והיערים </w:delText>
        </w:r>
      </w:del>
      <w:ins w:id="43" w:author="יוסי וקס" w:date="2022-12-22T14:42:00Z"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>ו</w:t>
        </w:r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ב</w:t>
        </w:r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>יער</w:t>
        </w:r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ות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עם הכלב</w:t>
      </w:r>
      <w:del w:id="44" w:author="יוסי וקס" w:date="2022-12-22T14:42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>י</w:delText>
        </w:r>
      </w:del>
      <w:ins w:id="45" w:author="יוסי וקס" w:date="2022-12-22T14:42:00Z"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שלי</w:t>
        </w:r>
      </w:ins>
      <w:r w:rsidR="00C451CB" w:rsidRPr="0099343C">
        <w:rPr>
          <w:rFonts w:asciiTheme="minorBidi" w:hAnsiTheme="minorBidi"/>
          <w:sz w:val="36"/>
          <w:szCs w:val="36"/>
          <w:rtl/>
          <w:lang w:bidi="he-IL"/>
        </w:rPr>
        <w:t>.</w:t>
      </w:r>
    </w:p>
    <w:p w14:paraId="0974C7AC" w14:textId="074B8456" w:rsidR="00C451CB" w:rsidRPr="0099343C" w:rsidRDefault="004812D6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>בישראל אני אוהב לטייל בארץ</w:t>
      </w:r>
      <w:ins w:id="46" w:author="Юрий Коробочкин" w:date="2022-12-23T11:45:00Z">
        <w:r w:rsidR="004C46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</w:t>
        </w:r>
      </w:ins>
      <w:del w:id="47" w:author="יוסי וקס" w:date="2022-12-22T14:42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 xml:space="preserve">, ללחת </w:delText>
        </w:r>
      </w:del>
      <w:ins w:id="48" w:author="יוסי וקס" w:date="2022-12-22T14:42:00Z"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ו</w:t>
        </w:r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>לל</w:t>
        </w:r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כ</w:t>
        </w:r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ת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לים.</w:t>
      </w:r>
    </w:p>
    <w:p w14:paraId="5E484917" w14:textId="41BFFF2C" w:rsidR="004812D6" w:rsidRPr="0099343C" w:rsidRDefault="004812D6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2. איפה אתה גר?</w:t>
      </w:r>
    </w:p>
    <w:p w14:paraId="7DAD1D36" w14:textId="2903D397" w:rsidR="004812D6" w:rsidRPr="0099343C" w:rsidRDefault="00256CD0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אני גר בפתח-תקווה, </w:t>
      </w:r>
      <w:r w:rsidR="00F21235" w:rsidRPr="0099343C">
        <w:rPr>
          <w:rFonts w:asciiTheme="minorBidi" w:hAnsiTheme="minorBidi" w:hint="cs"/>
          <w:sz w:val="36"/>
          <w:szCs w:val="36"/>
          <w:rtl/>
          <w:lang w:bidi="he-IL"/>
        </w:rPr>
        <w:t>ב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רחב בנימין </w:t>
      </w:r>
      <w:del w:id="49" w:author="יוסי וקס" w:date="2022-12-22T14:42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>מי</w:delText>
        </w:r>
        <w:r w:rsidR="00F21235" w:rsidRPr="0099343C" w:rsidDel="00101A57">
          <w:rPr>
            <w:rFonts w:asciiTheme="minorBidi" w:hAnsiTheme="minorBidi" w:hint="cs"/>
            <w:sz w:val="36"/>
            <w:szCs w:val="36"/>
            <w:rtl/>
            <w:lang w:bidi="he-IL"/>
          </w:rPr>
          <w:delText>נ</w:delText>
        </w:r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>צ</w:delText>
        </w:r>
      </w:del>
      <w:ins w:id="50" w:author="יוסי וקס" w:date="2022-12-22T14:42:00Z"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>מי</w:t>
        </w:r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נץ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, מספר </w:t>
      </w:r>
      <w:del w:id="51" w:author="יוסי וקס" w:date="2022-12-22T14:42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בויין 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>26,</w:t>
      </w:r>
      <w:r w:rsidR="00F21235" w:rsidRPr="0099343C">
        <w:rPr>
          <w:rFonts w:asciiTheme="minorBidi" w:hAnsiTheme="minorBidi"/>
          <w:sz w:val="36"/>
          <w:szCs w:val="36"/>
          <w:rtl/>
          <w:lang w:bidi="he-IL"/>
        </w:rPr>
        <w:t xml:space="preserve"> מספר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 </w:t>
      </w:r>
      <w:r w:rsidR="00F21235" w:rsidRPr="0099343C">
        <w:rPr>
          <w:rFonts w:asciiTheme="minorBidi" w:hAnsiTheme="minorBidi" w:hint="cs"/>
          <w:sz w:val="36"/>
          <w:szCs w:val="36"/>
          <w:rtl/>
          <w:lang w:bidi="he-IL"/>
        </w:rPr>
        <w:t>ד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>ירת 7.</w:t>
      </w:r>
    </w:p>
    <w:p w14:paraId="773C58CE" w14:textId="703A4381" w:rsidR="00256CD0" w:rsidRPr="0099343C" w:rsidRDefault="00256CD0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3.איפה נולדת?</w:t>
      </w:r>
    </w:p>
    <w:p w14:paraId="063CA6AD" w14:textId="6C8B4E92" w:rsidR="00256CD0" w:rsidRPr="0099343C" w:rsidRDefault="00256CD0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lastRenderedPageBreak/>
        <w:t>נו</w:t>
      </w:r>
      <w:r w:rsidR="004F2EF2" w:rsidRPr="0099343C">
        <w:rPr>
          <w:rFonts w:asciiTheme="minorBidi" w:hAnsiTheme="minorBidi"/>
          <w:sz w:val="36"/>
          <w:szCs w:val="36"/>
          <w:rtl/>
          <w:lang w:bidi="he-IL"/>
        </w:rPr>
        <w:t>לדתי ברוסיה</w:t>
      </w:r>
    </w:p>
    <w:p w14:paraId="37523A9D" w14:textId="567ADCF6" w:rsidR="004F2EF2" w:rsidRPr="0099343C" w:rsidRDefault="004F2EF2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 xml:space="preserve">4. מה המצב המשפחתי </w:t>
      </w:r>
      <w:del w:id="52" w:author="יוסי וקס" w:date="2022-12-22T14:43:00Z">
        <w:r w:rsidRPr="0099343C" w:rsidDel="00101A57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>שלח</w:delText>
        </w:r>
      </w:del>
      <w:ins w:id="53" w:author="יוסי וקס" w:date="2022-12-22T14:43:00Z">
        <w:r w:rsidR="00101A57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>של</w:t>
        </w:r>
        <w:r w:rsidR="00101A57" w:rsidRPr="0099343C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>ך</w:t>
        </w:r>
      </w:ins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?</w:t>
      </w:r>
    </w:p>
    <w:p w14:paraId="5B5FE10C" w14:textId="7DBC51CF" w:rsidR="004F2EF2" w:rsidRPr="0099343C" w:rsidRDefault="004F2EF2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אני </w:t>
      </w:r>
      <w:del w:id="54" w:author="יוסי וקס" w:date="2022-12-22T14:43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>נסוי</w:delText>
        </w:r>
      </w:del>
      <w:ins w:id="55" w:author="יוסי וקס" w:date="2022-12-22T14:43:00Z"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>נ</w:t>
        </w:r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ש</w:t>
        </w:r>
        <w:r w:rsidR="00101A57" w:rsidRPr="0099343C">
          <w:rPr>
            <w:rFonts w:asciiTheme="minorBidi" w:hAnsiTheme="minorBidi"/>
            <w:sz w:val="36"/>
            <w:szCs w:val="36"/>
            <w:rtl/>
            <w:lang w:bidi="he-IL"/>
          </w:rPr>
          <w:t>וי</w:t>
        </w:r>
      </w:ins>
    </w:p>
    <w:p w14:paraId="5EC381F8" w14:textId="6EDFE3F9" w:rsidR="004F2EF2" w:rsidRPr="0099343C" w:rsidRDefault="004F2EF2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>5</w:t>
      </w: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 xml:space="preserve">. מה </w:t>
      </w:r>
      <w:del w:id="56" w:author="יוסי וקס" w:date="2022-12-22T14:43:00Z">
        <w:r w:rsidRPr="0099343C" w:rsidDel="00101A57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 xml:space="preserve">מיקצעה </w:delText>
        </w:r>
      </w:del>
      <w:ins w:id="57" w:author="יוסי וקס" w:date="2022-12-22T14:43:00Z">
        <w:r w:rsidR="00101A57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>מ</w:t>
        </w:r>
        <w:r w:rsidR="00101A57" w:rsidRPr="0099343C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 xml:space="preserve">המקצוע </w:t>
        </w:r>
        <w:r w:rsidR="00101A57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 xml:space="preserve"> </w:t>
        </w:r>
      </w:ins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שלך?</w:t>
      </w:r>
    </w:p>
    <w:p w14:paraId="733FC957" w14:textId="4608E8B1" w:rsidR="004F2EF2" w:rsidRPr="0099343C" w:rsidRDefault="004F2EF2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del w:id="58" w:author="יוסי וקס" w:date="2022-12-22T14:43:00Z">
        <w:r w:rsidRPr="0099343C" w:rsidDel="00101A5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המיקצעה </w:delText>
        </w:r>
      </w:del>
      <w:ins w:id="59" w:author="יוסי וקס" w:date="2022-12-22T14:43:00Z"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המקצ</w:t>
        </w:r>
      </w:ins>
      <w:ins w:id="60" w:author="יוסי וקס" w:date="2022-12-22T14:44:00Z">
        <w:r w:rsidR="00101A5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וע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שלי תכני</w:t>
      </w:r>
      <w:r w:rsidR="00F21235" w:rsidRPr="0099343C">
        <w:rPr>
          <w:rFonts w:asciiTheme="minorBidi" w:hAnsiTheme="minorBidi" w:hint="cs"/>
          <w:sz w:val="36"/>
          <w:szCs w:val="36"/>
          <w:rtl/>
          <w:lang w:bidi="he-IL"/>
        </w:rPr>
        <w:t>ת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>ן מתמטיקאי</w:t>
      </w:r>
    </w:p>
    <w:p w14:paraId="41D86520" w14:textId="6BEED012" w:rsidR="004F2EF2" w:rsidRPr="0099343C" w:rsidRDefault="004F2EF2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 xml:space="preserve">6. יש </w:t>
      </w:r>
      <w:del w:id="61" w:author="יוסי וקס" w:date="2022-12-22T14:44:00Z">
        <w:r w:rsidRPr="0099343C" w:rsidDel="00101A57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 xml:space="preserve">לן </w:delText>
        </w:r>
      </w:del>
      <w:ins w:id="62" w:author="יוסי וקס" w:date="2022-12-22T14:44:00Z">
        <w:r w:rsidR="00101A57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>ל</w:t>
        </w:r>
        <w:r w:rsidR="00101A57" w:rsidRPr="0099343C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>ך קרובים</w:t>
        </w:r>
        <w:r w:rsidR="006D7527" w:rsidRPr="0099343C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 xml:space="preserve"> </w:t>
        </w:r>
      </w:ins>
      <w:del w:id="63" w:author="יוסי וקס" w:date="2022-12-22T14:44:00Z">
        <w:r w:rsidRPr="0099343C" w:rsidDel="00101A57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>קורבי</w:delText>
        </w:r>
        <w:r w:rsidR="00956624" w:rsidRPr="0099343C" w:rsidDel="00101A57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>ם</w:delText>
        </w:r>
      </w:del>
      <w:r w:rsidR="00956624"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 xml:space="preserve"> בישראל?</w:t>
      </w:r>
    </w:p>
    <w:p w14:paraId="29BDF887" w14:textId="1EA00190" w:rsidR="00956624" w:rsidRPr="0099343C" w:rsidRDefault="00F21235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 w:hint="cs"/>
          <w:sz w:val="36"/>
          <w:szCs w:val="36"/>
          <w:rtl/>
          <w:lang w:bidi="he-IL"/>
        </w:rPr>
        <w:t>כ</w:t>
      </w:r>
      <w:r w:rsidR="00956624" w:rsidRPr="0099343C">
        <w:rPr>
          <w:rFonts w:asciiTheme="minorBidi" w:hAnsiTheme="minorBidi"/>
          <w:sz w:val="36"/>
          <w:szCs w:val="36"/>
          <w:rtl/>
          <w:lang w:bidi="he-IL"/>
        </w:rPr>
        <w:t xml:space="preserve">ן, יש </w:t>
      </w:r>
      <w:ins w:id="64" w:author="יוסי וקס" w:date="2022-12-22T14:44:00Z">
        <w:r w:rsidR="006D752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לי </w:t>
        </w:r>
      </w:ins>
      <w:del w:id="65" w:author="יוסי וקס" w:date="2022-12-22T14:44:00Z">
        <w:r w:rsidR="00956624" w:rsidRPr="0099343C" w:rsidDel="006D7527">
          <w:rPr>
            <w:rFonts w:asciiTheme="minorBidi" w:hAnsiTheme="minorBidi"/>
            <w:sz w:val="36"/>
            <w:szCs w:val="36"/>
            <w:rtl/>
            <w:lang w:bidi="he-IL"/>
          </w:rPr>
          <w:delText>אשא</w:delText>
        </w:r>
      </w:del>
      <w:ins w:id="66" w:author="יוסי וקס" w:date="2022-12-22T14:44:00Z">
        <w:r w:rsidR="006D7527" w:rsidRPr="0099343C">
          <w:rPr>
            <w:rFonts w:asciiTheme="minorBidi" w:hAnsiTheme="minorBidi"/>
            <w:sz w:val="36"/>
            <w:szCs w:val="36"/>
            <w:rtl/>
            <w:lang w:bidi="he-IL"/>
          </w:rPr>
          <w:t>א</w:t>
        </w:r>
        <w:r w:rsidR="006D752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י</w:t>
        </w:r>
        <w:r w:rsidR="006D7527" w:rsidRPr="0099343C">
          <w:rPr>
            <w:rFonts w:asciiTheme="minorBidi" w:hAnsiTheme="minorBidi"/>
            <w:sz w:val="36"/>
            <w:szCs w:val="36"/>
            <w:rtl/>
            <w:lang w:bidi="he-IL"/>
          </w:rPr>
          <w:t>ש</w:t>
        </w:r>
        <w:r w:rsidR="006D752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ה</w:t>
        </w:r>
      </w:ins>
      <w:r w:rsidR="00956624" w:rsidRPr="0099343C">
        <w:rPr>
          <w:rFonts w:asciiTheme="minorBidi" w:hAnsiTheme="minorBidi"/>
          <w:sz w:val="36"/>
          <w:szCs w:val="36"/>
          <w:rtl/>
          <w:lang w:bidi="he-IL"/>
        </w:rPr>
        <w:t xml:space="preserve">, בת, </w:t>
      </w:r>
      <w:del w:id="67" w:author="יוסי וקס" w:date="2022-12-22T14:45:00Z">
        <w:r w:rsidR="00956624" w:rsidRPr="0099343C" w:rsidDel="006D752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שבי </w:delText>
        </w:r>
      </w:del>
      <w:ins w:id="68" w:author="יוסי וקס" w:date="2022-12-22T14:45:00Z">
        <w:r w:rsidR="006D7527" w:rsidRPr="0099343C">
          <w:rPr>
            <w:rFonts w:asciiTheme="minorBidi" w:hAnsiTheme="minorBidi"/>
            <w:sz w:val="36"/>
            <w:szCs w:val="36"/>
            <w:rtl/>
            <w:lang w:bidi="he-IL"/>
          </w:rPr>
          <w:t>ש</w:t>
        </w:r>
        <w:r w:rsidR="006D752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נ</w:t>
        </w:r>
        <w:r w:rsidR="006D7527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י </w:t>
        </w:r>
      </w:ins>
      <w:r w:rsidR="00956624" w:rsidRPr="0099343C">
        <w:rPr>
          <w:rFonts w:asciiTheme="minorBidi" w:hAnsiTheme="minorBidi"/>
          <w:sz w:val="36"/>
          <w:szCs w:val="36"/>
          <w:rtl/>
          <w:lang w:bidi="he-IL"/>
        </w:rPr>
        <w:t>נכדים וכלב.</w:t>
      </w:r>
    </w:p>
    <w:p w14:paraId="184CD963" w14:textId="60AF7201" w:rsidR="00956624" w:rsidRPr="0099343C" w:rsidRDefault="00956624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7. בן כמה אתה?</w:t>
      </w:r>
    </w:p>
    <w:p w14:paraId="45B56CAD" w14:textId="6B6E6F85" w:rsidR="00956624" w:rsidRPr="0099343C" w:rsidRDefault="00956624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>אני בן 65</w:t>
      </w:r>
    </w:p>
    <w:p w14:paraId="06B93143" w14:textId="64B0C0EF" w:rsidR="00956624" w:rsidRPr="0099343C" w:rsidRDefault="00956624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8. כמה זמן אתה בישראל?</w:t>
      </w:r>
    </w:p>
    <w:p w14:paraId="6BE68C14" w14:textId="2B00D05E" w:rsidR="00956624" w:rsidRPr="0099343C" w:rsidRDefault="00956624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אני בישראל </w:t>
      </w:r>
      <w:del w:id="69" w:author="יוסי וקס" w:date="2022-12-22T14:45:00Z">
        <w:r w:rsidRPr="0099343C" w:rsidDel="006D752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חלי </w:delText>
        </w:r>
      </w:del>
      <w:ins w:id="70" w:author="יוסי וקס" w:date="2022-12-22T14:45:00Z">
        <w:r w:rsidR="006D7527" w:rsidRPr="0099343C">
          <w:rPr>
            <w:rFonts w:asciiTheme="minorBidi" w:hAnsiTheme="minorBidi"/>
            <w:sz w:val="36"/>
            <w:szCs w:val="36"/>
            <w:rtl/>
            <w:lang w:bidi="he-IL"/>
          </w:rPr>
          <w:t>ח</w:t>
        </w:r>
        <w:r w:rsidR="006D752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צ</w:t>
        </w:r>
        <w:r w:rsidR="006D7527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י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שנה.</w:t>
      </w:r>
    </w:p>
    <w:p w14:paraId="329D7319" w14:textId="759DB238" w:rsidR="00956624" w:rsidRPr="0099343C" w:rsidRDefault="00956624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 xml:space="preserve">9. </w:t>
      </w:r>
      <w:r w:rsidR="00B24F4A"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יש לך ילדים?</w:t>
      </w:r>
    </w:p>
    <w:p w14:paraId="3DCAF299" w14:textId="5EDC46A1" w:rsidR="00B24F4A" w:rsidRPr="0099343C" w:rsidRDefault="00B24F4A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>כן, יש לי בת.</w:t>
      </w:r>
    </w:p>
    <w:p w14:paraId="4B89D610" w14:textId="5272A89E" w:rsidR="00B24F4A" w:rsidRPr="0099343C" w:rsidRDefault="00B24F4A" w:rsidP="00D637DC">
      <w:pPr>
        <w:spacing w:line="360" w:lineRule="auto"/>
        <w:jc w:val="right"/>
        <w:rPr>
          <w:rFonts w:asciiTheme="minorBidi" w:hAnsiTheme="minorBidi"/>
          <w:sz w:val="96"/>
          <w:szCs w:val="96"/>
          <w:rtl/>
          <w:lang w:bidi="he-IL"/>
        </w:rPr>
      </w:pPr>
      <w:r w:rsidRPr="0099343C">
        <w:rPr>
          <w:rFonts w:asciiTheme="minorBidi" w:hAnsiTheme="minorBidi"/>
          <w:sz w:val="96"/>
          <w:szCs w:val="96"/>
          <w:rtl/>
          <w:lang w:bidi="he-IL"/>
        </w:rPr>
        <w:t>ב</w:t>
      </w:r>
    </w:p>
    <w:p w14:paraId="13BBA32C" w14:textId="15BAC91B" w:rsidR="00B24F4A" w:rsidRPr="0099343C" w:rsidRDefault="00B24F4A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1</w:t>
      </w:r>
      <w:r w:rsidR="008F0DA7"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. ספר על עצמך</w:t>
      </w:r>
    </w:p>
    <w:p w14:paraId="39C1DF56" w14:textId="2DBE7C52" w:rsidR="00D637DC" w:rsidRPr="0099343C" w:rsidDel="006D7527" w:rsidRDefault="00D637DC" w:rsidP="00D637DC">
      <w:pPr>
        <w:spacing w:line="360" w:lineRule="auto"/>
        <w:jc w:val="right"/>
        <w:rPr>
          <w:del w:id="71" w:author="יוסי וקס" w:date="2022-12-22T14:45:00Z"/>
          <w:rFonts w:asciiTheme="minorBidi" w:hAnsiTheme="minorBidi"/>
          <w:sz w:val="36"/>
          <w:szCs w:val="36"/>
          <w:rtl/>
          <w:lang w:bidi="he-IL"/>
        </w:rPr>
      </w:pPr>
      <w:del w:id="72" w:author="יוסי וקס" w:date="2022-12-22T14:45:00Z">
        <w:r w:rsidRPr="0099343C" w:rsidDel="006D7527">
          <w:rPr>
            <w:rFonts w:asciiTheme="minorBidi" w:hAnsiTheme="minorBidi"/>
            <w:sz w:val="36"/>
            <w:szCs w:val="36"/>
            <w:rtl/>
            <w:lang w:bidi="he-IL"/>
          </w:rPr>
          <w:delText>למה עוית לישראל?</w:delText>
        </w:r>
      </w:del>
    </w:p>
    <w:p w14:paraId="7073DCB9" w14:textId="75D132AD" w:rsidR="00D637DC" w:rsidRPr="0099343C" w:rsidRDefault="004B432C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del w:id="73" w:author="יוסי וקס" w:date="2022-12-22T14:45:00Z">
        <w:r w:rsidRPr="0099343C" w:rsidDel="006D752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מיקלעה </w:delText>
        </w:r>
      </w:del>
      <w:ins w:id="74" w:author="יוסי וקס" w:date="2022-12-22T14:45:00Z">
        <w:r w:rsidR="006D752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המקצוע</w:t>
        </w:r>
        <w:r w:rsidR="006D7527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שלי תוכניתן מתמטיקאי, יש לי </w:t>
      </w:r>
      <w:del w:id="75" w:author="יוסי וקס" w:date="2022-12-22T14:45:00Z">
        <w:r w:rsidRPr="0099343C" w:rsidDel="006D7527">
          <w:rPr>
            <w:rFonts w:asciiTheme="minorBidi" w:hAnsiTheme="minorBidi"/>
            <w:sz w:val="36"/>
            <w:szCs w:val="36"/>
            <w:rtl/>
            <w:lang w:bidi="he-IL"/>
          </w:rPr>
          <w:delText>דוקטורת</w:delText>
        </w:r>
      </w:del>
      <w:ins w:id="76" w:author="יוסי וקס" w:date="2022-12-22T14:45:00Z">
        <w:r w:rsidR="006D7527" w:rsidRPr="0099343C">
          <w:rPr>
            <w:rFonts w:asciiTheme="minorBidi" w:hAnsiTheme="minorBidi"/>
            <w:sz w:val="36"/>
            <w:szCs w:val="36"/>
            <w:rtl/>
            <w:lang w:bidi="he-IL"/>
          </w:rPr>
          <w:t>דוקטור</w:t>
        </w:r>
        <w:r w:rsidR="006D752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ט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.</w:t>
      </w:r>
    </w:p>
    <w:p w14:paraId="54514B3F" w14:textId="4A38ACDC" w:rsidR="004B432C" w:rsidRPr="0099343C" w:rsidRDefault="004B432C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del w:id="77" w:author="יוסי וקס" w:date="2022-12-22T14:45:00Z">
        <w:r w:rsidRPr="0099343C" w:rsidDel="006D752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אני 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>למדתי במוסק</w:t>
      </w:r>
      <w:ins w:id="78" w:author="יוסי וקס" w:date="2022-12-22T14:46:00Z">
        <w:r w:rsidR="006D752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ו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וה, </w:t>
      </w:r>
      <w:del w:id="79" w:author="יוסי וקס" w:date="2022-12-22T14:46:00Z">
        <w:r w:rsidRPr="0099343C" w:rsidDel="006D7527">
          <w:rPr>
            <w:rFonts w:asciiTheme="minorBidi" w:hAnsiTheme="minorBidi"/>
            <w:sz w:val="36"/>
            <w:szCs w:val="36"/>
            <w:rtl/>
            <w:lang w:bidi="he-IL"/>
          </w:rPr>
          <w:delText>באוניורסיתה</w:delText>
        </w:r>
      </w:del>
      <w:ins w:id="80" w:author="יוסי וקס" w:date="2022-12-22T14:46:00Z">
        <w:r w:rsidR="006D752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</w:t>
        </w:r>
        <w:r w:rsidR="006D7527" w:rsidRPr="0099343C">
          <w:rPr>
            <w:rFonts w:asciiTheme="minorBidi" w:hAnsiTheme="minorBidi"/>
            <w:sz w:val="36"/>
            <w:szCs w:val="36"/>
            <w:rtl/>
            <w:lang w:bidi="he-IL"/>
          </w:rPr>
          <w:t>באוני</w:t>
        </w:r>
        <w:r w:rsidR="006D752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ב</w:t>
        </w:r>
        <w:r w:rsidR="006D7527" w:rsidRPr="0099343C">
          <w:rPr>
            <w:rFonts w:asciiTheme="minorBidi" w:hAnsiTheme="minorBidi"/>
            <w:sz w:val="36"/>
            <w:szCs w:val="36"/>
            <w:rtl/>
            <w:lang w:bidi="he-IL"/>
          </w:rPr>
          <w:t>רסי</w:t>
        </w:r>
        <w:r w:rsidR="006D752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ט</w:t>
        </w:r>
        <w:r w:rsidR="006D7527" w:rsidRPr="0099343C">
          <w:rPr>
            <w:rFonts w:asciiTheme="minorBidi" w:hAnsiTheme="minorBidi"/>
            <w:sz w:val="36"/>
            <w:szCs w:val="36"/>
            <w:rtl/>
            <w:lang w:bidi="he-IL"/>
          </w:rPr>
          <w:t>ה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.</w:t>
      </w:r>
    </w:p>
    <w:p w14:paraId="0ADBCA88" w14:textId="43E79176" w:rsidR="008D11EE" w:rsidRPr="0099343C" w:rsidRDefault="004B432C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del w:id="81" w:author="יוסי וקס" w:date="2022-12-22T14:46:00Z">
        <w:r w:rsidRPr="0099343C" w:rsidDel="006D752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אני 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הייתי </w:t>
      </w:r>
      <w:del w:id="82" w:author="יוסי וקס" w:date="2022-12-22T14:46:00Z">
        <w:r w:rsidR="008D11EE" w:rsidRPr="0099343C" w:rsidDel="006D7527">
          <w:rPr>
            <w:rFonts w:asciiTheme="minorBidi" w:hAnsiTheme="minorBidi"/>
            <w:sz w:val="36"/>
            <w:szCs w:val="36"/>
            <w:rtl/>
            <w:lang w:bidi="he-IL"/>
          </w:rPr>
          <w:delText>נרוסיה</w:delText>
        </w:r>
      </w:del>
      <w:ins w:id="83" w:author="יוסי וקס" w:date="2022-12-22T14:46:00Z">
        <w:r w:rsidR="006D752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ב</w:t>
        </w:r>
        <w:r w:rsidR="006D7527" w:rsidRPr="0099343C">
          <w:rPr>
            <w:rFonts w:asciiTheme="minorBidi" w:hAnsiTheme="minorBidi"/>
            <w:sz w:val="36"/>
            <w:szCs w:val="36"/>
            <w:rtl/>
            <w:lang w:bidi="he-IL"/>
          </w:rPr>
          <w:t>רוסיה</w:t>
        </w:r>
      </w:ins>
      <w:r w:rsidR="008D11EE" w:rsidRPr="0099343C">
        <w:rPr>
          <w:rFonts w:asciiTheme="minorBidi" w:hAnsiTheme="minorBidi"/>
          <w:sz w:val="36"/>
          <w:szCs w:val="36"/>
          <w:rtl/>
          <w:lang w:bidi="he-IL"/>
        </w:rPr>
        <w:t>, במלחווקה</w:t>
      </w:r>
      <w:ins w:id="84" w:author="יוסי וקס" w:date="2022-12-22T14:46:00Z">
        <w:del w:id="85" w:author="Юрий Коробочкин" w:date="2022-12-23T11:47:00Z">
          <w:r w:rsidR="006D7527" w:rsidRPr="0099343C" w:rsidDel="004C46BA">
            <w:rPr>
              <w:rFonts w:asciiTheme="minorBidi" w:hAnsiTheme="minorBidi" w:hint="cs"/>
              <w:sz w:val="36"/>
              <w:szCs w:val="36"/>
              <w:rtl/>
              <w:lang w:bidi="he-IL"/>
            </w:rPr>
            <w:delText>?</w:delText>
          </w:r>
        </w:del>
      </w:ins>
      <w:r w:rsidR="008D11EE" w:rsidRPr="0099343C">
        <w:rPr>
          <w:rFonts w:asciiTheme="minorBidi" w:hAnsiTheme="minorBidi"/>
          <w:sz w:val="36"/>
          <w:szCs w:val="36"/>
          <w:rtl/>
          <w:lang w:bidi="he-IL"/>
        </w:rPr>
        <w:t xml:space="preserve">. מלחוקה היא </w:t>
      </w:r>
      <w:del w:id="86" w:author="יוסי וקס" w:date="2022-12-22T14:46:00Z">
        <w:r w:rsidR="008D11EE" w:rsidRPr="0099343C" w:rsidDel="006D7527">
          <w:rPr>
            <w:rFonts w:asciiTheme="minorBidi" w:hAnsiTheme="minorBidi"/>
            <w:sz w:val="36"/>
            <w:szCs w:val="36"/>
            <w:rtl/>
            <w:lang w:bidi="he-IL"/>
          </w:rPr>
          <w:delText xml:space="preserve">איר </w:delText>
        </w:r>
      </w:del>
      <w:ins w:id="87" w:author="יוסי וקס" w:date="2022-12-22T14:46:00Z">
        <w:r w:rsidR="006D752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ע</w:t>
        </w:r>
        <w:r w:rsidR="006D7527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יר </w:t>
        </w:r>
      </w:ins>
      <w:r w:rsidR="008D11EE" w:rsidRPr="0099343C">
        <w:rPr>
          <w:rFonts w:asciiTheme="minorBidi" w:hAnsiTheme="minorBidi"/>
          <w:sz w:val="36"/>
          <w:szCs w:val="36"/>
          <w:rtl/>
          <w:lang w:bidi="he-IL"/>
        </w:rPr>
        <w:t>קטנה</w:t>
      </w:r>
      <w:del w:id="88" w:author="יוסי וקס" w:date="2022-12-22T14:46:00Z">
        <w:r w:rsidR="008D11EE" w:rsidRPr="0099343C" w:rsidDel="006D7527">
          <w:rPr>
            <w:rFonts w:asciiTheme="minorBidi" w:hAnsiTheme="minorBidi"/>
            <w:sz w:val="36"/>
            <w:szCs w:val="36"/>
            <w:rtl/>
            <w:lang w:bidi="he-IL"/>
          </w:rPr>
          <w:delText>ת</w:delText>
        </w:r>
      </w:del>
      <w:r w:rsidR="008D11EE" w:rsidRPr="0099343C">
        <w:rPr>
          <w:rFonts w:asciiTheme="minorBidi" w:hAnsiTheme="minorBidi"/>
          <w:sz w:val="36"/>
          <w:szCs w:val="36"/>
          <w:rtl/>
          <w:lang w:bidi="he-IL"/>
        </w:rPr>
        <w:t xml:space="preserve"> על-יד מוסק</w:t>
      </w:r>
      <w:ins w:id="89" w:author="יוסי וקס" w:date="2022-12-22T14:46:00Z">
        <w:r w:rsidR="006D752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ו</w:t>
        </w:r>
      </w:ins>
      <w:r w:rsidR="008D11EE" w:rsidRPr="0099343C">
        <w:rPr>
          <w:rFonts w:asciiTheme="minorBidi" w:hAnsiTheme="minorBidi"/>
          <w:sz w:val="36"/>
          <w:szCs w:val="36"/>
          <w:rtl/>
          <w:lang w:bidi="he-IL"/>
        </w:rPr>
        <w:t>וה.</w:t>
      </w:r>
    </w:p>
    <w:p w14:paraId="2094DF2E" w14:textId="3F1919DB" w:rsidR="008F0DA7" w:rsidRPr="0099343C" w:rsidRDefault="000F224B" w:rsidP="000F224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del w:id="90" w:author="יוסי וקס" w:date="2022-12-22T14:47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מפעמים </w:delText>
        </w:r>
      </w:del>
      <w:ins w:id="91" w:author="יוסי וקס" w:date="2022-12-22T14:47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ל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פעמים </w:t>
        </w:r>
      </w:ins>
      <w:del w:id="92" w:author="יוסי וקס" w:date="2022-12-22T14:47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אני 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>עבדתי כמבחל</w:t>
      </w:r>
      <w:ins w:id="93" w:author="יוסי וקס" w:date="2022-12-22T14:47:00Z">
        <w:del w:id="94" w:author="Юрий Коробочкин" w:date="2022-12-23T11:48:00Z">
          <w:r w:rsidR="001920BA" w:rsidRPr="0099343C" w:rsidDel="004C46BA">
            <w:rPr>
              <w:rFonts w:asciiTheme="minorBidi" w:hAnsiTheme="minorBidi" w:hint="cs"/>
              <w:sz w:val="36"/>
              <w:szCs w:val="36"/>
              <w:rtl/>
              <w:lang w:bidi="he-IL"/>
            </w:rPr>
            <w:delText>?</w:delText>
          </w:r>
        </w:del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 או   </w:t>
      </w:r>
      <w:del w:id="95" w:author="יוסי וקס" w:date="2022-12-22T14:47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תו</w:delText>
        </w:r>
        <w:r w:rsidR="00F21235" w:rsidRPr="0099343C" w:rsidDel="001920BA">
          <w:rPr>
            <w:rFonts w:asciiTheme="minorBidi" w:hAnsiTheme="minorBidi" w:hint="cs"/>
            <w:sz w:val="36"/>
            <w:szCs w:val="36"/>
            <w:rtl/>
            <w:lang w:bidi="he-IL"/>
          </w:rPr>
          <w:delText>כ</w:delText>
        </w:r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ניכן </w:delText>
        </w:r>
      </w:del>
      <w:ins w:id="96" w:author="יוסי וקס" w:date="2022-12-22T14:47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כ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תו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כ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ני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ת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ן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מתמטיקאי.</w:t>
      </w:r>
    </w:p>
    <w:p w14:paraId="1962F0FE" w14:textId="4AA2DF19" w:rsidR="000F224B" w:rsidRPr="0099343C" w:rsidRDefault="000F224B" w:rsidP="000F224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עליתי לישראל </w:t>
      </w:r>
      <w:del w:id="97" w:author="יוסי וקס" w:date="2022-12-22T14:47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בגלל </w:delText>
        </w:r>
      </w:del>
      <w:ins w:id="98" w:author="יוסי וקס" w:date="2022-12-22T14:47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מפני 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ש</w:t>
      </w:r>
      <w:ins w:id="99" w:author="יוסי וקס" w:date="2022-12-22T14:47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ב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רוסיה התחילה </w:t>
      </w:r>
      <w:r w:rsidR="009065FB" w:rsidRPr="0099343C">
        <w:rPr>
          <w:rFonts w:asciiTheme="minorBidi" w:hAnsiTheme="minorBidi" w:hint="cs"/>
          <w:sz w:val="36"/>
          <w:szCs w:val="36"/>
          <w:rtl/>
          <w:lang w:bidi="he-IL"/>
        </w:rPr>
        <w:t>ה</w:t>
      </w:r>
      <w:r w:rsidR="00490B58" w:rsidRPr="0099343C">
        <w:rPr>
          <w:rFonts w:asciiTheme="minorBidi" w:hAnsiTheme="minorBidi"/>
          <w:sz w:val="36"/>
          <w:szCs w:val="36"/>
          <w:rtl/>
          <w:lang w:bidi="he-IL"/>
        </w:rPr>
        <w:t xml:space="preserve">מלחמה עם </w:t>
      </w:r>
      <w:del w:id="100" w:author="יוסי וקס" w:date="2022-12-22T14:47:00Z">
        <w:r w:rsidR="00490B58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אוקראינח</w:delText>
        </w:r>
      </w:del>
      <w:ins w:id="101" w:author="יוסי וקס" w:date="2022-12-22T14:47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אוקראינ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ה</w:t>
        </w:r>
      </w:ins>
      <w:r w:rsidR="00490B58" w:rsidRPr="0099343C">
        <w:rPr>
          <w:rFonts w:asciiTheme="minorBidi" w:hAnsiTheme="minorBidi"/>
          <w:sz w:val="36"/>
          <w:szCs w:val="36"/>
          <w:rtl/>
          <w:lang w:bidi="he-IL"/>
        </w:rPr>
        <w:t>.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 </w:t>
      </w:r>
    </w:p>
    <w:p w14:paraId="23ECAB8F" w14:textId="691607EE" w:rsidR="00832067" w:rsidRPr="0099343C" w:rsidRDefault="00832067" w:rsidP="000F224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 xml:space="preserve">2. עם </w:t>
      </w:r>
      <w:del w:id="102" w:author="יוסי וקס" w:date="2022-12-22T14:47:00Z">
        <w:r w:rsidR="00AC2F0F" w:rsidRPr="0099343C" w:rsidDel="001920BA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>ב</w:delText>
        </w:r>
      </w:del>
      <w:ins w:id="103" w:author="יוסי וקס" w:date="2022-12-22T14:47:00Z">
        <w:r w:rsidR="001920BA" w:rsidRPr="0099343C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 xml:space="preserve">מי </w:t>
        </w:r>
      </w:ins>
      <w:del w:id="104" w:author="יוסי וקס" w:date="2022-12-22T14:48:00Z">
        <w:r w:rsidRPr="0099343C" w:rsidDel="001920BA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 xml:space="preserve">אה </w:delText>
        </w:r>
      </w:del>
      <w:ins w:id="105" w:author="יוסי וקס" w:date="2022-12-22T14:48:00Z">
        <w:r w:rsidR="001920BA" w:rsidRPr="0099343C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>באת</w:t>
        </w:r>
        <w:r w:rsidR="001920BA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 xml:space="preserve"> </w:t>
        </w:r>
      </w:ins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לישראל?</w:t>
      </w:r>
    </w:p>
    <w:p w14:paraId="490CD048" w14:textId="1E3989DC" w:rsidR="00832067" w:rsidRPr="0099343C" w:rsidRDefault="00AC2F0F" w:rsidP="000F224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>ב</w:t>
      </w:r>
      <w:r w:rsidR="00832067" w:rsidRPr="0099343C">
        <w:rPr>
          <w:rFonts w:asciiTheme="minorBidi" w:hAnsiTheme="minorBidi"/>
          <w:sz w:val="36"/>
          <w:szCs w:val="36"/>
          <w:rtl/>
          <w:lang w:bidi="he-IL"/>
        </w:rPr>
        <w:t xml:space="preserve">אתי עם </w:t>
      </w:r>
      <w:del w:id="106" w:author="יוסי וקס" w:date="2022-12-22T14:48:00Z">
        <w:r w:rsidR="00832067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האישא </w:delText>
        </w:r>
      </w:del>
      <w:ins w:id="107" w:author="יוסי וקס" w:date="2022-12-22T14:48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האיש</w:t>
        </w:r>
        <w:r w:rsidR="001920BA" w:rsidRPr="0099343C">
          <w:rPr>
            <w:rFonts w:asciiTheme="minorBidi" w:hAnsiTheme="minorBidi" w:hint="eastAsia"/>
            <w:sz w:val="36"/>
            <w:szCs w:val="36"/>
            <w:rtl/>
            <w:lang w:bidi="he-IL"/>
          </w:rPr>
          <w:t>ה</w:t>
        </w:r>
      </w:ins>
      <w:r w:rsidR="00832067" w:rsidRPr="0099343C">
        <w:rPr>
          <w:rFonts w:asciiTheme="minorBidi" w:hAnsiTheme="minorBidi"/>
          <w:sz w:val="36"/>
          <w:szCs w:val="36"/>
          <w:rtl/>
          <w:lang w:bidi="he-IL"/>
        </w:rPr>
        <w:t xml:space="preserve">שלי, בתי, </w:t>
      </w:r>
      <w:ins w:id="108" w:author="יוסי וקס" w:date="2022-12-22T14:48:00Z">
        <w:r w:rsidR="001920BA" w:rsidRPr="0099343C">
          <w:rPr>
            <w:rFonts w:asciiTheme="minorBidi" w:hAnsiTheme="minorBidi" w:hint="eastAsia"/>
            <w:sz w:val="36"/>
            <w:szCs w:val="36"/>
            <w:rtl/>
            <w:lang w:bidi="he-IL"/>
          </w:rPr>
          <w:t>ה</w:t>
        </w:r>
      </w:ins>
      <w:r w:rsidR="00832067" w:rsidRPr="0099343C">
        <w:rPr>
          <w:rFonts w:asciiTheme="minorBidi" w:hAnsiTheme="minorBidi"/>
          <w:sz w:val="36"/>
          <w:szCs w:val="36"/>
          <w:rtl/>
          <w:lang w:bidi="he-IL"/>
        </w:rPr>
        <w:t>נכדים</w:t>
      </w:r>
      <w:del w:id="109" w:author="יוסי וקס" w:date="2022-12-22T14:48:00Z">
        <w:r w:rsidR="00832067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י</w:delText>
        </w:r>
      </w:del>
      <w:r w:rsidR="00832067" w:rsidRPr="0099343C">
        <w:rPr>
          <w:rFonts w:asciiTheme="minorBidi" w:hAnsiTheme="minorBidi"/>
          <w:sz w:val="36"/>
          <w:szCs w:val="36"/>
          <w:rtl/>
          <w:lang w:bidi="he-IL"/>
        </w:rPr>
        <w:t xml:space="preserve"> </w:t>
      </w:r>
      <w:del w:id="110" w:author="יוסי וקס" w:date="2022-12-22T14:48:00Z">
        <w:r w:rsidR="00832067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וכלבי</w:delText>
        </w:r>
      </w:del>
      <w:ins w:id="111" w:author="יוסי וקס" w:date="2022-12-22T14:48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ו</w:t>
        </w:r>
        <w:r w:rsidR="001920BA" w:rsidRPr="0099343C">
          <w:rPr>
            <w:rFonts w:asciiTheme="minorBidi" w:hAnsiTheme="minorBidi" w:hint="eastAsia"/>
            <w:sz w:val="36"/>
            <w:szCs w:val="36"/>
            <w:rtl/>
            <w:lang w:bidi="he-IL"/>
          </w:rPr>
          <w:t>ה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כלב שלי</w:t>
        </w:r>
      </w:ins>
      <w:r w:rsidR="00832067" w:rsidRPr="0099343C">
        <w:rPr>
          <w:rFonts w:asciiTheme="minorBidi" w:hAnsiTheme="minorBidi"/>
          <w:sz w:val="36"/>
          <w:szCs w:val="36"/>
          <w:rtl/>
          <w:lang w:bidi="he-IL"/>
        </w:rPr>
        <w:t>.</w:t>
      </w:r>
    </w:p>
    <w:p w14:paraId="07FC8366" w14:textId="47CE0E17" w:rsidR="00832067" w:rsidRPr="0099343C" w:rsidRDefault="00832067" w:rsidP="000F224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3</w:t>
      </w:r>
      <w:r w:rsidR="00AC2F0F"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.למה ה</w:t>
      </w:r>
      <w:r w:rsidR="00AB00B0"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ח</w:t>
      </w:r>
      <w:r w:rsidR="00AC2F0F"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לטת לגור בפתח-תקווה?</w:t>
      </w:r>
    </w:p>
    <w:p w14:paraId="0D455CA7" w14:textId="4C020E41" w:rsidR="00AC2F0F" w:rsidRPr="0099343C" w:rsidRDefault="001920BA" w:rsidP="000F224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ins w:id="112" w:author="יוסי וקס" w:date="2022-12-22T14:48:00Z">
        <w:r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ה</w:t>
        </w:r>
      </w:ins>
      <w:r w:rsidR="00AB00B0" w:rsidRPr="0099343C">
        <w:rPr>
          <w:rFonts w:asciiTheme="minorBidi" w:hAnsiTheme="minorBidi"/>
          <w:sz w:val="36"/>
          <w:szCs w:val="36"/>
          <w:rtl/>
          <w:lang w:bidi="he-IL"/>
        </w:rPr>
        <w:t xml:space="preserve">חלטתי לגור בפתח-תקווה, כי בתי כבר גרה פה, </w:t>
      </w:r>
      <w:r w:rsidR="009F047E" w:rsidRPr="0099343C">
        <w:rPr>
          <w:rFonts w:asciiTheme="minorBidi" w:hAnsiTheme="minorBidi"/>
          <w:sz w:val="36"/>
          <w:szCs w:val="36"/>
          <w:rtl/>
          <w:lang w:bidi="he-IL"/>
        </w:rPr>
        <w:t>כשאני עליתי לישראל</w:t>
      </w:r>
      <w:r w:rsidR="009F047E"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.</w:t>
      </w:r>
    </w:p>
    <w:p w14:paraId="2DFEFE07" w14:textId="6D2D9BE0" w:rsidR="009F047E" w:rsidRPr="0099343C" w:rsidRDefault="009F047E" w:rsidP="000F224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 xml:space="preserve">4. איך </w:t>
      </w:r>
      <w:del w:id="113" w:author="יוסי וקס" w:date="2022-12-22T14:48:00Z">
        <w:r w:rsidRPr="0099343C" w:rsidDel="001920BA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 xml:space="preserve">באה </w:delText>
        </w:r>
      </w:del>
      <w:ins w:id="114" w:author="יוסי וקס" w:date="2022-12-22T14:48:00Z">
        <w:r w:rsidR="001920BA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>בא</w:t>
        </w:r>
        <w:r w:rsidR="001920BA" w:rsidRPr="0099343C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>ת</w:t>
        </w:r>
        <w:r w:rsidR="001920BA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 xml:space="preserve"> </w:t>
        </w:r>
      </w:ins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 xml:space="preserve">היום </w:t>
      </w:r>
      <w:del w:id="115" w:author="יוסי וקס" w:date="2022-12-22T14:49:00Z">
        <w:r w:rsidRPr="0099343C" w:rsidDel="001920BA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>בעולפן</w:delText>
        </w:r>
      </w:del>
      <w:ins w:id="116" w:author="יוסי וקס" w:date="2022-12-22T14:49:00Z">
        <w:r w:rsidR="001920BA" w:rsidRPr="0099343C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>לא</w:t>
        </w:r>
        <w:r w:rsidR="001920BA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>ולפן</w:t>
        </w:r>
      </w:ins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?</w:t>
      </w:r>
    </w:p>
    <w:p w14:paraId="643D1FE6" w14:textId="6465F80C" w:rsidR="009F047E" w:rsidRPr="0099343C" w:rsidRDefault="009F047E" w:rsidP="000F224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היום נסעתי </w:t>
      </w:r>
      <w:del w:id="117" w:author="יוסי וקס" w:date="2022-12-22T14:49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בעולפן </w:delText>
        </w:r>
      </w:del>
      <w:ins w:id="118" w:author="יוסי וקס" w:date="2022-12-22T14:49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לא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ולפן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במכונית.</w:t>
      </w:r>
    </w:p>
    <w:p w14:paraId="75B6CAE6" w14:textId="21319A00" w:rsidR="009F047E" w:rsidRPr="0099343C" w:rsidRDefault="009F047E" w:rsidP="000F224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 xml:space="preserve">5. </w:t>
      </w:r>
      <w:del w:id="119" w:author="יוסי וקס" w:date="2022-12-22T14:49:00Z">
        <w:r w:rsidRPr="0099343C" w:rsidDel="001920BA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>ב</w:delText>
        </w:r>
      </w:del>
      <w:ins w:id="120" w:author="יוסי וקס" w:date="2022-12-22T14:49:00Z">
        <w:r w:rsidR="001920BA" w:rsidRPr="0099343C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 xml:space="preserve">עד </w:t>
        </w:r>
      </w:ins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 xml:space="preserve">איזו שעה נשארת אתמול </w:t>
      </w:r>
      <w:del w:id="121" w:author="יוסי וקס" w:date="2022-12-22T14:50:00Z">
        <w:r w:rsidRPr="0099343C" w:rsidDel="001920BA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>בעולפן</w:delText>
        </w:r>
      </w:del>
      <w:ins w:id="122" w:author="יוסי וקס" w:date="2022-12-22T14:50:00Z">
        <w:r w:rsidR="001920BA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>ב</w:t>
        </w:r>
        <w:r w:rsidR="001920BA" w:rsidRPr="0099343C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>א</w:t>
        </w:r>
        <w:r w:rsidR="001920BA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>ולפן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?</w:t>
      </w:r>
    </w:p>
    <w:p w14:paraId="48223F5C" w14:textId="7490024E" w:rsidR="00707132" w:rsidRPr="0099343C" w:rsidRDefault="00707132" w:rsidP="000F224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נשארתי אתמול </w:t>
      </w:r>
      <w:del w:id="123" w:author="יוסי וקס" w:date="2022-12-22T14:50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בעולפן </w:delText>
        </w:r>
      </w:del>
      <w:ins w:id="124" w:author="יוסי וקס" w:date="2022-12-22T14:50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ב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א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ולפן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עד שעה רבע לאחת </w:t>
      </w:r>
      <w:del w:id="125" w:author="יוסי וקס" w:date="2022-12-22T14:50:00Z">
        <w:r w:rsidR="003F1C15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צ</w:delText>
        </w:r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חריים</w:delText>
        </w:r>
      </w:del>
      <w:ins w:id="126" w:author="יוסי וקס" w:date="2022-12-22T14:50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ב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צ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ה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ריים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.</w:t>
      </w:r>
    </w:p>
    <w:p w14:paraId="56E15DEF" w14:textId="62443AD0" w:rsidR="00B26DC4" w:rsidRPr="0099343C" w:rsidRDefault="00B26DC4" w:rsidP="000F224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 xml:space="preserve">6. מה עשית </w:t>
      </w:r>
      <w:del w:id="127" w:author="יוסי וקס" w:date="2022-12-22T14:50:00Z">
        <w:r w:rsidRPr="0099343C" w:rsidDel="001920BA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>אתמןל</w:delText>
        </w:r>
      </w:del>
      <w:ins w:id="128" w:author="יוסי וקס" w:date="2022-12-22T14:50:00Z">
        <w:r w:rsidR="001920BA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>אתמ</w:t>
        </w:r>
        <w:r w:rsidR="001920BA" w:rsidRPr="0099343C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>ול</w:t>
        </w:r>
      </w:ins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?</w:t>
      </w:r>
    </w:p>
    <w:p w14:paraId="15DD1D77" w14:textId="5961C36C" w:rsidR="00B26DC4" w:rsidRPr="0099343C" w:rsidRDefault="00B26DC4" w:rsidP="000F224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אתמול קמתי מוקדם, בשעה </w:t>
      </w:r>
      <w:r w:rsidR="00590A0E" w:rsidRPr="0099343C">
        <w:rPr>
          <w:rFonts w:asciiTheme="minorBidi" w:hAnsiTheme="minorBidi"/>
          <w:sz w:val="36"/>
          <w:szCs w:val="36"/>
          <w:rtl/>
          <w:lang w:bidi="he-IL"/>
        </w:rPr>
        <w:t xml:space="preserve">חמש בחצי בבוקר </w:t>
      </w:r>
      <w:del w:id="129" w:author="יוסי וקס" w:date="2022-12-22T14:50:00Z">
        <w:r w:rsidR="00590A0E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ו</w:delText>
        </w:r>
      </w:del>
      <w:r w:rsidR="00590A0E" w:rsidRPr="0099343C">
        <w:rPr>
          <w:rFonts w:asciiTheme="minorBidi" w:hAnsiTheme="minorBidi"/>
          <w:sz w:val="36"/>
          <w:szCs w:val="36"/>
          <w:rtl/>
          <w:lang w:bidi="he-IL"/>
        </w:rPr>
        <w:t xml:space="preserve">יצאתי לטייל עם הכלב שלי. בשעה שש וחצי חזרתי </w:t>
      </w:r>
      <w:del w:id="130" w:author="יוסי וקס" w:date="2022-12-22T14:50:00Z">
        <w:r w:rsidR="00590A0E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להבית</w:delText>
        </w:r>
      </w:del>
      <w:ins w:id="131" w:author="יוסי וקס" w:date="2022-12-22T14:50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הבייתה</w:t>
        </w:r>
      </w:ins>
      <w:r w:rsidR="00A4363B" w:rsidRPr="0099343C">
        <w:rPr>
          <w:rFonts w:asciiTheme="minorBidi" w:hAnsiTheme="minorBidi"/>
          <w:sz w:val="36"/>
          <w:szCs w:val="36"/>
          <w:rtl/>
          <w:lang w:bidi="he-IL"/>
        </w:rPr>
        <w:t xml:space="preserve">. </w:t>
      </w:r>
      <w:del w:id="132" w:author="יוסי וקס" w:date="2022-12-22T14:50:00Z">
        <w:r w:rsidR="00A4363B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האישא </w:delText>
        </w:r>
      </w:del>
      <w:ins w:id="133" w:author="יוסי וקס" w:date="2022-12-22T14:50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האיש</w:t>
        </w:r>
        <w:del w:id="134" w:author="Юрий Коробочкин" w:date="2022-12-23T11:52:00Z">
          <w:r w:rsidR="001920BA" w:rsidRPr="0099343C" w:rsidDel="00C865F7">
            <w:rPr>
              <w:rFonts w:asciiTheme="minorBidi" w:hAnsiTheme="minorBidi" w:hint="cs"/>
              <w:sz w:val="36"/>
              <w:szCs w:val="36"/>
              <w:rtl/>
              <w:lang w:bidi="he-IL"/>
            </w:rPr>
            <w:delText>ה</w:delText>
          </w:r>
        </w:del>
      </w:ins>
      <w:ins w:id="135" w:author="Юрий Коробочкин" w:date="2022-12-23T11:52:00Z">
        <w:r w:rsidR="00C865F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א</w:t>
        </w:r>
      </w:ins>
      <w:ins w:id="136" w:author="יוסי וקס" w:date="2022-12-22T14:50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 </w:t>
        </w:r>
      </w:ins>
      <w:r w:rsidR="00A4363B" w:rsidRPr="0099343C">
        <w:rPr>
          <w:rFonts w:asciiTheme="minorBidi" w:hAnsiTheme="minorBidi"/>
          <w:sz w:val="36"/>
          <w:szCs w:val="36"/>
          <w:rtl/>
          <w:lang w:bidi="he-IL"/>
        </w:rPr>
        <w:t>כבר קמה ושת</w:t>
      </w:r>
      <w:del w:id="137" w:author="יוסי וקס" w:date="2022-12-22T14:51:00Z">
        <w:r w:rsidR="00A4363B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י</w:delText>
        </w:r>
      </w:del>
      <w:r w:rsidR="00A4363B" w:rsidRPr="0099343C">
        <w:rPr>
          <w:rFonts w:asciiTheme="minorBidi" w:hAnsiTheme="minorBidi"/>
          <w:sz w:val="36"/>
          <w:szCs w:val="36"/>
          <w:rtl/>
          <w:lang w:bidi="he-IL"/>
        </w:rPr>
        <w:t xml:space="preserve">תה </w:t>
      </w:r>
      <w:r w:rsidR="00DC5A7B" w:rsidRPr="0099343C">
        <w:rPr>
          <w:rFonts w:asciiTheme="minorBidi" w:hAnsiTheme="minorBidi"/>
          <w:sz w:val="36"/>
          <w:szCs w:val="36"/>
          <w:rtl/>
          <w:lang w:bidi="he-IL"/>
        </w:rPr>
        <w:t>ק</w:t>
      </w:r>
      <w:r w:rsidR="00A4363B" w:rsidRPr="0099343C">
        <w:rPr>
          <w:rFonts w:asciiTheme="minorBidi" w:hAnsiTheme="minorBidi"/>
          <w:sz w:val="36"/>
          <w:szCs w:val="36"/>
          <w:rtl/>
          <w:lang w:bidi="he-IL"/>
        </w:rPr>
        <w:t>פה.</w:t>
      </w:r>
    </w:p>
    <w:p w14:paraId="21C6A798" w14:textId="1A1DA393" w:rsidR="00417A2C" w:rsidRPr="0099343C" w:rsidRDefault="00417A2C" w:rsidP="000F224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אני התקלחתי, </w:t>
      </w:r>
      <w:del w:id="138" w:author="יוסי וקס" w:date="2022-12-22T14:51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המלבשתי</w:delText>
        </w:r>
        <w:r w:rsidR="00BB775C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 </w:delText>
        </w:r>
      </w:del>
      <w:ins w:id="139" w:author="יוסי וקס" w:date="2022-12-22T14:51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ה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ת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לבשתי </w:t>
        </w:r>
      </w:ins>
      <w:del w:id="140" w:author="יוסי וקס" w:date="2022-12-22T14:51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ואחלתי </w:delText>
        </w:r>
      </w:del>
      <w:ins w:id="141" w:author="יוסי וקס" w:date="2022-12-22T14:51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וא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כ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לתי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ארוח</w:t>
      </w:r>
      <w:del w:id="142" w:author="יוסי וקס" w:date="2022-12-22T14:51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ו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ת בוקר </w:t>
      </w:r>
      <w:del w:id="143" w:author="יוסי וקס" w:date="2022-12-22T14:51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גם </w:delText>
        </w:r>
      </w:del>
      <w:ins w:id="144" w:author="יוסי וקס" w:date="2022-12-22T14:51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ע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ם </w:t>
        </w:r>
      </w:ins>
      <w:del w:id="145" w:author="יוסי וקס" w:date="2022-12-22T14:51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האישא</w:delText>
        </w:r>
      </w:del>
      <w:ins w:id="146" w:author="יוסי וקס" w:date="2022-12-22T14:51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האיש</w:t>
        </w:r>
        <w:del w:id="147" w:author="Юрий Коробочкин" w:date="2022-12-23T11:52:00Z">
          <w:r w:rsidR="001920BA" w:rsidRPr="0099343C" w:rsidDel="00C865F7">
            <w:rPr>
              <w:rFonts w:asciiTheme="minorBidi" w:hAnsiTheme="minorBidi" w:hint="cs"/>
              <w:sz w:val="36"/>
              <w:szCs w:val="36"/>
              <w:rtl/>
              <w:lang w:bidi="he-IL"/>
            </w:rPr>
            <w:delText>ה</w:delText>
          </w:r>
        </w:del>
      </w:ins>
      <w:ins w:id="148" w:author="Юрий Коробочкин" w:date="2022-12-23T11:52:00Z">
        <w:r w:rsidR="00C865F7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א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.</w:t>
      </w:r>
    </w:p>
    <w:p w14:paraId="1054A9AA" w14:textId="5498C661" w:rsidR="00417A2C" w:rsidRPr="0099343C" w:rsidRDefault="00417A2C" w:rsidP="000F224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אחרי </w:t>
      </w:r>
      <w:del w:id="149" w:author="יוסי וקס" w:date="2022-12-22T14:51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שאני תן</w:delText>
        </w:r>
      </w:del>
      <w:ins w:id="150" w:author="יוסי וקס" w:date="2022-12-22T14:51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שנתתי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 ארוחה ל</w:t>
      </w:r>
      <w:del w:id="151" w:author="יוסי וקס" w:date="2022-12-22T14:51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ה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כלב, </w:t>
      </w:r>
      <w:del w:id="152" w:author="יוסי וקס" w:date="2022-12-22T14:51:00Z">
        <w:r w:rsidR="00AC0F3C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אנחנו </w:delText>
        </w:r>
      </w:del>
      <w:r w:rsidR="00AC0F3C" w:rsidRPr="0099343C">
        <w:rPr>
          <w:rFonts w:asciiTheme="minorBidi" w:hAnsiTheme="minorBidi"/>
          <w:sz w:val="36"/>
          <w:szCs w:val="36"/>
          <w:rtl/>
          <w:lang w:bidi="he-IL"/>
        </w:rPr>
        <w:t>נסענו לב</w:t>
      </w:r>
      <w:r w:rsidR="009065FB" w:rsidRPr="0099343C">
        <w:rPr>
          <w:rFonts w:asciiTheme="minorBidi" w:hAnsiTheme="minorBidi" w:hint="cs"/>
          <w:sz w:val="36"/>
          <w:szCs w:val="36"/>
          <w:rtl/>
          <w:lang w:bidi="he-IL"/>
        </w:rPr>
        <w:t>ת</w:t>
      </w:r>
      <w:r w:rsidR="00AC0F3C" w:rsidRPr="0099343C">
        <w:rPr>
          <w:rFonts w:asciiTheme="minorBidi" w:hAnsiTheme="minorBidi"/>
          <w:sz w:val="36"/>
          <w:szCs w:val="36"/>
          <w:rtl/>
          <w:lang w:bidi="he-IL"/>
        </w:rPr>
        <w:t>י במכונית.</w:t>
      </w:r>
    </w:p>
    <w:p w14:paraId="4DE344EF" w14:textId="29595D51" w:rsidR="00AC0F3C" w:rsidRPr="0099343C" w:rsidRDefault="00AC0F3C" w:rsidP="000F224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>אחר</w:t>
      </w:r>
      <w:r w:rsidR="009065FB" w:rsidRPr="0099343C">
        <w:rPr>
          <w:rFonts w:asciiTheme="minorBidi" w:hAnsiTheme="minorBidi" w:hint="cs"/>
          <w:sz w:val="36"/>
          <w:szCs w:val="36"/>
          <w:rtl/>
          <w:lang w:bidi="he-IL"/>
        </w:rPr>
        <w:t>-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 כך לקחנו </w:t>
      </w:r>
      <w:ins w:id="153" w:author="יוסי וקס" w:date="2022-12-22T14:51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את </w:t>
        </w:r>
      </w:ins>
      <w:ins w:id="154" w:author="יוסי וקס" w:date="2022-12-22T14:52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ה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נכדים לבית הספר ונסענו </w:t>
      </w:r>
      <w:del w:id="155" w:author="יוסי וקס" w:date="2022-12-22T14:52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לעולפן</w:delText>
        </w:r>
      </w:del>
      <w:ins w:id="156" w:author="יוסי וקס" w:date="2022-12-22T14:52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ל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א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ולפן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.</w:t>
      </w:r>
    </w:p>
    <w:p w14:paraId="2CA4947A" w14:textId="2FB4505B" w:rsidR="00F25326" w:rsidRPr="0099343C" w:rsidRDefault="00F910D4" w:rsidP="000D10ED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אחרי </w:t>
      </w:r>
      <w:del w:id="157" w:author="יוסי וקס" w:date="2022-12-22T14:52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העולפן</w:delText>
        </w:r>
      </w:del>
      <w:ins w:id="158" w:author="יוסי וקס" w:date="2022-12-22T14:52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ה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א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ולפן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, נסעתי הביתה, אכלתי ארוחת </w:t>
      </w:r>
      <w:del w:id="159" w:author="יוסי וקס" w:date="2022-12-22T14:52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צחריים</w:delText>
        </w:r>
      </w:del>
      <w:ins w:id="160" w:author="יוסי וקס" w:date="2022-12-22T14:52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צ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ה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ריים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, למדתי</w:t>
      </w:r>
      <w:r w:rsidR="00F25326" w:rsidRPr="0099343C">
        <w:rPr>
          <w:rFonts w:asciiTheme="minorBidi" w:hAnsiTheme="minorBidi"/>
          <w:sz w:val="36"/>
          <w:szCs w:val="36"/>
          <w:rtl/>
          <w:lang w:bidi="he-IL"/>
        </w:rPr>
        <w:t xml:space="preserve"> שי</w:t>
      </w:r>
      <w:ins w:id="161" w:author="יוסי וקס" w:date="2022-12-22T14:52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ע</w:t>
        </w:r>
      </w:ins>
      <w:r w:rsidR="00F25326" w:rsidRPr="0099343C">
        <w:rPr>
          <w:rFonts w:asciiTheme="minorBidi" w:hAnsiTheme="minorBidi"/>
          <w:sz w:val="36"/>
          <w:szCs w:val="36"/>
          <w:rtl/>
          <w:lang w:bidi="he-IL"/>
        </w:rPr>
        <w:t>ורי בי</w:t>
      </w:r>
      <w:r w:rsidR="000D10ED" w:rsidRPr="0099343C">
        <w:rPr>
          <w:rFonts w:asciiTheme="minorBidi" w:hAnsiTheme="minorBidi"/>
          <w:sz w:val="36"/>
          <w:szCs w:val="36"/>
          <w:rtl/>
          <w:lang w:bidi="he-IL"/>
        </w:rPr>
        <w:t xml:space="preserve">ת. </w:t>
      </w:r>
      <w:r w:rsidR="00F25326" w:rsidRPr="0099343C">
        <w:rPr>
          <w:rFonts w:asciiTheme="minorBidi" w:hAnsiTheme="minorBidi"/>
          <w:sz w:val="36"/>
          <w:szCs w:val="36"/>
          <w:rtl/>
          <w:lang w:bidi="he-IL"/>
        </w:rPr>
        <w:t>אחר-כך יצאתי מהבית לטייל עם הכלב.</w:t>
      </w:r>
    </w:p>
    <w:p w14:paraId="3DB8C26B" w14:textId="0C1588B0" w:rsidR="00F25326" w:rsidRPr="0099343C" w:rsidRDefault="00F25326" w:rsidP="003D7CD1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>אחר-כך אכלתי</w:t>
      </w:r>
      <w:r w:rsidR="000D10ED" w:rsidRPr="0099343C">
        <w:rPr>
          <w:rFonts w:asciiTheme="minorBidi" w:hAnsiTheme="minorBidi"/>
          <w:sz w:val="36"/>
          <w:szCs w:val="36"/>
          <w:rtl/>
          <w:lang w:bidi="he-IL"/>
        </w:rPr>
        <w:t xml:space="preserve"> 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>ארוח</w:t>
      </w:r>
      <w:del w:id="162" w:author="יוסי וקס" w:date="2022-12-22T14:52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ו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ת ערב </w:t>
      </w:r>
      <w:del w:id="163" w:author="יוסי וקס" w:date="2022-12-22T14:52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והלחתי </w:delText>
        </w:r>
      </w:del>
      <w:ins w:id="164" w:author="יוסי וקס" w:date="2022-12-22T14:52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והל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כ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תי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ליש</w:t>
      </w:r>
      <w:ins w:id="165" w:author="יוסי וקס" w:date="2022-12-22T14:52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ו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ן</w:t>
      </w:r>
      <w:r w:rsidR="003D7CD1" w:rsidRPr="0099343C">
        <w:rPr>
          <w:rFonts w:asciiTheme="minorBidi" w:hAnsiTheme="minorBidi"/>
          <w:sz w:val="36"/>
          <w:szCs w:val="36"/>
          <w:rtl/>
          <w:lang w:bidi="he-IL"/>
        </w:rPr>
        <w:t>.</w:t>
      </w:r>
    </w:p>
    <w:p w14:paraId="13E1D716" w14:textId="06B85323" w:rsidR="003D7CD1" w:rsidRPr="0099343C" w:rsidRDefault="003D7CD1" w:rsidP="003D7CD1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>7</w:t>
      </w: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 xml:space="preserve">. איזו עונה </w:t>
      </w:r>
      <w:del w:id="166" w:author="יוסי וקס" w:date="2022-12-22T14:52:00Z">
        <w:r w:rsidRPr="0099343C" w:rsidDel="001920BA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 xml:space="preserve">אתא </w:delText>
        </w:r>
      </w:del>
      <w:ins w:id="167" w:author="יוסי וקס" w:date="2022-12-22T14:52:00Z">
        <w:r w:rsidR="001920BA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>את</w:t>
        </w:r>
        <w:r w:rsidR="001920BA" w:rsidRPr="0099343C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>ה</w:t>
        </w:r>
        <w:r w:rsidR="001920BA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 xml:space="preserve"> </w:t>
        </w:r>
      </w:ins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אוהב ? למה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>?</w:t>
      </w:r>
    </w:p>
    <w:p w14:paraId="533A5B99" w14:textId="04D49358" w:rsidR="004B6332" w:rsidRPr="0099343C" w:rsidRDefault="004B6332" w:rsidP="00983D6D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אני אוהב את </w:t>
      </w:r>
      <w:ins w:id="168" w:author="יוסי וקס" w:date="2022-12-22T14:52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ה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אביב ואת </w:t>
      </w:r>
      <w:ins w:id="169" w:author="יוסי וקס" w:date="2022-12-22T14:52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ה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סתיו</w:t>
      </w:r>
      <w:r w:rsidR="000B2214" w:rsidRPr="0099343C">
        <w:rPr>
          <w:rFonts w:asciiTheme="minorBidi" w:hAnsiTheme="minorBidi" w:hint="cs"/>
          <w:sz w:val="36"/>
          <w:szCs w:val="36"/>
          <w:rtl/>
          <w:lang w:bidi="he-IL"/>
        </w:rPr>
        <w:t xml:space="preserve"> 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 מפני שלא ח</w:t>
      </w:r>
      <w:r w:rsidR="00176135" w:rsidRPr="0099343C">
        <w:rPr>
          <w:rFonts w:asciiTheme="minorBidi" w:hAnsiTheme="minorBidi"/>
          <w:sz w:val="36"/>
          <w:szCs w:val="36"/>
          <w:rtl/>
          <w:lang w:bidi="he-IL"/>
        </w:rPr>
        <w:t>ם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 ואפשר </w:t>
      </w:r>
      <w:del w:id="170" w:author="יוסי וקס" w:date="2022-12-22T14:52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ללחת </w:delText>
        </w:r>
      </w:del>
      <w:ins w:id="171" w:author="יוסי וקס" w:date="2022-12-22T14:52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לל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כ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ת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לים</w:t>
      </w:r>
      <w:r w:rsidR="00176135" w:rsidRPr="0099343C">
        <w:rPr>
          <w:rFonts w:asciiTheme="minorBidi" w:hAnsiTheme="minorBidi"/>
          <w:sz w:val="36"/>
          <w:szCs w:val="36"/>
          <w:rtl/>
          <w:lang w:bidi="he-IL"/>
        </w:rPr>
        <w:t>,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 לטייל בארץ</w:t>
      </w:r>
      <w:r w:rsidR="00866272" w:rsidRPr="0099343C">
        <w:rPr>
          <w:rFonts w:asciiTheme="minorBidi" w:hAnsiTheme="minorBidi"/>
          <w:sz w:val="36"/>
          <w:szCs w:val="36"/>
          <w:rtl/>
          <w:lang w:bidi="he-IL"/>
        </w:rPr>
        <w:t>. אני לא אוהב חורף,כ</w:t>
      </w:r>
      <w:ins w:id="172" w:author="יוסי וקס" w:date="2022-12-22T14:53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ש</w:t>
        </w:r>
      </w:ins>
      <w:r w:rsidR="00866272" w:rsidRPr="0099343C">
        <w:rPr>
          <w:rFonts w:asciiTheme="minorBidi" w:hAnsiTheme="minorBidi"/>
          <w:sz w:val="36"/>
          <w:szCs w:val="36"/>
          <w:rtl/>
          <w:lang w:bidi="he-IL"/>
        </w:rPr>
        <w:t xml:space="preserve">קר. אני לא אוהב </w:t>
      </w:r>
      <w:ins w:id="173" w:author="יוסי וקס" w:date="2022-12-22T14:53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את ה</w:t>
        </w:r>
      </w:ins>
      <w:r w:rsidR="00866272" w:rsidRPr="0099343C">
        <w:rPr>
          <w:rFonts w:asciiTheme="minorBidi" w:hAnsiTheme="minorBidi"/>
          <w:sz w:val="36"/>
          <w:szCs w:val="36"/>
          <w:rtl/>
          <w:lang w:bidi="he-IL"/>
        </w:rPr>
        <w:t>קיץ, כ</w:t>
      </w:r>
      <w:ins w:id="174" w:author="יוסי וקס" w:date="2022-12-22T14:53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י </w:t>
        </w:r>
      </w:ins>
      <w:r w:rsidR="00866272" w:rsidRPr="0099343C">
        <w:rPr>
          <w:rFonts w:asciiTheme="minorBidi" w:hAnsiTheme="minorBidi"/>
          <w:sz w:val="36"/>
          <w:szCs w:val="36"/>
          <w:rtl/>
          <w:lang w:bidi="he-IL"/>
        </w:rPr>
        <w:t xml:space="preserve">חם. אני מעדיף </w:t>
      </w:r>
      <w:r w:rsidR="00983D6D" w:rsidRPr="0099343C">
        <w:rPr>
          <w:rFonts w:asciiTheme="minorBidi" w:hAnsiTheme="minorBidi"/>
          <w:sz w:val="36"/>
          <w:szCs w:val="36"/>
          <w:rtl/>
          <w:lang w:bidi="he-IL"/>
        </w:rPr>
        <w:t xml:space="preserve">טמפרטורה 12 </w:t>
      </w:r>
      <w:r w:rsidR="00497CE7" w:rsidRPr="0099343C">
        <w:rPr>
          <w:rFonts w:asciiTheme="minorBidi" w:hAnsiTheme="minorBidi"/>
          <w:sz w:val="36"/>
          <w:szCs w:val="36"/>
          <w:rtl/>
          <w:lang w:bidi="he-IL"/>
        </w:rPr>
        <w:t>(שתים עשרה) מעלות ללא גשם ורוח חזקה. זה נוח לצוד ולדוג.</w:t>
      </w:r>
    </w:p>
    <w:p w14:paraId="092EB7C2" w14:textId="2BC6EF8B" w:rsidR="00F8591A" w:rsidRPr="0099343C" w:rsidRDefault="00F8591A" w:rsidP="00983D6D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 xml:space="preserve">8. מה אתה </w:t>
      </w:r>
      <w:del w:id="175" w:author="יוסי וקס" w:date="2022-12-22T14:53:00Z">
        <w:r w:rsidRPr="0099343C" w:rsidDel="001920BA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 xml:space="preserve">מעגיף </w:delText>
        </w:r>
      </w:del>
      <w:ins w:id="176" w:author="יוסי וקס" w:date="2022-12-22T14:53:00Z">
        <w:r w:rsidR="001920BA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>מע</w:t>
        </w:r>
        <w:r w:rsidR="001920BA" w:rsidRPr="0099343C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>ד</w:t>
        </w:r>
        <w:r w:rsidR="001920BA"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t xml:space="preserve">יף </w:t>
        </w:r>
      </w:ins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לעשות כש יש לך זמן?</w:t>
      </w:r>
    </w:p>
    <w:p w14:paraId="2139CF00" w14:textId="33ED0908" w:rsidR="00F8591A" w:rsidRPr="0099343C" w:rsidRDefault="00F8591A" w:rsidP="00983D6D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>כש</w:t>
      </w:r>
      <w:del w:id="177" w:author="יוסי וקס" w:date="2022-12-22T14:53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 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יש לי זמן אני מעדיף </w:t>
      </w:r>
      <w:del w:id="178" w:author="יוסי וקס" w:date="2022-12-22T14:53:00Z">
        <w:r w:rsidR="00AA5EAF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ללחת </w:delText>
        </w:r>
      </w:del>
      <w:ins w:id="179" w:author="יוסי וקס" w:date="2022-12-22T14:53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לל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כ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ת </w:t>
        </w:r>
      </w:ins>
      <w:r w:rsidR="00AA5EAF" w:rsidRPr="0099343C">
        <w:rPr>
          <w:rFonts w:asciiTheme="minorBidi" w:hAnsiTheme="minorBidi"/>
          <w:sz w:val="36"/>
          <w:szCs w:val="36"/>
          <w:rtl/>
          <w:lang w:bidi="he-IL"/>
        </w:rPr>
        <w:t xml:space="preserve">עם </w:t>
      </w:r>
      <w:del w:id="180" w:author="יוסי וקס" w:date="2022-12-22T14:53:00Z">
        <w:r w:rsidR="00AA5EAF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הנחדים</w:delText>
        </w:r>
      </w:del>
      <w:ins w:id="181" w:author="יוסי וקס" w:date="2022-12-22T14:53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הנ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כ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דים</w:t>
        </w:r>
      </w:ins>
      <w:r w:rsidR="00AA5EAF" w:rsidRPr="0099343C">
        <w:rPr>
          <w:rFonts w:asciiTheme="minorBidi" w:hAnsiTheme="minorBidi"/>
          <w:sz w:val="36"/>
          <w:szCs w:val="36"/>
          <w:rtl/>
          <w:lang w:bidi="he-IL"/>
        </w:rPr>
        <w:t xml:space="preserve">, </w:t>
      </w:r>
      <w:del w:id="182" w:author="יוסי וקס" w:date="2022-12-22T14:53:00Z">
        <w:r w:rsidR="00AA5EAF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ללחת </w:delText>
        </w:r>
      </w:del>
      <w:ins w:id="183" w:author="יוסי וקס" w:date="2022-12-22T14:53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לל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כ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ת </w:t>
        </w:r>
      </w:ins>
      <w:r w:rsidR="00AA5EAF" w:rsidRPr="0099343C">
        <w:rPr>
          <w:rFonts w:asciiTheme="minorBidi" w:hAnsiTheme="minorBidi"/>
          <w:sz w:val="36"/>
          <w:szCs w:val="36"/>
          <w:rtl/>
          <w:lang w:bidi="he-IL"/>
        </w:rPr>
        <w:t xml:space="preserve">עם הכלב, </w:t>
      </w:r>
      <w:del w:id="184" w:author="יוסי וקס" w:date="2022-12-22T14:53:00Z">
        <w:r w:rsidR="00AA5EAF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לסחק </w:delText>
        </w:r>
      </w:del>
      <w:ins w:id="185" w:author="יוסי וקס" w:date="2022-12-22T14:53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ל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ש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חק </w:t>
        </w:r>
      </w:ins>
      <w:r w:rsidR="00AA5EAF" w:rsidRPr="0099343C">
        <w:rPr>
          <w:rFonts w:asciiTheme="minorBidi" w:hAnsiTheme="minorBidi"/>
          <w:sz w:val="36"/>
          <w:szCs w:val="36"/>
          <w:rtl/>
          <w:lang w:bidi="he-IL"/>
        </w:rPr>
        <w:t>אית</w:t>
      </w:r>
      <w:del w:id="186" w:author="יוסי וקס" w:date="2022-12-22T14:53:00Z">
        <w:r w:rsidR="00AA5EAF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ה</w:delText>
        </w:r>
      </w:del>
      <w:r w:rsidR="00AA5EAF" w:rsidRPr="0099343C">
        <w:rPr>
          <w:rFonts w:asciiTheme="minorBidi" w:hAnsiTheme="minorBidi"/>
          <w:sz w:val="36"/>
          <w:szCs w:val="36"/>
          <w:rtl/>
          <w:lang w:bidi="he-IL"/>
        </w:rPr>
        <w:t xml:space="preserve">ם, לטייל </w:t>
      </w:r>
      <w:r w:rsidR="00474AD8" w:rsidRPr="0099343C">
        <w:rPr>
          <w:rFonts w:asciiTheme="minorBidi" w:hAnsiTheme="minorBidi"/>
          <w:sz w:val="36"/>
          <w:szCs w:val="36"/>
          <w:rtl/>
          <w:lang w:bidi="he-IL"/>
        </w:rPr>
        <w:t>לארץ, לראות טלויזיה, לשמוע מוזיקה</w:t>
      </w:r>
      <w:del w:id="187" w:author="Юрий Коробочкин" w:date="2022-12-23T11:56:00Z">
        <w:r w:rsidR="00474AD8" w:rsidRPr="0099343C" w:rsidDel="00104F86">
          <w:rPr>
            <w:rFonts w:asciiTheme="minorBidi" w:hAnsiTheme="minorBidi"/>
            <w:sz w:val="36"/>
            <w:szCs w:val="36"/>
            <w:rtl/>
            <w:lang w:bidi="he-IL"/>
          </w:rPr>
          <w:delText xml:space="preserve">, ללחת </w:delText>
        </w:r>
      </w:del>
      <w:ins w:id="188" w:author="יוסי וקס" w:date="2022-12-22T14:53:00Z">
        <w:del w:id="189" w:author="Юрий Коробочкин" w:date="2022-12-23T11:56:00Z">
          <w:r w:rsidR="001920BA" w:rsidRPr="0099343C" w:rsidDel="00104F86">
            <w:rPr>
              <w:rFonts w:asciiTheme="minorBidi" w:hAnsiTheme="minorBidi"/>
              <w:sz w:val="36"/>
              <w:szCs w:val="36"/>
              <w:rtl/>
              <w:lang w:bidi="he-IL"/>
            </w:rPr>
            <w:delText>לל</w:delText>
          </w:r>
          <w:r w:rsidR="001920BA" w:rsidRPr="0099343C" w:rsidDel="00104F86">
            <w:rPr>
              <w:rFonts w:asciiTheme="minorBidi" w:hAnsiTheme="minorBidi" w:hint="cs"/>
              <w:sz w:val="36"/>
              <w:szCs w:val="36"/>
              <w:rtl/>
              <w:lang w:bidi="he-IL"/>
            </w:rPr>
            <w:delText>כ</w:delText>
          </w:r>
          <w:r w:rsidR="001920BA" w:rsidRPr="0099343C" w:rsidDel="00104F86">
            <w:rPr>
              <w:rFonts w:asciiTheme="minorBidi" w:hAnsiTheme="minorBidi"/>
              <w:sz w:val="36"/>
              <w:szCs w:val="36"/>
              <w:rtl/>
              <w:lang w:bidi="he-IL"/>
            </w:rPr>
            <w:delText xml:space="preserve">ת </w:delText>
          </w:r>
        </w:del>
      </w:ins>
      <w:del w:id="190" w:author="Юрий Коробочкин" w:date="2022-12-23T11:56:00Z">
        <w:r w:rsidR="00474AD8" w:rsidRPr="0099343C" w:rsidDel="00104F86">
          <w:rPr>
            <w:rFonts w:asciiTheme="minorBidi" w:hAnsiTheme="minorBidi"/>
            <w:sz w:val="36"/>
            <w:szCs w:val="36"/>
            <w:rtl/>
            <w:lang w:bidi="he-IL"/>
          </w:rPr>
          <w:delText>לצוד</w:delText>
        </w:r>
      </w:del>
      <w:r w:rsidR="00474AD8" w:rsidRPr="0099343C">
        <w:rPr>
          <w:rFonts w:asciiTheme="minorBidi" w:hAnsiTheme="minorBidi"/>
          <w:sz w:val="36"/>
          <w:szCs w:val="36"/>
          <w:rtl/>
          <w:lang w:bidi="he-IL"/>
        </w:rPr>
        <w:t>.</w:t>
      </w:r>
      <w:r w:rsidR="00AA5EAF" w:rsidRPr="0099343C">
        <w:rPr>
          <w:rFonts w:asciiTheme="minorBidi" w:hAnsiTheme="minorBidi"/>
          <w:sz w:val="36"/>
          <w:szCs w:val="36"/>
          <w:rtl/>
          <w:lang w:bidi="he-IL"/>
        </w:rPr>
        <w:t xml:space="preserve"> </w:t>
      </w:r>
    </w:p>
    <w:p w14:paraId="51B30AB7" w14:textId="4E1DAD30" w:rsidR="00707132" w:rsidRPr="0099343C" w:rsidRDefault="00473B72" w:rsidP="00B26DC4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9. שכרת או קנית דירה?</w:t>
      </w:r>
    </w:p>
    <w:p w14:paraId="6389F01D" w14:textId="74E0F998" w:rsidR="00473B72" w:rsidRPr="0099343C" w:rsidRDefault="00473B72" w:rsidP="00B26DC4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del w:id="191" w:author="יוסי וקס" w:date="2022-12-22T14:54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אני 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>שכרתי</w:t>
      </w:r>
      <w:r w:rsidR="00E77CBB" w:rsidRPr="0099343C">
        <w:rPr>
          <w:rFonts w:asciiTheme="minorBidi" w:hAnsiTheme="minorBidi"/>
          <w:sz w:val="36"/>
          <w:szCs w:val="36"/>
          <w:rtl/>
          <w:lang w:bidi="he-IL"/>
        </w:rPr>
        <w:t xml:space="preserve"> </w:t>
      </w:r>
      <w:del w:id="192" w:author="יוסי וקס" w:date="2022-12-22T14:54:00Z">
        <w:r w:rsidR="00E77CBB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ה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>די</w:t>
      </w:r>
      <w:r w:rsidR="00E77CBB" w:rsidRPr="0099343C">
        <w:rPr>
          <w:rFonts w:asciiTheme="minorBidi" w:hAnsiTheme="minorBidi"/>
          <w:sz w:val="36"/>
          <w:szCs w:val="36"/>
          <w:rtl/>
          <w:lang w:bidi="he-IL"/>
        </w:rPr>
        <w:t>ר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>ה ג</w:t>
      </w:r>
      <w:del w:id="193" w:author="יוסי וקס" w:date="2022-12-22T14:54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ו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דולה, </w:t>
      </w:r>
      <w:del w:id="194" w:author="יוסי וקס" w:date="2022-12-22T14:54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לה </w:delText>
        </w:r>
      </w:del>
      <w:ins w:id="195" w:author="יוסי וקס" w:date="2022-12-22T14:54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ל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א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חדשה, </w:t>
      </w:r>
      <w:r w:rsidR="00E77CBB" w:rsidRPr="0099343C">
        <w:rPr>
          <w:rFonts w:asciiTheme="minorBidi" w:hAnsiTheme="minorBidi"/>
          <w:sz w:val="36"/>
          <w:szCs w:val="36"/>
          <w:rtl/>
          <w:lang w:bidi="he-IL"/>
        </w:rPr>
        <w:t>א</w:t>
      </w: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בל </w:t>
      </w:r>
      <w:del w:id="196" w:author="יוסי וקס" w:date="2022-12-22T14:54:00Z">
        <w:r w:rsidR="00E77CBB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תובה</w:delText>
        </w:r>
      </w:del>
      <w:ins w:id="197" w:author="יוסי וקס" w:date="2022-12-22T14:54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ט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ובה</w:t>
        </w:r>
      </w:ins>
      <w:r w:rsidR="00E77CBB" w:rsidRPr="0099343C">
        <w:rPr>
          <w:rFonts w:asciiTheme="minorBidi" w:hAnsiTheme="minorBidi"/>
          <w:sz w:val="36"/>
          <w:szCs w:val="36"/>
          <w:rtl/>
          <w:lang w:bidi="he-IL"/>
        </w:rPr>
        <w:t>.</w:t>
      </w:r>
    </w:p>
    <w:p w14:paraId="6F220D7E" w14:textId="6A120216" w:rsidR="00E77CBB" w:rsidRPr="0099343C" w:rsidRDefault="00E77CBB" w:rsidP="00B26DC4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del w:id="198" w:author="יוסי וקס" w:date="2022-12-22T14:54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בדיוה </w:delText>
        </w:r>
      </w:del>
      <w:ins w:id="199" w:author="יוסי וקס" w:date="2022-12-22T14:54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בדי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ר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ה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יש 3 (</w:t>
      </w:r>
      <w:del w:id="200" w:author="יוסי וקס" w:date="2022-12-22T14:54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שלושים</w:delText>
        </w:r>
      </w:del>
      <w:ins w:id="201" w:author="יוסי וקס" w:date="2022-12-22T14:54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שלוש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ה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) חדרים, </w:t>
      </w:r>
      <w:del w:id="202" w:author="יוסי וקס" w:date="2022-12-22T14:54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סלונ </w:delText>
        </w:r>
      </w:del>
      <w:ins w:id="203" w:author="יוסי וקס" w:date="2022-12-22T14:54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סלו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ן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ו</w:t>
      </w:r>
      <w:del w:id="204" w:author="יוסי וקס" w:date="2022-12-22T14:54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 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שני שירותים. </w:t>
      </w:r>
    </w:p>
    <w:p w14:paraId="335D13BA" w14:textId="17DE947C" w:rsidR="00E77CBB" w:rsidRPr="0099343C" w:rsidRDefault="00E77CBB" w:rsidP="00B26DC4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10. מה קנית ואיך שילמת?</w:t>
      </w:r>
    </w:p>
    <w:p w14:paraId="50F3099A" w14:textId="6760CBA0" w:rsidR="00E77CBB" w:rsidRDefault="00640A13" w:rsidP="00B26DC4">
      <w:pPr>
        <w:spacing w:line="360" w:lineRule="auto"/>
        <w:jc w:val="right"/>
        <w:rPr>
          <w:ins w:id="205" w:author="Юрий Коробочкин" w:date="2022-12-23T17:33:00Z"/>
          <w:rFonts w:asciiTheme="minorBidi" w:hAnsiTheme="minorBidi"/>
          <w:sz w:val="36"/>
          <w:szCs w:val="36"/>
          <w:rtl/>
          <w:lang w:bidi="he-IL"/>
        </w:rPr>
      </w:pPr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קניתי ארוחה ב </w:t>
      </w:r>
      <w:del w:id="206" w:author="יוסי וקס" w:date="2022-12-22T14:54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דופר</w:delText>
        </w:r>
      </w:del>
      <w:ins w:id="207" w:author="יוסי וקס" w:date="2022-12-22T14:54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ס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ופר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, </w:t>
      </w:r>
      <w:del w:id="208" w:author="יוסי וקס" w:date="2022-12-22T14:55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ארוחה </w:delText>
        </w:r>
      </w:del>
      <w:ins w:id="209" w:author="יוסי וקס" w:date="2022-12-22T14:55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אוכל 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ל</w:t>
      </w:r>
      <w:del w:id="210" w:author="יוסי וקס" w:date="2022-12-22T14:55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ה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>כלב ב</w:t>
      </w:r>
      <w:ins w:id="211" w:author="יוסי וקס" w:date="2022-12-22T14:55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א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ינטרנט, בשר ל</w:t>
      </w:r>
      <w:del w:id="212" w:author="יוסי וקס" w:date="2022-12-22T14:55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ה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>כלב בחנ</w:t>
      </w:r>
      <w:ins w:id="213" w:author="יוסי וקס" w:date="2022-12-22T14:55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ו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ת, מתנות ל</w:t>
      </w:r>
      <w:del w:id="214" w:author="יוסי וקס" w:date="2022-12-22T14:55:00Z">
        <w:r w:rsidR="005F20B0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ה</w:delText>
        </w:r>
      </w:del>
      <w:r w:rsidRPr="0099343C">
        <w:rPr>
          <w:rFonts w:asciiTheme="minorBidi" w:hAnsiTheme="minorBidi"/>
          <w:sz w:val="36"/>
          <w:szCs w:val="36"/>
          <w:rtl/>
          <w:lang w:bidi="he-IL"/>
        </w:rPr>
        <w:t>נ</w:t>
      </w:r>
      <w:del w:id="215" w:author="יוסי וקס" w:date="2022-12-22T14:55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ח</w:delText>
        </w:r>
      </w:del>
      <w:ins w:id="216" w:author="יוסי וקס" w:date="2022-12-22T14:55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כ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>דים</w:t>
      </w:r>
      <w:ins w:id="217" w:author="יוסי וקס" w:date="2022-12-22T14:55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,</w:t>
        </w:r>
      </w:ins>
      <w:r w:rsidRPr="0099343C">
        <w:rPr>
          <w:rFonts w:asciiTheme="minorBidi" w:hAnsiTheme="minorBidi"/>
          <w:sz w:val="36"/>
          <w:szCs w:val="36"/>
          <w:rtl/>
          <w:lang w:bidi="he-IL"/>
        </w:rPr>
        <w:t xml:space="preserve"> </w:t>
      </w:r>
      <w:del w:id="218" w:author="יוסי וקס" w:date="2022-12-22T14:55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ובתי </w:delText>
        </w:r>
      </w:del>
      <w:ins w:id="219" w:author="יוסי וקס" w:date="2022-12-22T14:55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ל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בתי </w:t>
        </w:r>
      </w:ins>
      <w:del w:id="220" w:author="יוסי וקס" w:date="2022-12-22T14:55:00Z">
        <w:r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ו</w:delText>
        </w:r>
        <w:r w:rsidR="005F20B0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>חאישא</w:delText>
        </w:r>
      </w:del>
      <w:ins w:id="221" w:author="יוסי וקס" w:date="2022-12-22T14:55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ו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ל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איש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ה</w:t>
        </w:r>
      </w:ins>
      <w:r w:rsidR="005F20B0" w:rsidRPr="0099343C">
        <w:rPr>
          <w:rFonts w:asciiTheme="minorBidi" w:hAnsiTheme="minorBidi"/>
          <w:sz w:val="36"/>
          <w:szCs w:val="36"/>
          <w:rtl/>
          <w:lang w:bidi="he-IL"/>
        </w:rPr>
        <w:t>. ש</w:t>
      </w:r>
      <w:ins w:id="222" w:author="יוסי וקס" w:date="2022-12-22T14:55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י</w:t>
        </w:r>
      </w:ins>
      <w:r w:rsidR="005F20B0" w:rsidRPr="0099343C">
        <w:rPr>
          <w:rFonts w:asciiTheme="minorBidi" w:hAnsiTheme="minorBidi"/>
          <w:sz w:val="36"/>
          <w:szCs w:val="36"/>
          <w:rtl/>
          <w:lang w:bidi="he-IL"/>
        </w:rPr>
        <w:t xml:space="preserve">למתי </w:t>
      </w:r>
      <w:del w:id="223" w:author="יוסי וקס" w:date="2022-12-22T14:55:00Z">
        <w:r w:rsidR="005F20B0" w:rsidRPr="0099343C" w:rsidDel="001920BA">
          <w:rPr>
            <w:rFonts w:asciiTheme="minorBidi" w:hAnsiTheme="minorBidi"/>
            <w:sz w:val="36"/>
            <w:szCs w:val="36"/>
            <w:rtl/>
            <w:lang w:bidi="he-IL"/>
          </w:rPr>
          <w:delText xml:space="preserve">במצומן </w:delText>
        </w:r>
      </w:del>
      <w:ins w:id="224" w:author="יוסי וקס" w:date="2022-12-22T14:55:00Z"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>במ</w:t>
        </w:r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ז</w:t>
        </w:r>
        <w:r w:rsidR="001920BA" w:rsidRPr="0099343C">
          <w:rPr>
            <w:rFonts w:asciiTheme="minorBidi" w:hAnsiTheme="minorBidi"/>
            <w:sz w:val="36"/>
            <w:szCs w:val="36"/>
            <w:rtl/>
            <w:lang w:bidi="he-IL"/>
          </w:rPr>
          <w:t xml:space="preserve">ומן </w:t>
        </w:r>
      </w:ins>
      <w:r w:rsidR="005F20B0" w:rsidRPr="0099343C">
        <w:rPr>
          <w:rFonts w:asciiTheme="minorBidi" w:hAnsiTheme="minorBidi"/>
          <w:sz w:val="36"/>
          <w:szCs w:val="36"/>
          <w:rtl/>
          <w:lang w:bidi="he-IL"/>
        </w:rPr>
        <w:t>ו</w:t>
      </w:r>
      <w:ins w:id="225" w:author="יוסי וקס" w:date="2022-12-22T14:55:00Z">
        <w:r w:rsidR="001920BA" w:rsidRPr="0099343C">
          <w:rPr>
            <w:rFonts w:asciiTheme="minorBidi" w:hAnsiTheme="minorBidi" w:hint="cs"/>
            <w:sz w:val="36"/>
            <w:szCs w:val="36"/>
            <w:rtl/>
            <w:lang w:bidi="he-IL"/>
          </w:rPr>
          <w:t>ב</w:t>
        </w:r>
      </w:ins>
      <w:r w:rsidR="005F20B0" w:rsidRPr="0099343C">
        <w:rPr>
          <w:rFonts w:asciiTheme="minorBidi" w:hAnsiTheme="minorBidi"/>
          <w:sz w:val="36"/>
          <w:szCs w:val="36"/>
          <w:rtl/>
          <w:lang w:bidi="he-IL"/>
        </w:rPr>
        <w:t>כרטיס אשראי.</w:t>
      </w:r>
    </w:p>
    <w:p w14:paraId="0770BA61" w14:textId="22C619A1" w:rsidR="0099343C" w:rsidRPr="0099343C" w:rsidRDefault="0099343C" w:rsidP="00B26DC4">
      <w:pPr>
        <w:spacing w:line="360" w:lineRule="auto"/>
        <w:jc w:val="right"/>
        <w:rPr>
          <w:ins w:id="226" w:author="Юрий Коробочкин" w:date="2022-12-23T17:36:00Z"/>
          <w:rFonts w:asciiTheme="minorBidi" w:hAnsiTheme="minorBidi"/>
          <w:b/>
          <w:bCs/>
          <w:i/>
          <w:iCs/>
          <w:sz w:val="36"/>
          <w:szCs w:val="36"/>
          <w:rtl/>
          <w:lang w:bidi="he-IL"/>
          <w:rPrChange w:id="227" w:author="Юрий Коробочкин" w:date="2022-12-23T17:36:00Z">
            <w:rPr>
              <w:ins w:id="228" w:author="Юрий Коробочкин" w:date="2022-12-23T17:36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229" w:author="Юрий Коробочкин" w:date="2022-12-23T17:36:00Z">
        <w:r w:rsidRPr="00135039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>1</w:t>
        </w:r>
      </w:ins>
      <w:ins w:id="230" w:author="Юрий Коробочкин" w:date="2022-12-23T17:33:00Z">
        <w:r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  <w:rPrChange w:id="231" w:author="Юрий Коробочкин" w:date="2022-12-23T17:36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1. </w:t>
        </w:r>
      </w:ins>
      <w:ins w:id="232" w:author="Юрий Коробочкин" w:date="2022-12-23T17:34:00Z">
        <w:r w:rsidRPr="0099343C">
          <w:rPr>
            <w:rFonts w:asciiTheme="minorBidi" w:hAnsiTheme="minorBidi" w:hint="eastAsia"/>
            <w:b/>
            <w:bCs/>
            <w:i/>
            <w:iCs/>
            <w:sz w:val="36"/>
            <w:szCs w:val="36"/>
            <w:rtl/>
            <w:lang w:bidi="he-IL"/>
            <w:rPrChange w:id="233" w:author="Юрий Коробочкин" w:date="2022-12-23T17:36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מה</w:t>
        </w:r>
        <w:r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  <w:rPrChange w:id="234" w:author="Юрий Коробочкин" w:date="2022-12-23T17:36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99343C">
          <w:rPr>
            <w:rFonts w:asciiTheme="minorBidi" w:hAnsiTheme="minorBidi" w:hint="eastAsia"/>
            <w:b/>
            <w:bCs/>
            <w:i/>
            <w:iCs/>
            <w:sz w:val="36"/>
            <w:szCs w:val="36"/>
            <w:rtl/>
            <w:lang w:bidi="he-IL"/>
            <w:rPrChange w:id="235" w:author="Юрий Коробочкин" w:date="2022-12-23T17:36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</w:t>
        </w:r>
      </w:ins>
      <w:ins w:id="236" w:author="Юрий Коробочкин" w:date="2022-12-23T17:43:00Z">
        <w:r w:rsidR="005756BC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>ו</w:t>
        </w:r>
      </w:ins>
      <w:ins w:id="237" w:author="Юрий Коробочкин" w:date="2022-12-23T17:35:00Z">
        <w:r w:rsidRPr="0099343C">
          <w:rPr>
            <w:rFonts w:asciiTheme="minorBidi" w:hAnsiTheme="minorBidi" w:hint="eastAsia"/>
            <w:b/>
            <w:bCs/>
            <w:i/>
            <w:iCs/>
            <w:sz w:val="36"/>
            <w:szCs w:val="36"/>
            <w:rtl/>
            <w:lang w:bidi="he-IL"/>
            <w:rPrChange w:id="238" w:author="Юрий Коробочкин" w:date="2022-12-23T17:36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תר</w:t>
        </w:r>
        <w:r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  <w:rPrChange w:id="239" w:author="Юрий Коробочкин" w:date="2022-12-23T17:36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/אסור </w:t>
        </w:r>
        <w:r w:rsidRPr="0099343C">
          <w:rPr>
            <w:rFonts w:asciiTheme="minorBidi" w:hAnsiTheme="minorBidi" w:hint="eastAsia"/>
            <w:b/>
            <w:bCs/>
            <w:i/>
            <w:iCs/>
            <w:sz w:val="36"/>
            <w:szCs w:val="36"/>
            <w:rtl/>
            <w:lang w:bidi="he-IL"/>
            <w:rPrChange w:id="240" w:author="Юрий Коробочкин" w:date="2022-12-23T17:36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לעסות</w:t>
        </w:r>
      </w:ins>
      <w:ins w:id="241" w:author="Юрий Коробочкин" w:date="2022-12-23T17:36:00Z">
        <w:r w:rsidRPr="0099343C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  <w:rPrChange w:id="242" w:author="Юрий Коробочкин" w:date="2022-12-23T17:36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/בכיתה...</w:t>
        </w:r>
      </w:ins>
    </w:p>
    <w:p w14:paraId="5768648E" w14:textId="72527B26" w:rsidR="0099343C" w:rsidRDefault="00260AD4" w:rsidP="00B26DC4">
      <w:pPr>
        <w:spacing w:line="360" w:lineRule="auto"/>
        <w:jc w:val="right"/>
        <w:rPr>
          <w:ins w:id="243" w:author="Юрий Коробочкин" w:date="2022-12-23T17:39:00Z"/>
          <w:rFonts w:asciiTheme="minorBidi" w:hAnsiTheme="minorBidi"/>
          <w:sz w:val="36"/>
          <w:szCs w:val="36"/>
          <w:rtl/>
          <w:lang w:bidi="he-IL"/>
        </w:rPr>
      </w:pPr>
      <w:ins w:id="244" w:author="Юрий Коробочкин" w:date="2022-12-23T17:37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אסור </w:t>
        </w:r>
      </w:ins>
      <w:ins w:id="245" w:author="Юрий Коробочкин" w:date="2022-12-23T17:38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לשיר בכיתה</w:t>
        </w:r>
      </w:ins>
    </w:p>
    <w:p w14:paraId="510FB0E8" w14:textId="010A4EFC" w:rsidR="00260AD4" w:rsidRDefault="00260AD4" w:rsidP="00260AD4">
      <w:pPr>
        <w:spacing w:line="360" w:lineRule="auto"/>
        <w:jc w:val="right"/>
        <w:rPr>
          <w:ins w:id="246" w:author="Юрий Коробочкин" w:date="2022-12-23T17:43:00Z"/>
          <w:rFonts w:asciiTheme="minorBidi" w:hAnsiTheme="minorBidi"/>
          <w:sz w:val="36"/>
          <w:szCs w:val="36"/>
          <w:rtl/>
          <w:lang w:bidi="he-IL"/>
        </w:rPr>
      </w:pPr>
      <w:ins w:id="247" w:author="Юрий Коробочкин" w:date="2022-12-23T17:39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אסור לרוץ</w:t>
        </w:r>
      </w:ins>
      <w:ins w:id="248" w:author="Юрий Коробочкин" w:date="2022-12-23T17:40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,</w:t>
        </w:r>
      </w:ins>
      <w:ins w:id="249" w:author="Юрий Коробочкин" w:date="2022-12-23T17:42:00Z">
        <w:r w:rsidR="005756BC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לשים</w:t>
        </w:r>
      </w:ins>
      <w:ins w:id="250" w:author="Юрий Коробочкин" w:date="2022-12-23T17:40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</w:t>
        </w:r>
      </w:ins>
      <w:ins w:id="251" w:author="Юрий Коробочкин" w:date="2022-12-23T17:39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בכיתה</w:t>
        </w:r>
      </w:ins>
    </w:p>
    <w:p w14:paraId="0384CE86" w14:textId="1E99D1FE" w:rsidR="005756BC" w:rsidRDefault="005756BC" w:rsidP="00260AD4">
      <w:pPr>
        <w:spacing w:line="360" w:lineRule="auto"/>
        <w:jc w:val="right"/>
        <w:rPr>
          <w:ins w:id="252" w:author="Юрий Коробочкин" w:date="2022-12-23T17:49:00Z"/>
          <w:rFonts w:asciiTheme="minorBidi" w:hAnsiTheme="minorBidi"/>
          <w:sz w:val="36"/>
          <w:szCs w:val="36"/>
          <w:rtl/>
          <w:lang w:bidi="he-IL"/>
        </w:rPr>
      </w:pPr>
      <w:ins w:id="253" w:author="Юрий Коробочкин" w:date="2022-12-23T17:43:00Z">
        <w:r w:rsidRPr="005756BC">
          <w:rPr>
            <w:rFonts w:asciiTheme="minorBidi" w:hAnsiTheme="minorBidi" w:hint="eastAsia"/>
            <w:sz w:val="36"/>
            <w:szCs w:val="36"/>
            <w:rtl/>
            <w:lang w:bidi="he-IL"/>
            <w:rPrChange w:id="254" w:author="Юрий Коробочкин" w:date="2022-12-23T17:43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מותר</w:t>
        </w:r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ללמוד, </w:t>
        </w:r>
      </w:ins>
      <w:ins w:id="255" w:author="Юрий Коробочкин" w:date="2022-12-23T17:44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לקרו</w:t>
        </w:r>
      </w:ins>
      <w:ins w:id="256" w:author="Юрий Коробочкин" w:date="2022-12-23T17:48:00Z">
        <w:r w:rsidR="00BD7AAF">
          <w:rPr>
            <w:rFonts w:asciiTheme="minorBidi" w:hAnsiTheme="minorBidi" w:hint="cs"/>
            <w:sz w:val="36"/>
            <w:szCs w:val="36"/>
            <w:rtl/>
            <w:lang w:bidi="he-IL"/>
          </w:rPr>
          <w:t>א</w:t>
        </w:r>
      </w:ins>
      <w:ins w:id="257" w:author="Юрий Коробочкин" w:date="2022-12-23T17:44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, לכתוב, </w:t>
        </w:r>
      </w:ins>
      <w:ins w:id="258" w:author="Юрий Коробочкин" w:date="2022-12-23T17:45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ל</w:t>
        </w:r>
        <w:r w:rsidR="00BD7AAF">
          <w:rPr>
            <w:rFonts w:asciiTheme="minorBidi" w:hAnsiTheme="minorBidi" w:hint="cs"/>
            <w:sz w:val="36"/>
            <w:szCs w:val="36"/>
            <w:rtl/>
            <w:lang w:bidi="he-IL"/>
          </w:rPr>
          <w:t>ש</w:t>
        </w:r>
      </w:ins>
      <w:ins w:id="259" w:author="Юрий Коробочкин" w:date="2022-12-23T17:48:00Z">
        <w:r w:rsidR="00BD7AAF">
          <w:rPr>
            <w:rFonts w:asciiTheme="minorBidi" w:hAnsiTheme="minorBidi" w:hint="cs"/>
            <w:sz w:val="36"/>
            <w:szCs w:val="36"/>
            <w:rtl/>
            <w:lang w:bidi="he-IL"/>
          </w:rPr>
          <w:t>אול</w:t>
        </w:r>
      </w:ins>
      <w:ins w:id="260" w:author="Юрий Коробочкин" w:date="2022-12-23T17:45:00Z">
        <w:r w:rsidR="00BD7AAF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</w:t>
        </w:r>
      </w:ins>
      <w:ins w:id="261" w:author="Юрий Коробочкин" w:date="2022-12-23T17:46:00Z">
        <w:r w:rsidR="00BD7AAF">
          <w:rPr>
            <w:rFonts w:asciiTheme="minorBidi" w:hAnsiTheme="minorBidi" w:hint="cs"/>
            <w:sz w:val="36"/>
            <w:szCs w:val="36"/>
            <w:rtl/>
            <w:lang w:bidi="he-IL"/>
          </w:rPr>
          <w:t>את מורה</w:t>
        </w:r>
      </w:ins>
      <w:ins w:id="262" w:author="Юрий Коробочкин" w:date="2022-12-23T17:44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בכיתה</w:t>
        </w:r>
      </w:ins>
      <w:ins w:id="263" w:author="Юрий Коробочкин" w:date="2022-12-23T17:49:00Z">
        <w:r w:rsidR="00A252B6">
          <w:rPr>
            <w:rFonts w:asciiTheme="minorBidi" w:hAnsiTheme="minorBidi" w:hint="cs"/>
            <w:sz w:val="36"/>
            <w:szCs w:val="36"/>
            <w:rtl/>
            <w:lang w:bidi="he-IL"/>
          </w:rPr>
          <w:t>.</w:t>
        </w:r>
      </w:ins>
    </w:p>
    <w:p w14:paraId="0E19CFEC" w14:textId="45C945DA" w:rsidR="00A252B6" w:rsidRDefault="00A252B6" w:rsidP="00260AD4">
      <w:pPr>
        <w:spacing w:line="360" w:lineRule="auto"/>
        <w:jc w:val="right"/>
        <w:rPr>
          <w:ins w:id="264" w:author="Юрий Коробочкин" w:date="2022-12-23T17:53:00Z"/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ins w:id="265" w:author="Юрий Коробочкин" w:date="2022-12-23T17:50:00Z">
        <w:r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 xml:space="preserve">12. </w:t>
        </w:r>
      </w:ins>
      <w:ins w:id="266" w:author="Юрий Коробочкин" w:date="2022-12-23T17:52:00Z">
        <w:r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 xml:space="preserve">מי התקשר </w:t>
        </w:r>
      </w:ins>
      <w:ins w:id="267" w:author="Юрий Коробочкин" w:date="2022-12-23T17:53:00Z">
        <w:r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>אליף שתמול?</w:t>
        </w:r>
      </w:ins>
    </w:p>
    <w:p w14:paraId="5589A41F" w14:textId="1E18860B" w:rsidR="00A252B6" w:rsidRDefault="00A92B69" w:rsidP="00260AD4">
      <w:pPr>
        <w:spacing w:line="360" w:lineRule="auto"/>
        <w:jc w:val="right"/>
        <w:rPr>
          <w:ins w:id="268" w:author="Юрий Коробочкин" w:date="2022-12-23T17:55:00Z"/>
          <w:rFonts w:asciiTheme="minorBidi" w:hAnsiTheme="minorBidi"/>
          <w:sz w:val="36"/>
          <w:szCs w:val="36"/>
          <w:rtl/>
          <w:lang w:bidi="he-IL"/>
        </w:rPr>
      </w:pPr>
      <w:ins w:id="269" w:author="Юрий Коробочкин" w:date="2022-12-23T17:55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א</w:t>
        </w:r>
      </w:ins>
      <w:ins w:id="270" w:author="Юрий Коробочкин" w:date="2022-12-23T17:53:00Z">
        <w:r w:rsidRPr="00A92B69">
          <w:rPr>
            <w:rFonts w:asciiTheme="minorBidi" w:hAnsiTheme="minorBidi" w:hint="eastAsia"/>
            <w:sz w:val="36"/>
            <w:szCs w:val="36"/>
            <w:rtl/>
            <w:lang w:bidi="he-IL"/>
            <w:rPrChange w:id="271" w:author="Юрий Коробочкин" w:date="2022-12-23T17:53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תמול</w:t>
        </w:r>
        <w:r w:rsidRPr="00A92B69">
          <w:rPr>
            <w:rFonts w:asciiTheme="minorBidi" w:hAnsiTheme="minorBidi"/>
            <w:sz w:val="36"/>
            <w:szCs w:val="36"/>
            <w:rtl/>
            <w:lang w:bidi="he-IL"/>
            <w:rPrChange w:id="272" w:author="Юрий Коробочкин" w:date="2022-12-23T17:53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273" w:author="Юрий Коробочкин" w:date="2022-12-23T17:54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התקשרו אליי התלמ</w:t>
        </w:r>
      </w:ins>
      <w:ins w:id="274" w:author="Юрий Коробочкин" w:date="2022-12-23T17:59:00Z">
        <w:r w:rsidR="00CF230A">
          <w:rPr>
            <w:rFonts w:asciiTheme="minorBidi" w:hAnsiTheme="minorBidi" w:hint="cs"/>
            <w:sz w:val="36"/>
            <w:szCs w:val="36"/>
            <w:rtl/>
            <w:lang w:bidi="he-IL"/>
          </w:rPr>
          <w:t>ד</w:t>
        </w:r>
      </w:ins>
      <w:ins w:id="275" w:author="Юрий Коробочкин" w:date="2022-12-23T17:54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ים בכיתה.</w:t>
        </w:r>
      </w:ins>
    </w:p>
    <w:p w14:paraId="53E60B9D" w14:textId="4088C5F6" w:rsidR="00A92B69" w:rsidRDefault="00A92B69" w:rsidP="00260AD4">
      <w:pPr>
        <w:spacing w:line="360" w:lineRule="auto"/>
        <w:jc w:val="right"/>
        <w:rPr>
          <w:ins w:id="276" w:author="Юрий Коробочкин" w:date="2022-12-23T18:01:00Z"/>
          <w:rFonts w:asciiTheme="minorBidi" w:hAnsiTheme="minorBidi"/>
          <w:sz w:val="36"/>
          <w:szCs w:val="36"/>
          <w:rtl/>
          <w:lang w:bidi="he-IL"/>
        </w:rPr>
      </w:pPr>
      <w:ins w:id="277" w:author="Юрий Коробочкин" w:date="2022-12-23T17:56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אישתי </w:t>
        </w:r>
      </w:ins>
      <w:ins w:id="278" w:author="Юрий Коробочкин" w:date="2022-12-23T18:00:00Z">
        <w:r w:rsidR="00CF230A">
          <w:rPr>
            <w:rFonts w:asciiTheme="minorBidi" w:hAnsiTheme="minorBidi" w:hint="cs"/>
            <w:sz w:val="36"/>
            <w:szCs w:val="36"/>
            <w:rtl/>
            <w:lang w:bidi="he-IL"/>
          </w:rPr>
          <w:t>התקשרה</w:t>
        </w:r>
      </w:ins>
      <w:ins w:id="279" w:author="Юрий Коробочкин" w:date="2022-12-23T17:57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א</w:t>
        </w:r>
        <w:r w:rsidR="00CF230A">
          <w:rPr>
            <w:rFonts w:asciiTheme="minorBidi" w:hAnsiTheme="minorBidi" w:hint="cs"/>
            <w:sz w:val="36"/>
            <w:szCs w:val="36"/>
            <w:rtl/>
            <w:lang w:bidi="he-IL"/>
          </w:rPr>
          <w:t>ליי בבוקר</w:t>
        </w:r>
      </w:ins>
      <w:ins w:id="280" w:author="Юрий Коробочкин" w:date="2022-12-23T18:01:00Z">
        <w:r w:rsidR="00090269">
          <w:rPr>
            <w:rFonts w:asciiTheme="minorBidi" w:hAnsiTheme="minorBidi" w:hint="cs"/>
            <w:sz w:val="36"/>
            <w:szCs w:val="36"/>
            <w:rtl/>
            <w:lang w:bidi="he-IL"/>
          </w:rPr>
          <w:t>.</w:t>
        </w:r>
      </w:ins>
    </w:p>
    <w:p w14:paraId="5A1F3300" w14:textId="07DC43E6" w:rsidR="00090269" w:rsidRDefault="00090269" w:rsidP="00260AD4">
      <w:pPr>
        <w:spacing w:line="360" w:lineRule="auto"/>
        <w:jc w:val="right"/>
        <w:rPr>
          <w:ins w:id="281" w:author="Юрий Коробочкин" w:date="2022-12-23T18:02:00Z"/>
          <w:rFonts w:asciiTheme="minorBidi" w:hAnsiTheme="minorBidi"/>
          <w:sz w:val="36"/>
          <w:szCs w:val="36"/>
          <w:rtl/>
          <w:lang w:bidi="he-IL"/>
        </w:rPr>
      </w:pPr>
      <w:ins w:id="282" w:author="Юрий Коробочкин" w:date="2022-12-23T18:02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דן</w:t>
        </w:r>
      </w:ins>
      <w:ins w:id="283" w:author="Юрий Коробочкин" w:date="2022-12-23T18:01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התקשר אלי</w:t>
        </w:r>
      </w:ins>
      <w:ins w:id="284" w:author="Юрий Коробочкин" w:date="2022-12-23T18:02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י </w:t>
        </w:r>
      </w:ins>
      <w:ins w:id="285" w:author="Юрий Коробочкин" w:date="2022-12-23T18:03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א</w:t>
        </w:r>
      </w:ins>
      <w:ins w:id="286" w:author="Юрий Коробочкин" w:date="2022-12-23T18:02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תמול.</w:t>
        </w:r>
      </w:ins>
    </w:p>
    <w:p w14:paraId="50183569" w14:textId="77777777" w:rsidR="00090269" w:rsidRDefault="00090269" w:rsidP="00090269">
      <w:pPr>
        <w:spacing w:line="360" w:lineRule="auto"/>
        <w:jc w:val="right"/>
        <w:rPr>
          <w:ins w:id="287" w:author="Юрий Коробочкин" w:date="2022-12-23T18:03:00Z"/>
          <w:rFonts w:asciiTheme="minorBidi" w:hAnsiTheme="minorBidi"/>
          <w:sz w:val="36"/>
          <w:szCs w:val="36"/>
          <w:rtl/>
          <w:lang w:bidi="he-IL"/>
        </w:rPr>
      </w:pPr>
      <w:ins w:id="288" w:author="Юрий Коробочкин" w:date="2022-12-23T18:03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דינה התקשרה אליי אתמול.</w:t>
        </w:r>
      </w:ins>
    </w:p>
    <w:p w14:paraId="10053019" w14:textId="44CDBD75" w:rsidR="00090269" w:rsidRDefault="00090269" w:rsidP="00090269">
      <w:pPr>
        <w:spacing w:line="360" w:lineRule="auto"/>
        <w:jc w:val="right"/>
        <w:rPr>
          <w:ins w:id="289" w:author="Юрий Коробочкин" w:date="2022-12-23T18:03:00Z"/>
          <w:rFonts w:asciiTheme="minorBidi" w:hAnsiTheme="minorBidi"/>
          <w:sz w:val="36"/>
          <w:szCs w:val="36"/>
          <w:rtl/>
          <w:lang w:bidi="he-IL"/>
        </w:rPr>
      </w:pPr>
      <w:ins w:id="290" w:author="Юрий Коробочкин" w:date="2022-12-23T18:03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אתם התקשר</w:t>
        </w:r>
      </w:ins>
      <w:ins w:id="291" w:author="Юрий Коробочкин" w:date="2022-12-23T18:05:00Z">
        <w:r w:rsidR="003C3479">
          <w:rPr>
            <w:rFonts w:asciiTheme="minorBidi" w:hAnsiTheme="minorBidi" w:hint="cs"/>
            <w:sz w:val="36"/>
            <w:szCs w:val="36"/>
            <w:rtl/>
            <w:lang w:bidi="he-IL"/>
          </w:rPr>
          <w:t>ת</w:t>
        </w:r>
      </w:ins>
      <w:ins w:id="292" w:author="Юрий Коробочкин" w:date="2022-12-23T18:04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ם</w:t>
        </w:r>
      </w:ins>
      <w:ins w:id="293" w:author="Юрий Коробочкин" w:date="2022-12-23T18:03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אליי אתמול.</w:t>
        </w:r>
      </w:ins>
    </w:p>
    <w:p w14:paraId="71ADF01B" w14:textId="358ACA5B" w:rsidR="003C3479" w:rsidRDefault="003C3479" w:rsidP="003C3479">
      <w:pPr>
        <w:spacing w:line="360" w:lineRule="auto"/>
        <w:jc w:val="right"/>
        <w:rPr>
          <w:ins w:id="294" w:author="Юрий Коробочкин" w:date="2022-12-23T18:06:00Z"/>
          <w:rFonts w:asciiTheme="minorBidi" w:hAnsiTheme="minorBidi"/>
          <w:sz w:val="36"/>
          <w:szCs w:val="36"/>
          <w:rtl/>
          <w:lang w:bidi="he-IL"/>
        </w:rPr>
      </w:pPr>
      <w:ins w:id="295" w:author="Юрий Коробочкин" w:date="2022-12-23T18:06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הם התקשרו אליי אתמול.</w:t>
        </w:r>
      </w:ins>
    </w:p>
    <w:p w14:paraId="290E02A5" w14:textId="66FDB582" w:rsidR="003C3479" w:rsidRDefault="003C3479" w:rsidP="003C3479">
      <w:pPr>
        <w:spacing w:line="360" w:lineRule="auto"/>
        <w:jc w:val="right"/>
        <w:rPr>
          <w:ins w:id="296" w:author="Юрий Коробочкин" w:date="2022-12-23T18:10:00Z"/>
          <w:rFonts w:asciiTheme="minorBidi" w:hAnsiTheme="minorBidi"/>
          <w:sz w:val="36"/>
          <w:szCs w:val="36"/>
          <w:rtl/>
          <w:lang w:bidi="he-IL"/>
        </w:rPr>
      </w:pPr>
      <w:ins w:id="297" w:author="Юрий Коробочкин" w:date="2022-12-23T18:06:00Z">
        <w:r>
          <w:rPr>
            <w:rFonts w:asciiTheme="minorBidi" w:hAnsiTheme="minorBidi" w:hint="cs"/>
            <w:sz w:val="96"/>
            <w:szCs w:val="96"/>
            <w:rtl/>
            <w:lang w:bidi="he-IL"/>
          </w:rPr>
          <w:t>ג</w:t>
        </w:r>
      </w:ins>
    </w:p>
    <w:p w14:paraId="2E29267A" w14:textId="000F9DBA" w:rsidR="0069672D" w:rsidRPr="006F6BD2" w:rsidRDefault="0069672D" w:rsidP="003C3479">
      <w:pPr>
        <w:spacing w:line="360" w:lineRule="auto"/>
        <w:jc w:val="right"/>
        <w:rPr>
          <w:ins w:id="298" w:author="Юрий Коробочкин" w:date="2022-12-23T18:19:00Z"/>
          <w:rFonts w:asciiTheme="minorBidi" w:hAnsiTheme="minorBidi"/>
          <w:b/>
          <w:bCs/>
          <w:i/>
          <w:iCs/>
          <w:sz w:val="36"/>
          <w:szCs w:val="36"/>
          <w:rtl/>
          <w:lang w:bidi="he-IL"/>
          <w:rPrChange w:id="299" w:author="Юрий Коробочкин" w:date="2022-12-24T11:24:00Z">
            <w:rPr>
              <w:ins w:id="300" w:author="Юрий Коробочкин" w:date="2022-12-23T18:19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301" w:author="Юрий Коробочкин" w:date="2022-12-23T18:10:00Z">
        <w:r w:rsidRPr="006F6BD2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  <w:rPrChange w:id="302" w:author="Юрий Коробочкин" w:date="2022-12-24T11:24:00Z">
              <w:rPr>
                <w:rFonts w:asciiTheme="minorBidi" w:hAnsiTheme="minorBidi" w:hint="cs"/>
                <w:sz w:val="36"/>
                <w:szCs w:val="36"/>
                <w:rtl/>
                <w:lang w:bidi="he-IL"/>
              </w:rPr>
            </w:rPrChange>
          </w:rPr>
          <w:t xml:space="preserve">13. אם </w:t>
        </w:r>
      </w:ins>
      <w:ins w:id="303" w:author="Юрий Коробочкин" w:date="2022-12-23T18:11:00Z">
        <w:r w:rsidRPr="006F6BD2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  <w:rPrChange w:id="304" w:author="Юрий Коробочкин" w:date="2022-12-24T11:24:00Z">
              <w:rPr>
                <w:rFonts w:asciiTheme="minorBidi" w:hAnsiTheme="minorBidi" w:hint="cs"/>
                <w:sz w:val="36"/>
                <w:szCs w:val="36"/>
                <w:rtl/>
                <w:lang w:bidi="he-IL"/>
              </w:rPr>
            </w:rPrChange>
          </w:rPr>
          <w:t>יהיה לך הרבה כסףת מה תעסה נו?</w:t>
        </w:r>
      </w:ins>
    </w:p>
    <w:p w14:paraId="598E6EB5" w14:textId="7343AFB9" w:rsidR="006C0CD5" w:rsidRDefault="006C0CD5" w:rsidP="003C3479">
      <w:pPr>
        <w:spacing w:line="360" w:lineRule="auto"/>
        <w:jc w:val="right"/>
        <w:rPr>
          <w:ins w:id="305" w:author="Юрий Коробочкин" w:date="2022-12-23T18:31:00Z"/>
          <w:rFonts w:asciiTheme="minorBidi" w:hAnsiTheme="minorBidi" w:cs="Arial"/>
          <w:sz w:val="36"/>
          <w:szCs w:val="36"/>
          <w:rtl/>
          <w:lang w:bidi="he-IL"/>
        </w:rPr>
      </w:pPr>
      <w:ins w:id="306" w:author="Юрий Коробочкин" w:date="2022-12-23T18:31:00Z">
        <w:r w:rsidRPr="006C0CD5">
          <w:rPr>
            <w:rFonts w:asciiTheme="minorBidi" w:hAnsiTheme="minorBidi" w:cs="Arial"/>
            <w:sz w:val="36"/>
            <w:szCs w:val="36"/>
            <w:rtl/>
            <w:lang w:bidi="he-IL"/>
          </w:rPr>
          <w:t>אני אתן חצי לעניים</w:t>
        </w:r>
      </w:ins>
      <w:ins w:id="307" w:author="Юрий Коробочкин" w:date="2022-12-23T18:32:00Z">
        <w:r>
          <w:rPr>
            <w:rFonts w:asciiTheme="minorBidi" w:hAnsiTheme="minorBidi" w:cs="Arial" w:hint="cs"/>
            <w:sz w:val="36"/>
            <w:szCs w:val="36"/>
            <w:rtl/>
            <w:lang w:bidi="he-IL"/>
          </w:rPr>
          <w:t xml:space="preserve"> ועול</w:t>
        </w:r>
      </w:ins>
      <w:ins w:id="308" w:author="Юрий Коробочкин" w:date="2022-12-23T18:33:00Z">
        <w:r>
          <w:rPr>
            <w:rFonts w:asciiTheme="minorBidi" w:hAnsiTheme="minorBidi" w:cs="Arial" w:hint="cs"/>
            <w:sz w:val="36"/>
            <w:szCs w:val="36"/>
            <w:rtl/>
            <w:lang w:bidi="he-IL"/>
          </w:rPr>
          <w:t>ימ חדשים.</w:t>
        </w:r>
      </w:ins>
    </w:p>
    <w:p w14:paraId="6D4BBC1F" w14:textId="513D338F" w:rsidR="006C0CD5" w:rsidRDefault="006C0CD5" w:rsidP="0036712F">
      <w:pPr>
        <w:spacing w:line="360" w:lineRule="auto"/>
        <w:jc w:val="right"/>
        <w:rPr>
          <w:ins w:id="309" w:author="Юрий Коробочкин" w:date="2022-12-23T18:38:00Z"/>
          <w:rFonts w:asciiTheme="minorBidi" w:hAnsiTheme="minorBidi"/>
          <w:sz w:val="36"/>
          <w:szCs w:val="36"/>
          <w:rtl/>
          <w:lang w:bidi="he-IL"/>
        </w:rPr>
      </w:pPr>
      <w:ins w:id="310" w:author="Юрий Коробочкин" w:date="2022-12-23T18:34:00Z">
        <w:r w:rsidRPr="006C0CD5">
          <w:rPr>
            <w:rFonts w:asciiTheme="minorBidi" w:hAnsiTheme="minorBidi" w:hint="eastAsia"/>
            <w:sz w:val="36"/>
            <w:szCs w:val="36"/>
            <w:rtl/>
            <w:lang w:bidi="he-IL"/>
            <w:rPrChange w:id="311" w:author="Юрий Коробочкин" w:date="2022-12-23T18:34:00Z">
              <w:rPr>
                <w:rFonts w:asciiTheme="minorBidi" w:hAnsiTheme="minorBidi" w:hint="eastAsia"/>
                <w:sz w:val="96"/>
                <w:szCs w:val="96"/>
                <w:rtl/>
                <w:lang w:bidi="he-IL"/>
              </w:rPr>
            </w:rPrChange>
          </w:rPr>
          <w:t>א</w:t>
        </w:r>
      </w:ins>
      <w:ins w:id="312" w:author="Юрий Коробочкин" w:date="2022-12-23T18:37:00Z">
        <w:r w:rsidR="0036712F">
          <w:rPr>
            <w:rFonts w:asciiTheme="minorBidi" w:hAnsiTheme="minorBidi" w:hint="cs"/>
            <w:sz w:val="36"/>
            <w:szCs w:val="36"/>
            <w:rtl/>
            <w:lang w:bidi="he-IL"/>
          </w:rPr>
          <w:t>בנה</w:t>
        </w:r>
      </w:ins>
      <w:ins w:id="313" w:author="Юрий Коробочкин" w:date="2022-12-23T18:34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בית </w:t>
        </w:r>
      </w:ins>
      <w:ins w:id="314" w:author="Юрий Коробочкин" w:date="2022-12-23T18:37:00Z">
        <w:r w:rsidR="0036712F">
          <w:rPr>
            <w:rFonts w:asciiTheme="minorBidi" w:hAnsiTheme="minorBidi" w:hint="cs"/>
            <w:sz w:val="36"/>
            <w:szCs w:val="36"/>
            <w:rtl/>
            <w:lang w:bidi="he-IL"/>
          </w:rPr>
          <w:t>חולים</w:t>
        </w:r>
      </w:ins>
      <w:ins w:id="315" w:author="Юрий Коробочкин" w:date="2022-12-23T18:38:00Z">
        <w:r w:rsidR="0036712F">
          <w:rPr>
            <w:rFonts w:asciiTheme="minorBidi" w:hAnsiTheme="minorBidi" w:hint="cs"/>
            <w:sz w:val="36"/>
            <w:szCs w:val="36"/>
            <w:rtl/>
            <w:lang w:bidi="he-IL"/>
          </w:rPr>
          <w:t>.</w:t>
        </w:r>
      </w:ins>
    </w:p>
    <w:p w14:paraId="33EFD9CE" w14:textId="74810B05" w:rsidR="0036712F" w:rsidRDefault="0036712F" w:rsidP="0036712F">
      <w:pPr>
        <w:spacing w:line="360" w:lineRule="auto"/>
        <w:jc w:val="right"/>
        <w:rPr>
          <w:ins w:id="316" w:author="Юрий Коробочкин" w:date="2022-12-24T11:24:00Z"/>
          <w:rFonts w:asciiTheme="minorBidi" w:hAnsiTheme="minorBidi"/>
          <w:sz w:val="36"/>
          <w:szCs w:val="36"/>
          <w:lang w:bidi="he-IL"/>
        </w:rPr>
      </w:pPr>
      <w:ins w:id="317" w:author="Юрий Коробочкин" w:date="2022-12-23T18:38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אקנה ו</w:t>
        </w:r>
      </w:ins>
      <w:ins w:id="318" w:author="Юрий Коробочкин" w:date="2022-12-23T18:39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ילה נוחה בצפון</w:t>
        </w:r>
        <w:r w:rsidR="00CB07EB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אל-יד </w:t>
        </w:r>
      </w:ins>
      <w:ins w:id="319" w:author="Юрий Коробочкин" w:date="2022-12-23T18:40:00Z">
        <w:r w:rsidR="00CB07EB">
          <w:rPr>
            <w:rFonts w:asciiTheme="minorBidi" w:hAnsiTheme="minorBidi" w:hint="cs"/>
            <w:sz w:val="36"/>
            <w:szCs w:val="36"/>
            <w:rtl/>
            <w:lang w:bidi="he-IL"/>
          </w:rPr>
          <w:t>אגם.</w:t>
        </w:r>
      </w:ins>
    </w:p>
    <w:p w14:paraId="1590A1F3" w14:textId="31A18F90" w:rsidR="006F6BD2" w:rsidRDefault="006F6BD2" w:rsidP="006F6BD2">
      <w:pPr>
        <w:spacing w:line="360" w:lineRule="auto"/>
        <w:jc w:val="right"/>
        <w:rPr>
          <w:ins w:id="320" w:author="Юрий Коробочкин" w:date="2022-12-24T12:05:00Z"/>
          <w:rFonts w:asciiTheme="minorBidi" w:hAnsiTheme="minorBidi"/>
          <w:b/>
          <w:bCs/>
          <w:sz w:val="36"/>
          <w:szCs w:val="36"/>
          <w:rtl/>
          <w:lang w:bidi="he-IL"/>
        </w:rPr>
      </w:pPr>
      <w:ins w:id="321" w:author="Юрий Коробочкин" w:date="2022-12-24T11:24:00Z">
        <w:r w:rsidRPr="009A1689">
          <w:rPr>
            <w:rFonts w:asciiTheme="minorBidi" w:hAnsiTheme="minorBidi" w:hint="cs"/>
            <w:b/>
            <w:bCs/>
            <w:sz w:val="36"/>
            <w:szCs w:val="36"/>
            <w:rtl/>
            <w:lang w:bidi="he-IL"/>
            <w:rPrChange w:id="322" w:author="Юрий Коробочкин" w:date="2022-12-24T12:05:00Z">
              <w:rPr>
                <w:rFonts w:asciiTheme="minorBidi" w:hAnsiTheme="minorBidi" w:hint="cs"/>
                <w:sz w:val="36"/>
                <w:szCs w:val="36"/>
                <w:rtl/>
                <w:lang w:bidi="he-IL"/>
              </w:rPr>
            </w:rPrChange>
          </w:rPr>
          <w:t xml:space="preserve">14. מה תעשה </w:t>
        </w:r>
      </w:ins>
      <w:ins w:id="323" w:author="Юрий Коробочкин" w:date="2022-12-24T11:25:00Z">
        <w:r w:rsidRPr="009A1689">
          <w:rPr>
            <w:rFonts w:asciiTheme="minorBidi" w:hAnsiTheme="minorBidi" w:hint="cs"/>
            <w:b/>
            <w:bCs/>
            <w:sz w:val="36"/>
            <w:szCs w:val="36"/>
            <w:rtl/>
            <w:lang w:bidi="he-IL"/>
            <w:rPrChange w:id="324" w:author="Юрий Коробочкин" w:date="2022-12-24T12:05:00Z">
              <w:rPr>
                <w:rFonts w:asciiTheme="minorBidi" w:hAnsiTheme="minorBidi" w:hint="cs"/>
                <w:sz w:val="36"/>
                <w:szCs w:val="36"/>
                <w:rtl/>
                <w:lang w:bidi="he-IL"/>
              </w:rPr>
            </w:rPrChange>
          </w:rPr>
          <w:t>בעוד שנה ומה אשתך</w:t>
        </w:r>
      </w:ins>
      <w:ins w:id="325" w:author="Юрий Коробочкин" w:date="2022-12-24T12:04:00Z">
        <w:r w:rsidR="009A1689" w:rsidRPr="009A1689">
          <w:rPr>
            <w:rFonts w:asciiTheme="minorBidi" w:hAnsiTheme="minorBidi" w:hint="cs"/>
            <w:b/>
            <w:bCs/>
            <w:sz w:val="36"/>
            <w:szCs w:val="36"/>
            <w:rtl/>
            <w:lang w:bidi="he-IL"/>
            <w:rPrChange w:id="326" w:author="Юрий Коробочкин" w:date="2022-12-24T12:05:00Z">
              <w:rPr>
                <w:rFonts w:asciiTheme="minorBidi" w:hAnsiTheme="minorBidi" w:hint="cs"/>
                <w:sz w:val="36"/>
                <w:szCs w:val="36"/>
                <w:rtl/>
                <w:lang w:bidi="he-IL"/>
              </w:rPr>
            </w:rPrChange>
          </w:rPr>
          <w:t>...</w:t>
        </w:r>
      </w:ins>
    </w:p>
    <w:p w14:paraId="1E0D56F7" w14:textId="0D6EEE52" w:rsidR="009A1689" w:rsidRDefault="009A1689" w:rsidP="002C333A">
      <w:pPr>
        <w:spacing w:line="360" w:lineRule="auto"/>
        <w:jc w:val="right"/>
        <w:rPr>
          <w:ins w:id="327" w:author="Юрий Коробочкин" w:date="2022-12-24T12:11:00Z"/>
          <w:rFonts w:asciiTheme="minorBidi" w:hAnsiTheme="minorBidi"/>
          <w:sz w:val="36"/>
          <w:szCs w:val="36"/>
          <w:rtl/>
          <w:lang w:bidi="he-IL"/>
        </w:rPr>
      </w:pPr>
      <w:ins w:id="328" w:author="Юрий Коробочкин" w:date="2022-12-24T12:05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בעוד</w:t>
        </w:r>
      </w:ins>
      <w:ins w:id="329" w:author="Юрий Коробочкин" w:date="2022-12-24T12:06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שנה </w:t>
        </w:r>
      </w:ins>
      <w:ins w:id="330" w:author="Юрий Коробочкин" w:date="2022-12-24T12:07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אעבוד </w:t>
        </w:r>
      </w:ins>
      <w:ins w:id="331" w:author="Юрий Коробочкин" w:date="2022-12-24T12:24:00Z">
        <w:r w:rsidR="002C333A">
          <w:rPr>
            <w:rFonts w:asciiTheme="minorBidi" w:hAnsiTheme="minorBidi" w:hint="cs"/>
            <w:sz w:val="36"/>
            <w:szCs w:val="36"/>
            <w:rtl/>
            <w:lang w:bidi="he-IL"/>
          </w:rPr>
          <w:t>ב</w:t>
        </w:r>
      </w:ins>
      <w:ins w:id="332" w:author="Юрий Коробочкин" w:date="2022-12-24T12:08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המ</w:t>
        </w:r>
        <w:r w:rsidR="00C27427">
          <w:rPr>
            <w:rFonts w:asciiTheme="minorBidi" w:hAnsiTheme="minorBidi" w:hint="cs"/>
            <w:sz w:val="36"/>
            <w:szCs w:val="36"/>
            <w:rtl/>
            <w:lang w:bidi="he-IL"/>
          </w:rPr>
          <w:t>יקצוע שלי ואגור בפתח-תקווב</w:t>
        </w:r>
      </w:ins>
      <w:ins w:id="333" w:author="Юрий Коробочкин" w:date="2022-12-24T12:11:00Z">
        <w:r w:rsidR="00C27427">
          <w:rPr>
            <w:rFonts w:asciiTheme="minorBidi" w:hAnsiTheme="minorBidi" w:hint="cs"/>
            <w:sz w:val="36"/>
            <w:szCs w:val="36"/>
            <w:rtl/>
            <w:lang w:bidi="he-IL"/>
          </w:rPr>
          <w:t>.</w:t>
        </w:r>
      </w:ins>
    </w:p>
    <w:p w14:paraId="7CD77BD8" w14:textId="20E44382" w:rsidR="00C27427" w:rsidRDefault="00C27427" w:rsidP="009A1689">
      <w:pPr>
        <w:spacing w:line="360" w:lineRule="auto"/>
        <w:jc w:val="right"/>
        <w:rPr>
          <w:ins w:id="334" w:author="Юрий Коробочкин" w:date="2022-12-24T12:19:00Z"/>
          <w:rFonts w:asciiTheme="minorBidi" w:hAnsiTheme="minorBidi"/>
          <w:sz w:val="36"/>
          <w:szCs w:val="36"/>
          <w:rtl/>
          <w:lang w:bidi="he-IL"/>
        </w:rPr>
      </w:pPr>
      <w:ins w:id="335" w:author="Юрий Коробочкин" w:date="2022-12-24T12:11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בעוד שנה</w:t>
        </w:r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</w:t>
        </w:r>
      </w:ins>
      <w:ins w:id="336" w:author="Юрий Коробочкин" w:date="2022-12-24T12:12:00Z">
        <w:r w:rsidR="00513FED">
          <w:rPr>
            <w:rFonts w:asciiTheme="minorBidi" w:hAnsiTheme="minorBidi" w:hint="cs"/>
            <w:sz w:val="36"/>
            <w:szCs w:val="36"/>
            <w:rtl/>
            <w:lang w:bidi="he-IL"/>
          </w:rPr>
          <w:t>בתי תגור</w:t>
        </w:r>
      </w:ins>
      <w:ins w:id="337" w:author="Юрий Коробочкин" w:date="2022-12-24T12:13:00Z">
        <w:r w:rsidR="00513FED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</w:t>
        </w:r>
      </w:ins>
      <w:ins w:id="338" w:author="Юрий Коробочкин" w:date="2022-12-24T12:14:00Z">
        <w:r w:rsidR="00513FED">
          <w:rPr>
            <w:rFonts w:asciiTheme="minorBidi" w:hAnsiTheme="minorBidi" w:hint="cs"/>
            <w:sz w:val="36"/>
            <w:szCs w:val="36"/>
            <w:rtl/>
            <w:lang w:bidi="he-IL"/>
          </w:rPr>
          <w:t>א</w:t>
        </w:r>
      </w:ins>
      <w:ins w:id="339" w:author="Юрий Коробочкин" w:date="2022-12-24T12:13:00Z">
        <w:r w:rsidR="00513FED">
          <w:rPr>
            <w:rFonts w:asciiTheme="minorBidi" w:hAnsiTheme="minorBidi" w:hint="cs"/>
            <w:sz w:val="36"/>
            <w:szCs w:val="36"/>
            <w:rtl/>
            <w:lang w:bidi="he-IL"/>
          </w:rPr>
          <w:t>ל-יד ממי</w:t>
        </w:r>
      </w:ins>
      <w:ins w:id="340" w:author="Юрий Коробочкин" w:date="2022-12-24T12:14:00Z">
        <w:r w:rsidR="00513FED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</w:t>
        </w:r>
      </w:ins>
      <w:ins w:id="341" w:author="Юрий Коробочкин" w:date="2022-12-24T12:15:00Z">
        <w:r w:rsidR="00513FED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ותעבוד כמנחלת </w:t>
        </w:r>
      </w:ins>
      <w:ins w:id="342" w:author="Юрий Коробочкин" w:date="2022-12-24T12:18:00Z">
        <w:r w:rsidR="00663EE7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בחברה </w:t>
        </w:r>
      </w:ins>
      <w:ins w:id="343" w:author="Юрий Коробочкин" w:date="2022-12-24T12:19:00Z">
        <w:r w:rsidR="00663EE7">
          <w:rPr>
            <w:rFonts w:asciiTheme="minorBidi" w:hAnsiTheme="minorBidi" w:hint="cs"/>
            <w:sz w:val="36"/>
            <w:szCs w:val="36"/>
            <w:rtl/>
            <w:lang w:bidi="he-IL"/>
          </w:rPr>
          <w:t>גדולה.</w:t>
        </w:r>
      </w:ins>
    </w:p>
    <w:p w14:paraId="6FFEA312" w14:textId="3C2E901F" w:rsidR="00663EE7" w:rsidRDefault="00663EE7" w:rsidP="009A1689">
      <w:pPr>
        <w:spacing w:line="360" w:lineRule="auto"/>
        <w:jc w:val="right"/>
        <w:rPr>
          <w:ins w:id="344" w:author="Юрий Коробочкин" w:date="2022-12-24T12:19:00Z"/>
          <w:rFonts w:asciiTheme="minorBidi" w:hAnsiTheme="minorBidi"/>
          <w:sz w:val="36"/>
          <w:szCs w:val="36"/>
          <w:rtl/>
          <w:lang w:bidi="he-IL"/>
        </w:rPr>
      </w:pPr>
      <w:ins w:id="345" w:author="Юрий Коробочкин" w:date="2022-12-24T12:19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בעוד שנה</w:t>
        </w:r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הנכדים ילמדו בבית ספר.</w:t>
        </w:r>
      </w:ins>
    </w:p>
    <w:p w14:paraId="615BD5C5" w14:textId="7E8FA40A" w:rsidR="00663EE7" w:rsidRDefault="00663EE7" w:rsidP="009A1689">
      <w:pPr>
        <w:spacing w:line="360" w:lineRule="auto"/>
        <w:jc w:val="right"/>
        <w:rPr>
          <w:ins w:id="346" w:author="Юрий Коробочкин" w:date="2022-12-24T12:26:00Z"/>
          <w:rFonts w:asciiTheme="minorBidi" w:hAnsiTheme="minorBidi"/>
          <w:sz w:val="36"/>
          <w:szCs w:val="36"/>
          <w:rtl/>
          <w:lang w:bidi="he-IL"/>
        </w:rPr>
      </w:pPr>
      <w:ins w:id="347" w:author="Юрий Коробочкин" w:date="2022-12-24T12:19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אני</w:t>
        </w:r>
      </w:ins>
      <w:ins w:id="348" w:author="Юрий Коробочкин" w:date="2022-12-24T12:20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לא </w:t>
        </w:r>
        <w:r w:rsidR="00A50E61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יודע </w:t>
        </w:r>
      </w:ins>
      <w:ins w:id="349" w:author="Юрий Коробочкин" w:date="2022-12-24T12:21:00Z">
        <w:r w:rsidR="00A50E61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איפה </w:t>
        </w:r>
      </w:ins>
      <w:ins w:id="350" w:author="Юрий Коробочкин" w:date="2022-12-24T12:22:00Z">
        <w:r w:rsidR="00A50E61">
          <w:rPr>
            <w:rFonts w:asciiTheme="minorBidi" w:hAnsiTheme="minorBidi" w:hint="cs"/>
            <w:sz w:val="36"/>
            <w:szCs w:val="36"/>
            <w:rtl/>
            <w:lang w:bidi="he-IL"/>
          </w:rPr>
          <w:t>אעבוד.</w:t>
        </w:r>
      </w:ins>
    </w:p>
    <w:p w14:paraId="679515C8" w14:textId="3A8C3BFF" w:rsidR="002C333A" w:rsidRDefault="002C333A" w:rsidP="009A1689">
      <w:pPr>
        <w:spacing w:line="360" w:lineRule="auto"/>
        <w:jc w:val="right"/>
        <w:rPr>
          <w:ins w:id="351" w:author="Юрий Коробочкин" w:date="2022-12-24T12:27:00Z"/>
          <w:rFonts w:asciiTheme="minorBidi" w:hAnsiTheme="minorBidi"/>
          <w:sz w:val="36"/>
          <w:szCs w:val="36"/>
          <w:rtl/>
          <w:lang w:bidi="he-IL"/>
        </w:rPr>
      </w:pPr>
      <w:ins w:id="352" w:author="Юрий Коробочкин" w:date="2022-12-24T12:26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15. מה </w:t>
        </w:r>
      </w:ins>
      <w:ins w:id="353" w:author="Юрий Коробочкин" w:date="2022-12-24T12:27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אפשר לעשות בבוקר?</w:t>
        </w:r>
      </w:ins>
    </w:p>
    <w:p w14:paraId="30E6864C" w14:textId="134B37C1" w:rsidR="002C333A" w:rsidRDefault="002C333A" w:rsidP="009A1689">
      <w:pPr>
        <w:spacing w:line="360" w:lineRule="auto"/>
        <w:jc w:val="right"/>
        <w:rPr>
          <w:ins w:id="354" w:author="Юрий Коробочкин" w:date="2022-12-24T12:35:00Z"/>
          <w:rFonts w:asciiTheme="minorBidi" w:hAnsiTheme="minorBidi"/>
          <w:sz w:val="36"/>
          <w:szCs w:val="36"/>
          <w:rtl/>
          <w:lang w:bidi="he-IL"/>
        </w:rPr>
      </w:pPr>
      <w:ins w:id="355" w:author="Юрий Коробочкин" w:date="2022-12-24T12:27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אפ</w:t>
        </w:r>
      </w:ins>
      <w:ins w:id="356" w:author="Юрий Коробочкин" w:date="2022-12-24T12:28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שר לפתו</w:t>
        </w:r>
        <w:r w:rsidR="007B5018">
          <w:rPr>
            <w:rFonts w:asciiTheme="minorBidi" w:hAnsiTheme="minorBidi" w:hint="cs"/>
            <w:sz w:val="36"/>
            <w:szCs w:val="36"/>
            <w:rtl/>
            <w:lang w:bidi="he-IL"/>
          </w:rPr>
          <w:t>ח חשבו</w:t>
        </w:r>
      </w:ins>
      <w:ins w:id="357" w:author="Юрий Коробочкин" w:date="2022-12-24T12:35:00Z">
        <w:r w:rsidR="001512D6">
          <w:rPr>
            <w:rFonts w:asciiTheme="minorBidi" w:hAnsiTheme="minorBidi" w:hint="cs"/>
            <w:sz w:val="36"/>
            <w:szCs w:val="36"/>
            <w:rtl/>
            <w:lang w:bidi="he-IL"/>
          </w:rPr>
          <w:t>ן</w:t>
        </w:r>
      </w:ins>
      <w:ins w:id="358" w:author="Юрий Коробочкин" w:date="2022-12-24T12:28:00Z">
        <w:r w:rsidR="007B5018">
          <w:rPr>
            <w:rFonts w:asciiTheme="minorBidi" w:hAnsiTheme="minorBidi" w:hint="cs"/>
            <w:sz w:val="36"/>
            <w:szCs w:val="36"/>
            <w:rtl/>
            <w:lang w:bidi="he-IL"/>
          </w:rPr>
          <w:t>.</w:t>
        </w:r>
      </w:ins>
    </w:p>
    <w:p w14:paraId="5C54387C" w14:textId="3E1EA763" w:rsidR="00090269" w:rsidRDefault="001512D6" w:rsidP="001512D6">
      <w:pPr>
        <w:spacing w:line="360" w:lineRule="auto"/>
        <w:jc w:val="right"/>
        <w:rPr>
          <w:ins w:id="359" w:author="Юрий Коробочкин" w:date="2022-12-24T12:44:00Z"/>
          <w:rFonts w:asciiTheme="minorBidi" w:hAnsiTheme="minorBidi"/>
          <w:sz w:val="36"/>
          <w:szCs w:val="36"/>
          <w:rtl/>
          <w:lang w:bidi="he-IL"/>
        </w:rPr>
      </w:pPr>
      <w:ins w:id="360" w:author="Юрий Коробочкин" w:date="2022-12-24T12:35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אפשר ללחת ל</w:t>
        </w:r>
      </w:ins>
      <w:ins w:id="361" w:author="Юрий Коробочкин" w:date="2022-12-24T12:36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עובודה, </w:t>
        </w:r>
      </w:ins>
      <w:ins w:id="362" w:author="Юрий Коробочкин" w:date="2022-12-24T12:37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לאכול ארוחת בוקר</w:t>
        </w:r>
      </w:ins>
      <w:ins w:id="363" w:author="Юрий Коробочкин" w:date="2022-12-24T12:38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, להתלבש, </w:t>
        </w:r>
      </w:ins>
      <w:ins w:id="364" w:author="Юрий Коробочкин" w:date="2022-12-24T12:39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להתרחצ, </w:t>
        </w:r>
        <w:r w:rsidR="001F555C">
          <w:rPr>
            <w:rFonts w:asciiTheme="minorBidi" w:hAnsiTheme="minorBidi" w:hint="cs"/>
            <w:sz w:val="36"/>
            <w:szCs w:val="36"/>
            <w:rtl/>
            <w:lang w:bidi="he-IL"/>
          </w:rPr>
          <w:t>להתקלח</w:t>
        </w:r>
      </w:ins>
      <w:ins w:id="365" w:author="Юрий Коробочкин" w:date="2022-12-24T12:40:00Z">
        <w:r w:rsidR="001F555C">
          <w:rPr>
            <w:rFonts w:asciiTheme="minorBidi" w:hAnsiTheme="minorBidi" w:hint="cs"/>
            <w:sz w:val="36"/>
            <w:szCs w:val="36"/>
            <w:rtl/>
            <w:lang w:bidi="he-IL"/>
          </w:rPr>
          <w:t>.</w:t>
        </w:r>
      </w:ins>
      <w:ins w:id="366" w:author="Юрий Коробочкин" w:date="2022-12-24T12:41:00Z">
        <w:r w:rsidR="001F555C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</w:t>
        </w:r>
      </w:ins>
    </w:p>
    <w:p w14:paraId="09A8B794" w14:textId="77777777" w:rsidR="00447A9D" w:rsidRDefault="00447A9D" w:rsidP="001512D6">
      <w:pPr>
        <w:spacing w:line="360" w:lineRule="auto"/>
        <w:jc w:val="right"/>
        <w:rPr>
          <w:ins w:id="367" w:author="Юрий Коробочкин" w:date="2022-12-24T12:47:00Z"/>
          <w:rFonts w:asciiTheme="minorBidi" w:hAnsiTheme="minorBidi"/>
          <w:sz w:val="36"/>
          <w:szCs w:val="36"/>
          <w:rtl/>
          <w:lang w:bidi="he-IL"/>
        </w:rPr>
      </w:pPr>
      <w:ins w:id="368" w:author="Юрий Коробочкин" w:date="2022-12-24T12:44:00Z">
        <w:r w:rsidRPr="00447A9D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  <w:rPrChange w:id="369" w:author="Юрий Коробочкин" w:date="2022-12-24T12:47:00Z">
              <w:rPr>
                <w:rFonts w:asciiTheme="minorBidi" w:hAnsiTheme="minorBidi" w:hint="cs"/>
                <w:sz w:val="36"/>
                <w:szCs w:val="36"/>
                <w:rtl/>
                <w:lang w:bidi="he-IL"/>
              </w:rPr>
            </w:rPrChange>
          </w:rPr>
          <w:t>16. מה תעשה</w:t>
        </w:r>
      </w:ins>
      <w:ins w:id="370" w:author="Юрий Коробочкин" w:date="2022-12-24T12:45:00Z">
        <w:r w:rsidRPr="00447A9D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  <w:rPrChange w:id="371" w:author="Юрий Коробочкин" w:date="2022-12-24T12:47:00Z">
              <w:rPr>
                <w:rFonts w:asciiTheme="minorBidi" w:hAnsiTheme="minorBidi" w:hint="cs"/>
                <w:sz w:val="36"/>
                <w:szCs w:val="36"/>
                <w:rtl/>
                <w:lang w:bidi="he-IL"/>
              </w:rPr>
            </w:rPrChange>
          </w:rPr>
          <w:t xml:space="preserve"> ב...מחר?</w:t>
        </w:r>
      </w:ins>
    </w:p>
    <w:p w14:paraId="39084BD2" w14:textId="047A7195" w:rsidR="00447A9D" w:rsidRPr="005C0D3E" w:rsidRDefault="00A950DC" w:rsidP="001512D6">
      <w:pPr>
        <w:spacing w:line="360" w:lineRule="auto"/>
        <w:jc w:val="right"/>
        <w:rPr>
          <w:ins w:id="372" w:author="Юрий Коробочкин" w:date="2022-12-24T12:52:00Z"/>
          <w:rFonts w:asciiTheme="minorBidi" w:hAnsiTheme="minorBidi"/>
          <w:b/>
          <w:bCs/>
          <w:i/>
          <w:iCs/>
          <w:sz w:val="36"/>
          <w:szCs w:val="36"/>
          <w:rtl/>
          <w:lang w:bidi="he-IL"/>
          <w:rPrChange w:id="373" w:author="Юрий Коробочкин" w:date="2022-12-24T12:57:00Z">
            <w:rPr>
              <w:ins w:id="374" w:author="Юрий Коробочкин" w:date="2022-12-24T12:52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375" w:author="Юрий Коробочкин" w:date="2022-12-24T12:51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אנסע לתל-אביב עם </w:t>
        </w:r>
      </w:ins>
      <w:ins w:id="376" w:author="Юрий Коробочкин" w:date="2022-12-24T12:52:00Z">
        <w:r>
          <w:rPr>
            <w:rFonts w:asciiTheme="minorBidi" w:hAnsiTheme="minorBidi" w:hint="cs"/>
            <w:sz w:val="36"/>
            <w:szCs w:val="36"/>
            <w:rtl/>
            <w:lang w:bidi="he-IL"/>
          </w:rPr>
          <w:t>אישתי</w:t>
        </w:r>
        <w:r w:rsidR="005F68D2">
          <w:rPr>
            <w:rFonts w:asciiTheme="minorBidi" w:hAnsiTheme="minorBidi" w:hint="cs"/>
            <w:sz w:val="36"/>
            <w:szCs w:val="36"/>
            <w:rtl/>
            <w:lang w:bidi="he-IL"/>
          </w:rPr>
          <w:t>.</w:t>
        </w:r>
      </w:ins>
      <w:ins w:id="377" w:author="Юрий Коробочкин" w:date="2022-12-24T12:44:00Z">
        <w:r w:rsidR="00447A9D" w:rsidRPr="00447A9D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</w:t>
        </w:r>
      </w:ins>
    </w:p>
    <w:p w14:paraId="33AF7DC5" w14:textId="5CB0B932" w:rsidR="005F68D2" w:rsidRPr="005C0D3E" w:rsidRDefault="005F68D2" w:rsidP="005C0D3E">
      <w:pPr>
        <w:spacing w:line="360" w:lineRule="auto"/>
        <w:jc w:val="right"/>
        <w:rPr>
          <w:ins w:id="378" w:author="Юрий Коробочкин" w:date="2022-12-24T12:56:00Z"/>
          <w:rFonts w:asciiTheme="minorBidi" w:hAnsiTheme="minorBidi"/>
          <w:b/>
          <w:bCs/>
          <w:i/>
          <w:iCs/>
          <w:sz w:val="36"/>
          <w:szCs w:val="36"/>
          <w:rPrChange w:id="379" w:author="Юрий Коробочкин" w:date="2022-12-24T12:57:00Z">
            <w:rPr>
              <w:ins w:id="380" w:author="Юрий Коробочкин" w:date="2022-12-24T12:56:00Z"/>
              <w:rFonts w:asciiTheme="minorBidi" w:hAnsiTheme="minorBidi"/>
              <w:sz w:val="36"/>
              <w:szCs w:val="36"/>
            </w:rPr>
          </w:rPrChange>
        </w:rPr>
      </w:pPr>
      <w:ins w:id="381" w:author="Юрий Коробочкин" w:date="2022-12-24T12:52:00Z">
        <w:r w:rsidRPr="005C0D3E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  <w:rPrChange w:id="382" w:author="Юрий Коробочкин" w:date="2022-12-24T12:57:00Z">
              <w:rPr>
                <w:rFonts w:asciiTheme="minorBidi" w:hAnsiTheme="minorBidi" w:hint="cs"/>
                <w:sz w:val="36"/>
                <w:szCs w:val="36"/>
                <w:rtl/>
                <w:lang w:bidi="he-IL"/>
              </w:rPr>
            </w:rPrChange>
          </w:rPr>
          <w:t>17</w:t>
        </w:r>
      </w:ins>
      <w:ins w:id="383" w:author="Юрий Коробочкин" w:date="2022-12-24T12:56:00Z">
        <w:r w:rsidRPr="005C0D3E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  <w:rPrChange w:id="384" w:author="Юрий Коробочкин" w:date="2022-12-24T12:57:00Z">
              <w:rPr>
                <w:rFonts w:asciiTheme="minorBidi" w:hAnsiTheme="minorBidi" w:hint="cs"/>
                <w:sz w:val="36"/>
                <w:szCs w:val="36"/>
                <w:rtl/>
                <w:lang w:bidi="he-IL"/>
              </w:rPr>
            </w:rPrChange>
          </w:rPr>
          <w:t>.</w:t>
        </w:r>
        <w:r w:rsidR="005C0D3E" w:rsidRPr="005C0D3E"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  <w:rPrChange w:id="385" w:author="Юрий Коробочкин" w:date="2022-12-24T12:57:00Z">
              <w:rPr>
                <w:rFonts w:asciiTheme="minorBidi" w:hAnsiTheme="minorBidi" w:hint="cs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5C0D3E">
          <w:rPr>
            <w:rFonts w:asciiTheme="minorBidi" w:hAnsiTheme="minorBidi" w:cs="Arial"/>
            <w:b/>
            <w:bCs/>
            <w:i/>
            <w:iCs/>
            <w:sz w:val="36"/>
            <w:szCs w:val="36"/>
            <w:rtl/>
            <w:lang w:bidi="he-IL"/>
            <w:rPrChange w:id="386" w:author="Юрий Коробочкин" w:date="2022-12-24T12:57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אתה חושב </w:t>
        </w:r>
      </w:ins>
      <w:ins w:id="387" w:author="Юрий Коробочкин" w:date="2022-12-24T13:00:00Z">
        <w:r w:rsidR="00A24F60">
          <w:rPr>
            <w:rFonts w:asciiTheme="minorBidi" w:hAnsiTheme="minorBidi" w:cs="Arial" w:hint="cs"/>
            <w:b/>
            <w:bCs/>
            <w:i/>
            <w:iCs/>
            <w:sz w:val="36"/>
            <w:szCs w:val="36"/>
            <w:rtl/>
            <w:lang w:bidi="he-IL"/>
          </w:rPr>
          <w:t>ש</w:t>
        </w:r>
      </w:ins>
      <w:ins w:id="388" w:author="Юрий Коробочкин" w:date="2022-12-24T12:56:00Z">
        <w:r w:rsidRPr="005C0D3E">
          <w:rPr>
            <w:rFonts w:asciiTheme="minorBidi" w:hAnsiTheme="minorBidi" w:cs="Arial"/>
            <w:b/>
            <w:bCs/>
            <w:i/>
            <w:iCs/>
            <w:sz w:val="36"/>
            <w:szCs w:val="36"/>
            <w:rtl/>
            <w:lang w:bidi="he-IL"/>
            <w:rPrChange w:id="389" w:author="Юрий Коробочкин" w:date="2022-12-24T12:57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תעבור דירה</w:t>
        </w:r>
        <w:r w:rsidR="005C0D3E" w:rsidRPr="005C0D3E">
          <w:rPr>
            <w:rFonts w:asciiTheme="minorBidi" w:hAnsiTheme="minorBidi" w:cs="Arial" w:hint="cs"/>
            <w:b/>
            <w:bCs/>
            <w:i/>
            <w:iCs/>
            <w:sz w:val="36"/>
            <w:szCs w:val="36"/>
            <w:rtl/>
            <w:lang w:bidi="he-IL"/>
            <w:rPrChange w:id="390" w:author="Юрий Коробочкин" w:date="2022-12-24T12:57:00Z">
              <w:rPr>
                <w:rFonts w:asciiTheme="minorBidi" w:hAnsiTheme="minorBidi" w:cs="Arial" w:hint="cs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23B71D03" w14:textId="152AA87A" w:rsidR="005F68D2" w:rsidRDefault="005F68D2" w:rsidP="005F68D2">
      <w:pPr>
        <w:spacing w:line="360" w:lineRule="auto"/>
        <w:jc w:val="right"/>
        <w:rPr>
          <w:ins w:id="391" w:author="Юрий Коробочкин" w:date="2022-12-24T13:01:00Z"/>
          <w:rFonts w:asciiTheme="minorBidi" w:hAnsiTheme="minorBidi" w:cs="Arial"/>
          <w:b/>
          <w:bCs/>
          <w:i/>
          <w:iCs/>
          <w:sz w:val="36"/>
          <w:szCs w:val="36"/>
          <w:rtl/>
          <w:lang w:bidi="he-IL"/>
        </w:rPr>
      </w:pPr>
      <w:ins w:id="392" w:author="Юрий Коробочкин" w:date="2022-12-24T12:56:00Z">
        <w:r w:rsidRPr="005C0D3E">
          <w:rPr>
            <w:rFonts w:asciiTheme="minorBidi" w:hAnsiTheme="minorBidi" w:cs="Arial"/>
            <w:b/>
            <w:bCs/>
            <w:i/>
            <w:iCs/>
            <w:sz w:val="36"/>
            <w:szCs w:val="36"/>
            <w:rtl/>
            <w:lang w:bidi="he-IL"/>
            <w:rPrChange w:id="393" w:author="Юрий Коробочкин" w:date="2022-12-24T12:57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אם </w:t>
        </w:r>
      </w:ins>
      <w:ins w:id="394" w:author="Юрий Коробочкин" w:date="2022-12-24T12:57:00Z">
        <w:r w:rsidR="005C0D3E">
          <w:rPr>
            <w:rFonts w:asciiTheme="minorBidi" w:hAnsiTheme="minorBidi" w:cs="Arial" w:hint="cs"/>
            <w:b/>
            <w:bCs/>
            <w:i/>
            <w:iCs/>
            <w:sz w:val="36"/>
            <w:szCs w:val="36"/>
            <w:rtl/>
            <w:lang w:bidi="he-IL"/>
          </w:rPr>
          <w:t>כ</w:t>
        </w:r>
      </w:ins>
      <w:ins w:id="395" w:author="Юрий Коробочкин" w:date="2022-12-24T12:56:00Z">
        <w:r w:rsidRPr="005C0D3E">
          <w:rPr>
            <w:rFonts w:asciiTheme="minorBidi" w:hAnsiTheme="minorBidi" w:cs="Arial"/>
            <w:b/>
            <w:bCs/>
            <w:i/>
            <w:iCs/>
            <w:sz w:val="36"/>
            <w:szCs w:val="36"/>
            <w:rtl/>
            <w:lang w:bidi="he-IL"/>
            <w:rPrChange w:id="396" w:author="Юрий Коробочкин" w:date="2022-12-24T12:57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ן, מתי</w:t>
        </w:r>
      </w:ins>
      <w:ins w:id="397" w:author="Юрий Коробочкин" w:date="2022-12-24T12:57:00Z">
        <w:r w:rsidR="005C0D3E" w:rsidRPr="005C0D3E">
          <w:rPr>
            <w:rFonts w:asciiTheme="minorBidi" w:hAnsiTheme="minorBidi" w:cs="Arial" w:hint="cs"/>
            <w:b/>
            <w:bCs/>
            <w:i/>
            <w:iCs/>
            <w:sz w:val="36"/>
            <w:szCs w:val="36"/>
            <w:rtl/>
            <w:lang w:bidi="he-IL"/>
            <w:rPrChange w:id="398" w:author="Юрий Коробочкин" w:date="2022-12-24T12:57:00Z">
              <w:rPr>
                <w:rFonts w:asciiTheme="minorBidi" w:hAnsiTheme="minorBidi" w:cs="Arial" w:hint="cs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208E1136" w14:textId="0C117787" w:rsidR="00A24F60" w:rsidRPr="00966DF5" w:rsidRDefault="00A24F60" w:rsidP="005F68D2">
      <w:pPr>
        <w:spacing w:line="360" w:lineRule="auto"/>
        <w:jc w:val="right"/>
        <w:rPr>
          <w:ins w:id="399" w:author="Юрий Коробочкин" w:date="2022-12-24T13:02:00Z"/>
          <w:rFonts w:asciiTheme="minorBidi" w:hAnsiTheme="minorBidi" w:cs="Arial"/>
          <w:color w:val="FF0000"/>
          <w:sz w:val="36"/>
          <w:szCs w:val="36"/>
          <w:rtl/>
          <w:lang w:bidi="he-IL"/>
          <w:rPrChange w:id="400" w:author="Юрий Коробочкин" w:date="2022-12-24T13:06:00Z">
            <w:rPr>
              <w:ins w:id="401" w:author="Юрий Коробочкин" w:date="2022-12-24T13:02:00Z"/>
              <w:rFonts w:asciiTheme="minorBidi" w:hAnsiTheme="minorBidi" w:cs="Arial"/>
              <w:b/>
              <w:bCs/>
              <w:i/>
              <w:iCs/>
              <w:color w:val="FF0000"/>
              <w:sz w:val="36"/>
              <w:szCs w:val="36"/>
              <w:rtl/>
              <w:lang w:bidi="he-IL"/>
            </w:rPr>
          </w:rPrChange>
        </w:rPr>
      </w:pPr>
      <w:ins w:id="402" w:author="Юрий Коробочкин" w:date="2022-12-24T13:01:00Z">
        <w:r w:rsidRPr="00A24F60">
          <w:rPr>
            <w:rFonts w:asciiTheme="minorBidi" w:hAnsiTheme="minorBidi" w:cs="Arial" w:hint="cs"/>
            <w:b/>
            <w:bCs/>
            <w:i/>
            <w:iCs/>
            <w:color w:val="FF0000"/>
            <w:sz w:val="36"/>
            <w:szCs w:val="36"/>
            <w:rtl/>
            <w:lang w:bidi="he-IL"/>
            <w:rPrChange w:id="403" w:author="Юрий Коробочкин" w:date="2022-12-24T13:01:00Z">
              <w:rPr>
                <w:rFonts w:asciiTheme="minorBidi" w:hAnsiTheme="minorBidi" w:cs="Arial" w:hint="cs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מה זה "</w:t>
        </w:r>
        <w:r w:rsidRPr="00A24F60">
          <w:rPr>
            <w:rFonts w:asciiTheme="minorBidi" w:hAnsiTheme="minorBidi" w:cs="Arial"/>
            <w:b/>
            <w:bCs/>
            <w:i/>
            <w:iCs/>
            <w:color w:val="FF0000"/>
            <w:sz w:val="36"/>
            <w:szCs w:val="36"/>
            <w:rtl/>
            <w:lang w:bidi="he-IL"/>
            <w:rPrChange w:id="404" w:author="Юрий Коробочкин" w:date="2022-12-24T13:01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A24F60">
          <w:rPr>
            <w:rFonts w:asciiTheme="minorBidi" w:hAnsiTheme="minorBidi" w:cs="Arial" w:hint="cs"/>
            <w:b/>
            <w:bCs/>
            <w:i/>
            <w:iCs/>
            <w:color w:val="FF0000"/>
            <w:sz w:val="36"/>
            <w:szCs w:val="36"/>
            <w:rtl/>
            <w:lang w:bidi="he-IL"/>
            <w:rPrChange w:id="405" w:author="Юрий Коробочкин" w:date="2022-12-24T13:01:00Z">
              <w:rPr>
                <w:rFonts w:asciiTheme="minorBidi" w:hAnsiTheme="minorBidi" w:cs="Arial" w:hint="cs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ש</w:t>
        </w:r>
        <w:r w:rsidRPr="00A24F60">
          <w:rPr>
            <w:rFonts w:asciiTheme="minorBidi" w:hAnsiTheme="minorBidi" w:cs="Arial"/>
            <w:b/>
            <w:bCs/>
            <w:i/>
            <w:iCs/>
            <w:color w:val="FF0000"/>
            <w:sz w:val="36"/>
            <w:szCs w:val="36"/>
            <w:rtl/>
            <w:lang w:bidi="he-IL"/>
            <w:rPrChange w:id="406" w:author="Юрий Коробочкин" w:date="2022-12-24T13:01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תעבור</w:t>
        </w:r>
        <w:r w:rsidRPr="00A24F60">
          <w:rPr>
            <w:rFonts w:asciiTheme="minorBidi" w:hAnsiTheme="minorBidi" w:cs="Arial" w:hint="cs"/>
            <w:b/>
            <w:bCs/>
            <w:i/>
            <w:iCs/>
            <w:color w:val="FF0000"/>
            <w:sz w:val="36"/>
            <w:szCs w:val="36"/>
            <w:rtl/>
            <w:lang w:bidi="he-IL"/>
            <w:rPrChange w:id="407" w:author="Юрий Коробочкин" w:date="2022-12-24T13:01:00Z">
              <w:rPr>
                <w:rFonts w:asciiTheme="minorBidi" w:hAnsiTheme="minorBidi" w:cs="Arial" w:hint="cs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"?</w:t>
        </w:r>
      </w:ins>
    </w:p>
    <w:p w14:paraId="152329D2" w14:textId="7CB68603" w:rsidR="00A24F60" w:rsidRPr="00966DF5" w:rsidRDefault="00A24F60" w:rsidP="005F68D2">
      <w:pPr>
        <w:spacing w:line="360" w:lineRule="auto"/>
        <w:jc w:val="right"/>
        <w:rPr>
          <w:ins w:id="408" w:author="Юрий Коробочкин" w:date="2022-12-24T13:05:00Z"/>
          <w:rFonts w:asciiTheme="minorBidi" w:hAnsiTheme="minorBidi" w:cs="Arial"/>
          <w:strike/>
          <w:sz w:val="36"/>
          <w:szCs w:val="36"/>
          <w:rtl/>
          <w:lang w:bidi="he-IL"/>
          <w:rPrChange w:id="409" w:author="Юрий Коробочкин" w:date="2022-12-24T13:06:00Z">
            <w:rPr>
              <w:ins w:id="410" w:author="Юрий Коробочкин" w:date="2022-12-24T13:05:00Z"/>
              <w:rFonts w:asciiTheme="minorBidi" w:hAnsiTheme="minorBidi" w:cs="Arial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ins w:id="411" w:author="Юрий Коробочкин" w:date="2022-12-24T13:02:00Z">
        <w:r w:rsidRPr="00966DF5">
          <w:rPr>
            <w:rFonts w:asciiTheme="minorBidi" w:hAnsiTheme="minorBidi" w:cs="Arial" w:hint="cs"/>
            <w:sz w:val="36"/>
            <w:szCs w:val="36"/>
            <w:rtl/>
            <w:lang w:bidi="he-IL"/>
            <w:rPrChange w:id="412" w:author="Юрий Коробочкин" w:date="2022-12-24T13:06:00Z">
              <w:rPr>
                <w:rFonts w:asciiTheme="minorBidi" w:hAnsiTheme="minorBidi" w:cs="Arial" w:hint="cs"/>
                <w:b/>
                <w:bCs/>
                <w:i/>
                <w:iCs/>
                <w:color w:val="FF0000"/>
                <w:sz w:val="36"/>
                <w:szCs w:val="36"/>
                <w:rtl/>
                <w:lang w:bidi="he-IL"/>
              </w:rPr>
            </w:rPrChange>
          </w:rPr>
          <w:t>כ</w:t>
        </w:r>
      </w:ins>
      <w:ins w:id="413" w:author="Юрий Коробочкин" w:date="2022-12-24T13:03:00Z">
        <w:r w:rsidRPr="00966DF5">
          <w:rPr>
            <w:rFonts w:asciiTheme="minorBidi" w:hAnsiTheme="minorBidi" w:cs="Arial" w:hint="cs"/>
            <w:sz w:val="36"/>
            <w:szCs w:val="36"/>
            <w:rtl/>
            <w:lang w:bidi="he-IL"/>
            <w:rPrChange w:id="414" w:author="Юрий Коробочкин" w:date="2022-12-24T13:06:00Z">
              <w:rPr>
                <w:rFonts w:asciiTheme="minorBidi" w:hAnsiTheme="minorBidi" w:cs="Arial" w:hint="cs"/>
                <w:b/>
                <w:bCs/>
                <w:i/>
                <w:iCs/>
                <w:color w:val="FF0000"/>
                <w:sz w:val="36"/>
                <w:szCs w:val="36"/>
                <w:rtl/>
                <w:lang w:bidi="he-IL"/>
              </w:rPr>
            </w:rPrChange>
          </w:rPr>
          <w:t>ן</w:t>
        </w:r>
        <w:r w:rsidRPr="00966DF5">
          <w:rPr>
            <w:rFonts w:asciiTheme="minorBidi" w:hAnsiTheme="minorBidi" w:cs="Arial" w:hint="cs"/>
            <w:sz w:val="36"/>
            <w:szCs w:val="36"/>
            <w:rtl/>
            <w:lang w:bidi="he-IL"/>
            <w:rPrChange w:id="415" w:author="Юрий Коробочкин" w:date="2022-12-24T13:06:00Z">
              <w:rPr>
                <w:rFonts w:asciiTheme="minorBidi" w:hAnsiTheme="minorBidi" w:cs="Arial" w:hint="cs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, א</w:t>
        </w:r>
      </w:ins>
      <w:ins w:id="416" w:author="Юрий Коробочкин" w:date="2022-12-24T13:04:00Z">
        <w:r w:rsidRPr="00966DF5">
          <w:rPr>
            <w:rFonts w:asciiTheme="minorBidi" w:hAnsiTheme="minorBidi" w:cs="Arial" w:hint="cs"/>
            <w:sz w:val="36"/>
            <w:szCs w:val="36"/>
            <w:rtl/>
            <w:lang w:bidi="he-IL"/>
            <w:rPrChange w:id="417" w:author="Юрий Коробочкин" w:date="2022-12-24T13:06:00Z">
              <w:rPr>
                <w:rFonts w:asciiTheme="minorBidi" w:hAnsiTheme="minorBidi" w:cs="Arial" w:hint="cs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עבור דירה, כי </w:t>
        </w:r>
        <w:r w:rsidR="00966DF5" w:rsidRPr="00966DF5">
          <w:rPr>
            <w:rFonts w:asciiTheme="minorBidi" w:hAnsiTheme="minorBidi" w:cs="Arial" w:hint="cs"/>
            <w:sz w:val="36"/>
            <w:szCs w:val="36"/>
            <w:rtl/>
            <w:lang w:bidi="he-IL"/>
            <w:rPrChange w:id="418" w:author="Юрий Коробочкин" w:date="2022-12-24T13:06:00Z">
              <w:rPr>
                <w:rFonts w:asciiTheme="minorBidi" w:hAnsiTheme="minorBidi" w:cs="Arial" w:hint="cs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היא גדולה</w:t>
        </w:r>
        <w:r w:rsidR="00966DF5" w:rsidRPr="00966DF5">
          <w:rPr>
            <w:rFonts w:asciiTheme="minorBidi" w:hAnsiTheme="minorBidi" w:cs="Arial" w:hint="cs"/>
            <w:strike/>
            <w:sz w:val="36"/>
            <w:szCs w:val="36"/>
            <w:rtl/>
            <w:lang w:bidi="he-IL"/>
            <w:rPrChange w:id="419" w:author="Юрий Коробочкин" w:date="2022-12-24T13:06:00Z">
              <w:rPr>
                <w:rFonts w:asciiTheme="minorBidi" w:hAnsiTheme="minorBidi" w:cs="Arial" w:hint="cs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01400BB8" w14:textId="23F0362E" w:rsidR="00966DF5" w:rsidRDefault="00966DF5" w:rsidP="005F68D2">
      <w:pPr>
        <w:spacing w:line="360" w:lineRule="auto"/>
        <w:jc w:val="right"/>
        <w:rPr>
          <w:ins w:id="420" w:author="Юрий Коробочкин" w:date="2022-12-24T13:08:00Z"/>
          <w:rFonts w:asciiTheme="minorBidi" w:hAnsiTheme="minorBidi" w:cs="Arial"/>
          <w:sz w:val="36"/>
          <w:szCs w:val="36"/>
          <w:rtl/>
          <w:lang w:bidi="he-IL"/>
        </w:rPr>
      </w:pPr>
      <w:ins w:id="421" w:author="Юрий Коробочкин" w:date="2022-12-24T13:05:00Z">
        <w:r w:rsidRPr="00966DF5">
          <w:rPr>
            <w:rFonts w:asciiTheme="minorBidi" w:hAnsiTheme="minorBidi" w:cs="Arial" w:hint="cs"/>
            <w:sz w:val="36"/>
            <w:szCs w:val="36"/>
            <w:rtl/>
            <w:lang w:bidi="he-IL"/>
            <w:rPrChange w:id="422" w:author="Юрий Коробочкин" w:date="2022-12-24T13:06:00Z">
              <w:rPr>
                <w:rFonts w:asciiTheme="minorBidi" w:hAnsiTheme="minorBidi" w:cs="Arial" w:hint="cs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לא אעבוד דירה, כי ה</w:t>
        </w:r>
      </w:ins>
      <w:ins w:id="423" w:author="Юрий Коробочкин" w:date="2022-12-24T13:06:00Z">
        <w:r w:rsidRPr="00966DF5">
          <w:rPr>
            <w:rFonts w:asciiTheme="minorBidi" w:hAnsiTheme="minorBidi" w:cs="Arial" w:hint="cs"/>
            <w:sz w:val="36"/>
            <w:szCs w:val="36"/>
            <w:rtl/>
            <w:lang w:bidi="he-IL"/>
            <w:rPrChange w:id="424" w:author="Юрий Коробочкин" w:date="2022-12-24T13:06:00Z">
              <w:rPr>
                <w:rFonts w:asciiTheme="minorBidi" w:hAnsiTheme="minorBidi" w:cs="Arial" w:hint="cs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יא גדולה ויפה</w:t>
        </w:r>
      </w:ins>
      <w:ins w:id="425" w:author="Юрий Коробочкин" w:date="2022-12-24T13:08:00Z">
        <w:r w:rsidR="004864EA">
          <w:rPr>
            <w:rFonts w:asciiTheme="minorBidi" w:hAnsiTheme="minorBidi" w:cs="Arial" w:hint="cs"/>
            <w:sz w:val="36"/>
            <w:szCs w:val="36"/>
            <w:rtl/>
            <w:lang w:bidi="he-IL"/>
          </w:rPr>
          <w:t>.</w:t>
        </w:r>
      </w:ins>
    </w:p>
    <w:p w14:paraId="515B3836" w14:textId="2FE17811" w:rsidR="004864EA" w:rsidRDefault="004864EA" w:rsidP="005F68D2">
      <w:pPr>
        <w:spacing w:line="360" w:lineRule="auto"/>
        <w:jc w:val="right"/>
        <w:rPr>
          <w:ins w:id="426" w:author="Юрий Коробочкин" w:date="2022-12-24T13:10:00Z"/>
          <w:rFonts w:asciiTheme="minorBidi" w:hAnsiTheme="minorBidi" w:cs="Arial"/>
          <w:sz w:val="36"/>
          <w:szCs w:val="36"/>
          <w:rtl/>
          <w:lang w:bidi="he-IL"/>
        </w:rPr>
      </w:pPr>
      <w:ins w:id="427" w:author="Юрий Коробочкин" w:date="2022-12-24T13:08:00Z">
        <w:r>
          <w:rPr>
            <w:rFonts w:asciiTheme="minorBidi" w:hAnsiTheme="minorBidi" w:cs="Arial" w:hint="cs"/>
            <w:sz w:val="36"/>
            <w:szCs w:val="36"/>
            <w:rtl/>
            <w:lang w:bidi="he-IL"/>
          </w:rPr>
          <w:t>18. איפה אתה מע</w:t>
        </w:r>
      </w:ins>
      <w:ins w:id="428" w:author="Юрий Коробочкин" w:date="2022-12-24T13:09:00Z">
        <w:r>
          <w:rPr>
            <w:rFonts w:asciiTheme="minorBidi" w:hAnsiTheme="minorBidi" w:cs="Arial" w:hint="cs"/>
            <w:sz w:val="36"/>
            <w:szCs w:val="36"/>
            <w:rtl/>
            <w:lang w:bidi="he-IL"/>
          </w:rPr>
          <w:t>וניין לקנות דירה? למה?</w:t>
        </w:r>
      </w:ins>
    </w:p>
    <w:p w14:paraId="77C7F0E6" w14:textId="329F0A4C" w:rsidR="004864EA" w:rsidRDefault="004864EA" w:rsidP="005F68D2">
      <w:pPr>
        <w:spacing w:line="360" w:lineRule="auto"/>
        <w:jc w:val="right"/>
        <w:rPr>
          <w:ins w:id="429" w:author="Юрий Коробочкин" w:date="2022-12-24T13:19:00Z"/>
          <w:rFonts w:asciiTheme="minorBidi" w:hAnsiTheme="minorBidi" w:cs="Arial"/>
          <w:sz w:val="36"/>
          <w:szCs w:val="36"/>
          <w:lang w:bidi="he-IL"/>
        </w:rPr>
      </w:pPr>
      <w:ins w:id="430" w:author="Юрий Коробочкин" w:date="2022-12-24T13:10:00Z">
        <w:r>
          <w:rPr>
            <w:rFonts w:asciiTheme="minorBidi" w:hAnsiTheme="minorBidi" w:cs="Arial" w:hint="cs"/>
            <w:sz w:val="36"/>
            <w:szCs w:val="36"/>
            <w:rtl/>
            <w:lang w:bidi="he-IL"/>
          </w:rPr>
          <w:t>אני תעוניין לקנו</w:t>
        </w:r>
      </w:ins>
      <w:ins w:id="431" w:author="Юрий Коробочкин" w:date="2022-12-24T13:11:00Z">
        <w:r>
          <w:rPr>
            <w:rFonts w:asciiTheme="minorBidi" w:hAnsiTheme="minorBidi" w:cs="Arial" w:hint="cs"/>
            <w:sz w:val="36"/>
            <w:szCs w:val="36"/>
            <w:rtl/>
            <w:lang w:bidi="he-IL"/>
          </w:rPr>
          <w:t xml:space="preserve">ת דירה קרוב ל בתי, </w:t>
        </w:r>
      </w:ins>
      <w:ins w:id="432" w:author="Юрий Коробочкин" w:date="2022-12-24T13:20:00Z">
        <w:r w:rsidR="00617406">
          <w:rPr>
            <w:rFonts w:asciiTheme="minorBidi" w:hAnsiTheme="minorBidi" w:cs="Arial" w:hint="cs"/>
            <w:sz w:val="36"/>
            <w:szCs w:val="36"/>
            <w:rtl/>
            <w:lang w:bidi="he-IL"/>
          </w:rPr>
          <w:t>כי אני רוצא</w:t>
        </w:r>
      </w:ins>
      <w:ins w:id="433" w:author="Юрий Коробочкин" w:date="2022-12-24T13:21:00Z">
        <w:r w:rsidR="00617406">
          <w:rPr>
            <w:rFonts w:asciiTheme="minorBidi" w:hAnsiTheme="minorBidi" w:cs="Arial" w:hint="cs"/>
            <w:sz w:val="36"/>
            <w:szCs w:val="36"/>
            <w:rtl/>
            <w:lang w:bidi="he-IL"/>
          </w:rPr>
          <w:t xml:space="preserve"> לעזור לה</w:t>
        </w:r>
      </w:ins>
      <w:ins w:id="434" w:author="Юрий Коробочкин" w:date="2022-12-24T13:13:00Z">
        <w:r w:rsidR="00F371B5">
          <w:rPr>
            <w:rFonts w:asciiTheme="minorBidi" w:hAnsiTheme="minorBidi" w:cs="Arial" w:hint="cs"/>
            <w:sz w:val="36"/>
            <w:szCs w:val="36"/>
            <w:rtl/>
            <w:lang w:bidi="he-IL"/>
          </w:rPr>
          <w:t>.</w:t>
        </w:r>
      </w:ins>
    </w:p>
    <w:p w14:paraId="2CF5BB42" w14:textId="1CC4D532" w:rsidR="004864EA" w:rsidRPr="00AB7B93" w:rsidRDefault="008302CA" w:rsidP="005F68D2">
      <w:pPr>
        <w:spacing w:line="360" w:lineRule="auto"/>
        <w:jc w:val="right"/>
        <w:rPr>
          <w:ins w:id="435" w:author="Юрий Коробочкин" w:date="2022-12-23T18:02:00Z"/>
          <w:rFonts w:asciiTheme="minorBidi" w:hAnsiTheme="minorBidi"/>
          <w:b/>
          <w:bCs/>
          <w:i/>
          <w:iCs/>
          <w:sz w:val="36"/>
          <w:szCs w:val="36"/>
          <w:lang w:val="en-US" w:bidi="he-IL"/>
          <w:rPrChange w:id="436" w:author="Юрий Коробочкин" w:date="2022-12-25T10:06:00Z">
            <w:rPr>
              <w:ins w:id="437" w:author="Юрий Коробочкин" w:date="2022-12-23T18:02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438" w:author="Юрий Коробочкин" w:date="2022-12-25T08:03:00Z">
        <w:r>
          <w:rPr>
            <w:rFonts w:asciiTheme="minorBidi" w:hAnsiTheme="minorBidi" w:hint="cs"/>
            <w:b/>
            <w:bCs/>
            <w:i/>
            <w:iCs/>
            <w:sz w:val="36"/>
            <w:szCs w:val="36"/>
            <w:rtl/>
            <w:lang w:bidi="he-IL"/>
          </w:rPr>
          <w:t xml:space="preserve"> </w:t>
        </w:r>
      </w:ins>
    </w:p>
    <w:p w14:paraId="18AD5D83" w14:textId="77777777" w:rsidR="00090269" w:rsidRDefault="00090269" w:rsidP="00260AD4">
      <w:pPr>
        <w:spacing w:line="360" w:lineRule="auto"/>
        <w:jc w:val="right"/>
        <w:rPr>
          <w:ins w:id="439" w:author="Юрий Коробочкин" w:date="2022-12-23T17:54:00Z"/>
          <w:rFonts w:asciiTheme="minorBidi" w:hAnsiTheme="minorBidi"/>
          <w:sz w:val="36"/>
          <w:szCs w:val="36"/>
          <w:rtl/>
          <w:lang w:bidi="he-IL"/>
        </w:rPr>
      </w:pPr>
    </w:p>
    <w:p w14:paraId="19501964" w14:textId="77777777" w:rsidR="00A92B69" w:rsidRPr="00A92B69" w:rsidRDefault="00A92B69" w:rsidP="00260AD4">
      <w:pPr>
        <w:spacing w:line="360" w:lineRule="auto"/>
        <w:jc w:val="right"/>
        <w:rPr>
          <w:ins w:id="440" w:author="Юрий Коробочкин" w:date="2022-12-23T17:49:00Z"/>
          <w:rFonts w:asciiTheme="minorBidi" w:hAnsiTheme="minorBidi"/>
          <w:sz w:val="36"/>
          <w:szCs w:val="36"/>
          <w:rtl/>
          <w:lang w:bidi="he-IL"/>
          <w:rPrChange w:id="441" w:author="Юрий Коробочкин" w:date="2022-12-23T17:53:00Z">
            <w:rPr>
              <w:ins w:id="442" w:author="Юрий Коробочкин" w:date="2022-12-23T17:49:00Z"/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</w:p>
    <w:p w14:paraId="5CAB58ED" w14:textId="77777777" w:rsidR="00A252B6" w:rsidRPr="005756BC" w:rsidRDefault="00A252B6" w:rsidP="00260AD4">
      <w:pPr>
        <w:spacing w:line="360" w:lineRule="auto"/>
        <w:jc w:val="right"/>
        <w:rPr>
          <w:ins w:id="443" w:author="Юрий Коробочкин" w:date="2022-12-23T17:39:00Z"/>
          <w:rFonts w:asciiTheme="minorBidi" w:hAnsiTheme="minorBidi"/>
          <w:sz w:val="36"/>
          <w:szCs w:val="36"/>
          <w:rtl/>
          <w:lang w:bidi="he-IL"/>
        </w:rPr>
      </w:pPr>
    </w:p>
    <w:p w14:paraId="614B5491" w14:textId="77777777" w:rsidR="00260AD4" w:rsidRPr="0099343C" w:rsidRDefault="00260AD4" w:rsidP="00B26DC4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</w:p>
    <w:p w14:paraId="4C4AB006" w14:textId="77777777" w:rsidR="009F047E" w:rsidRPr="0099343C" w:rsidRDefault="009F047E" w:rsidP="000F224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</w:p>
    <w:p w14:paraId="536F39DA" w14:textId="77777777" w:rsidR="00832067" w:rsidRPr="0099343C" w:rsidRDefault="00832067" w:rsidP="000F224B">
      <w:pPr>
        <w:spacing w:line="360" w:lineRule="auto"/>
        <w:jc w:val="right"/>
        <w:rPr>
          <w:rFonts w:asciiTheme="minorBidi" w:hAnsiTheme="minorBidi"/>
          <w:sz w:val="36"/>
          <w:szCs w:val="36"/>
          <w:lang w:bidi="he-IL"/>
        </w:rPr>
      </w:pPr>
    </w:p>
    <w:p w14:paraId="438E7777" w14:textId="77777777" w:rsidR="00B24F4A" w:rsidRPr="0099343C" w:rsidRDefault="00B24F4A" w:rsidP="00D637DC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</w:p>
    <w:sectPr w:rsidR="00B24F4A" w:rsidRPr="0099343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B2FEA" w14:textId="77777777" w:rsidR="001229BD" w:rsidRDefault="001229BD" w:rsidP="00557107">
      <w:pPr>
        <w:spacing w:after="0" w:line="240" w:lineRule="auto"/>
      </w:pPr>
      <w:r>
        <w:separator/>
      </w:r>
    </w:p>
  </w:endnote>
  <w:endnote w:type="continuationSeparator" w:id="0">
    <w:p w14:paraId="023B4280" w14:textId="77777777" w:rsidR="001229BD" w:rsidRDefault="001229BD" w:rsidP="0055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4061667"/>
      <w:docPartObj>
        <w:docPartGallery w:val="Page Numbers (Bottom of Page)"/>
        <w:docPartUnique/>
      </w:docPartObj>
    </w:sdtPr>
    <w:sdtContent>
      <w:p w14:paraId="73BF7200" w14:textId="213FD61F" w:rsidR="00557107" w:rsidRDefault="005571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12A75C" w14:textId="77777777" w:rsidR="00557107" w:rsidRDefault="005571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B76B1" w14:textId="77777777" w:rsidR="001229BD" w:rsidRDefault="001229BD" w:rsidP="00557107">
      <w:pPr>
        <w:spacing w:after="0" w:line="240" w:lineRule="auto"/>
      </w:pPr>
      <w:r>
        <w:separator/>
      </w:r>
    </w:p>
  </w:footnote>
  <w:footnote w:type="continuationSeparator" w:id="0">
    <w:p w14:paraId="19D7239C" w14:textId="77777777" w:rsidR="001229BD" w:rsidRDefault="001229BD" w:rsidP="0055710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Юрий Коробочкин">
    <w15:presenceInfo w15:providerId="Windows Live" w15:userId="d47f2106a97a1885"/>
  </w15:person>
  <w15:person w15:author="יוסי וקס">
    <w15:presenceInfo w15:providerId="Windows Live" w15:userId="87a81f842de02d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D9"/>
    <w:rsid w:val="00013C9C"/>
    <w:rsid w:val="00071756"/>
    <w:rsid w:val="00087422"/>
    <w:rsid w:val="00090269"/>
    <w:rsid w:val="000B2214"/>
    <w:rsid w:val="000D10ED"/>
    <w:rsid w:val="000D7D31"/>
    <w:rsid w:val="000F224B"/>
    <w:rsid w:val="00101A57"/>
    <w:rsid w:val="00104F86"/>
    <w:rsid w:val="001229BD"/>
    <w:rsid w:val="001512D6"/>
    <w:rsid w:val="0015415C"/>
    <w:rsid w:val="00176135"/>
    <w:rsid w:val="001920BA"/>
    <w:rsid w:val="001B3378"/>
    <w:rsid w:val="001B7A12"/>
    <w:rsid w:val="001F555C"/>
    <w:rsid w:val="00241633"/>
    <w:rsid w:val="00256CD0"/>
    <w:rsid w:val="00260AD4"/>
    <w:rsid w:val="002C333A"/>
    <w:rsid w:val="00366A6C"/>
    <w:rsid w:val="0036712F"/>
    <w:rsid w:val="003C3479"/>
    <w:rsid w:val="003D7CD1"/>
    <w:rsid w:val="003F1C15"/>
    <w:rsid w:val="00410A6B"/>
    <w:rsid w:val="00417A2C"/>
    <w:rsid w:val="00447A9D"/>
    <w:rsid w:val="00473165"/>
    <w:rsid w:val="00473B72"/>
    <w:rsid w:val="00474AD8"/>
    <w:rsid w:val="004812D6"/>
    <w:rsid w:val="004864EA"/>
    <w:rsid w:val="00490B58"/>
    <w:rsid w:val="00497CE7"/>
    <w:rsid w:val="004A4711"/>
    <w:rsid w:val="004B02F1"/>
    <w:rsid w:val="004B432C"/>
    <w:rsid w:val="004B6332"/>
    <w:rsid w:val="004B7AD9"/>
    <w:rsid w:val="004C46BA"/>
    <w:rsid w:val="004F2EF2"/>
    <w:rsid w:val="00513FED"/>
    <w:rsid w:val="00557107"/>
    <w:rsid w:val="005713FE"/>
    <w:rsid w:val="005756BC"/>
    <w:rsid w:val="00590A0E"/>
    <w:rsid w:val="005C0D3E"/>
    <w:rsid w:val="005D18ED"/>
    <w:rsid w:val="005F20B0"/>
    <w:rsid w:val="005F68D2"/>
    <w:rsid w:val="00604BF9"/>
    <w:rsid w:val="00617406"/>
    <w:rsid w:val="00617CC9"/>
    <w:rsid w:val="00640A13"/>
    <w:rsid w:val="006527A3"/>
    <w:rsid w:val="00663EE7"/>
    <w:rsid w:val="0069672D"/>
    <w:rsid w:val="006A3FBA"/>
    <w:rsid w:val="006A758A"/>
    <w:rsid w:val="006C0CD5"/>
    <w:rsid w:val="006D7527"/>
    <w:rsid w:val="006E2CF6"/>
    <w:rsid w:val="006F6BD2"/>
    <w:rsid w:val="00707132"/>
    <w:rsid w:val="00771FFA"/>
    <w:rsid w:val="007B5018"/>
    <w:rsid w:val="008302CA"/>
    <w:rsid w:val="00832067"/>
    <w:rsid w:val="0083238E"/>
    <w:rsid w:val="00866272"/>
    <w:rsid w:val="00875A36"/>
    <w:rsid w:val="008806A7"/>
    <w:rsid w:val="008856DF"/>
    <w:rsid w:val="0089154A"/>
    <w:rsid w:val="008D11EE"/>
    <w:rsid w:val="008F0DA7"/>
    <w:rsid w:val="009005A5"/>
    <w:rsid w:val="009065FB"/>
    <w:rsid w:val="00956624"/>
    <w:rsid w:val="00966DF5"/>
    <w:rsid w:val="00983D6D"/>
    <w:rsid w:val="0099343C"/>
    <w:rsid w:val="00993AD5"/>
    <w:rsid w:val="009A1689"/>
    <w:rsid w:val="009F047E"/>
    <w:rsid w:val="00A24F60"/>
    <w:rsid w:val="00A252B6"/>
    <w:rsid w:val="00A31E3B"/>
    <w:rsid w:val="00A4363B"/>
    <w:rsid w:val="00A50E61"/>
    <w:rsid w:val="00A73081"/>
    <w:rsid w:val="00A92B69"/>
    <w:rsid w:val="00A950DC"/>
    <w:rsid w:val="00AA5EAF"/>
    <w:rsid w:val="00AB00B0"/>
    <w:rsid w:val="00AB7B93"/>
    <w:rsid w:val="00AC0F3C"/>
    <w:rsid w:val="00AC2F0F"/>
    <w:rsid w:val="00B03046"/>
    <w:rsid w:val="00B24F4A"/>
    <w:rsid w:val="00B267B5"/>
    <w:rsid w:val="00B26DC4"/>
    <w:rsid w:val="00B77253"/>
    <w:rsid w:val="00BA36B0"/>
    <w:rsid w:val="00BB775C"/>
    <w:rsid w:val="00BD7AAF"/>
    <w:rsid w:val="00BF5EBB"/>
    <w:rsid w:val="00C27427"/>
    <w:rsid w:val="00C27B69"/>
    <w:rsid w:val="00C32852"/>
    <w:rsid w:val="00C451CB"/>
    <w:rsid w:val="00C865F7"/>
    <w:rsid w:val="00C9557D"/>
    <w:rsid w:val="00CB07EB"/>
    <w:rsid w:val="00CE61B3"/>
    <w:rsid w:val="00CF230A"/>
    <w:rsid w:val="00D0527F"/>
    <w:rsid w:val="00D52068"/>
    <w:rsid w:val="00D637DC"/>
    <w:rsid w:val="00DA6ED1"/>
    <w:rsid w:val="00DC5A7B"/>
    <w:rsid w:val="00E77CBB"/>
    <w:rsid w:val="00EB6971"/>
    <w:rsid w:val="00EC424B"/>
    <w:rsid w:val="00EC51F0"/>
    <w:rsid w:val="00ED2A96"/>
    <w:rsid w:val="00F07E3A"/>
    <w:rsid w:val="00F21235"/>
    <w:rsid w:val="00F25326"/>
    <w:rsid w:val="00F371B5"/>
    <w:rsid w:val="00F70FCC"/>
    <w:rsid w:val="00F8591A"/>
    <w:rsid w:val="00F910D4"/>
    <w:rsid w:val="00FC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0A45E"/>
  <w15:chartTrackingRefBased/>
  <w15:docId w15:val="{C2FB1DBE-6BE5-487C-A5E6-9B2F2BA7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7107"/>
  </w:style>
  <w:style w:type="paragraph" w:styleId="a5">
    <w:name w:val="footer"/>
    <w:basedOn w:val="a"/>
    <w:link w:val="a6"/>
    <w:uiPriority w:val="99"/>
    <w:unhideWhenUsed/>
    <w:rsid w:val="00557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7107"/>
  </w:style>
  <w:style w:type="paragraph" w:styleId="a7">
    <w:name w:val="Revision"/>
    <w:hidden/>
    <w:uiPriority w:val="99"/>
    <w:semiHidden/>
    <w:rsid w:val="00101A57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CF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807DC-6F4E-462A-A0F6-18F03ECD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Коробочкин</dc:creator>
  <cp:keywords/>
  <dc:description/>
  <cp:lastModifiedBy>Юрий Коробочкин</cp:lastModifiedBy>
  <cp:revision>5</cp:revision>
  <dcterms:created xsi:type="dcterms:W3CDTF">2022-12-23T16:41:00Z</dcterms:created>
  <dcterms:modified xsi:type="dcterms:W3CDTF">2022-12-25T08:07:00Z</dcterms:modified>
</cp:coreProperties>
</file>