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039A" w14:textId="7976721C" w:rsidR="0030509A" w:rsidRPr="00417DE5" w:rsidRDefault="00CD2D98" w:rsidP="002724C1">
      <w:pPr>
        <w:jc w:val="center"/>
        <w:rPr>
          <w:color w:val="000000" w:themeColor="text1"/>
          <w:sz w:val="40"/>
          <w:szCs w:val="40"/>
          <w:u w:val="single"/>
          <w:rtl/>
          <w:rPrChange w:id="0" w:author="יוסי וקס" w:date="2022-12-19T17:29:00Z">
            <w:rPr>
              <w:color w:val="FF0000"/>
              <w:sz w:val="40"/>
              <w:szCs w:val="40"/>
              <w:rtl/>
            </w:rPr>
          </w:rPrChange>
        </w:rPr>
      </w:pPr>
      <w:ins w:id="1" w:author="Юрий Коробочкин" w:date="2022-12-20T12:05:00Z">
        <w:r>
          <w:rPr>
            <w:rFonts w:hint="cs"/>
            <w:color w:val="000000" w:themeColor="text1"/>
            <w:sz w:val="40"/>
            <w:szCs w:val="40"/>
            <w:u w:val="single"/>
            <w:rtl/>
          </w:rPr>
          <w:t xml:space="preserve">      </w:t>
        </w:r>
      </w:ins>
      <w:ins w:id="2" w:author="Юрий Коробочкин" w:date="2022-12-20T13:04:00Z">
        <w:r w:rsidR="00D32335">
          <w:rPr>
            <w:rFonts w:hint="cs"/>
            <w:color w:val="000000" w:themeColor="text1"/>
            <w:sz w:val="40"/>
            <w:szCs w:val="40"/>
            <w:u w:val="single"/>
            <w:rtl/>
          </w:rPr>
          <w:t xml:space="preserve"> </w:t>
        </w:r>
      </w:ins>
      <w:r w:rsidR="00DF352D" w:rsidRPr="00417DE5">
        <w:rPr>
          <w:rFonts w:hint="eastAsia"/>
          <w:color w:val="000000" w:themeColor="text1"/>
          <w:sz w:val="40"/>
          <w:szCs w:val="40"/>
          <w:u w:val="single"/>
          <w:rtl/>
          <w:rPrChange w:id="3" w:author="יוסי וקס" w:date="2022-12-19T17:29:00Z">
            <w:rPr>
              <w:rFonts w:hint="eastAsia"/>
              <w:color w:val="FF0000"/>
              <w:sz w:val="40"/>
              <w:szCs w:val="40"/>
              <w:rtl/>
            </w:rPr>
          </w:rPrChange>
        </w:rPr>
        <w:t>סיפור</w:t>
      </w:r>
      <w:r w:rsidR="00DF352D" w:rsidRPr="00417DE5">
        <w:rPr>
          <w:color w:val="000000" w:themeColor="text1"/>
          <w:sz w:val="40"/>
          <w:szCs w:val="40"/>
          <w:u w:val="single"/>
          <w:rtl/>
          <w:rPrChange w:id="4" w:author="יוסי וקס" w:date="2022-12-19T17:29:00Z">
            <w:rPr>
              <w:color w:val="FF0000"/>
              <w:sz w:val="40"/>
              <w:szCs w:val="40"/>
              <w:rtl/>
            </w:rPr>
          </w:rPrChange>
        </w:rPr>
        <w:t xml:space="preserve"> </w:t>
      </w:r>
      <w:r w:rsidR="00DF352D" w:rsidRPr="00417DE5">
        <w:rPr>
          <w:rFonts w:hint="eastAsia"/>
          <w:color w:val="000000" w:themeColor="text1"/>
          <w:sz w:val="40"/>
          <w:szCs w:val="40"/>
          <w:u w:val="single"/>
          <w:rtl/>
          <w:rPrChange w:id="5" w:author="יוסי וקס" w:date="2022-12-19T17:29:00Z">
            <w:rPr>
              <w:rFonts w:hint="eastAsia"/>
              <w:color w:val="FF0000"/>
              <w:sz w:val="40"/>
              <w:szCs w:val="40"/>
              <w:rtl/>
            </w:rPr>
          </w:rPrChange>
        </w:rPr>
        <w:t>על</w:t>
      </w:r>
      <w:r w:rsidR="00DF352D" w:rsidRPr="00417DE5">
        <w:rPr>
          <w:color w:val="000000" w:themeColor="text1"/>
          <w:sz w:val="40"/>
          <w:szCs w:val="40"/>
          <w:u w:val="single"/>
          <w:rtl/>
          <w:rPrChange w:id="6" w:author="יוסי וקס" w:date="2022-12-19T17:29:00Z">
            <w:rPr>
              <w:color w:val="FF0000"/>
              <w:sz w:val="40"/>
              <w:szCs w:val="40"/>
              <w:rtl/>
            </w:rPr>
          </w:rPrChange>
        </w:rPr>
        <w:t xml:space="preserve"> </w:t>
      </w:r>
      <w:ins w:id="7" w:author="יוסי וקס" w:date="2022-12-19T17:30:00Z">
        <w:r w:rsidR="00417DE5">
          <w:rPr>
            <w:rFonts w:hint="cs"/>
            <w:color w:val="000000" w:themeColor="text1"/>
            <w:sz w:val="40"/>
            <w:szCs w:val="40"/>
            <w:u w:val="single"/>
            <w:rtl/>
          </w:rPr>
          <w:t>ה</w:t>
        </w:r>
      </w:ins>
      <w:r w:rsidR="00DF352D" w:rsidRPr="00417DE5">
        <w:rPr>
          <w:rFonts w:hint="eastAsia"/>
          <w:color w:val="000000" w:themeColor="text1"/>
          <w:sz w:val="40"/>
          <w:szCs w:val="40"/>
          <w:u w:val="single"/>
          <w:rtl/>
          <w:rPrChange w:id="8" w:author="יוסי וקס" w:date="2022-12-19T17:29:00Z">
            <w:rPr>
              <w:rFonts w:hint="eastAsia"/>
              <w:color w:val="FF0000"/>
              <w:sz w:val="40"/>
              <w:szCs w:val="40"/>
              <w:rtl/>
            </w:rPr>
          </w:rPrChange>
        </w:rPr>
        <w:t>משפחה</w:t>
      </w:r>
      <w:r w:rsidR="00DF352D" w:rsidRPr="00417DE5">
        <w:rPr>
          <w:color w:val="000000" w:themeColor="text1"/>
          <w:sz w:val="40"/>
          <w:szCs w:val="40"/>
          <w:u w:val="single"/>
          <w:rtl/>
          <w:rPrChange w:id="9" w:author="יוסי וקס" w:date="2022-12-19T17:29:00Z">
            <w:rPr>
              <w:color w:val="FF0000"/>
              <w:sz w:val="40"/>
              <w:szCs w:val="40"/>
              <w:rtl/>
            </w:rPr>
          </w:rPrChange>
        </w:rPr>
        <w:t xml:space="preserve"> </w:t>
      </w:r>
      <w:r w:rsidR="00DF352D" w:rsidRPr="00417DE5">
        <w:rPr>
          <w:rFonts w:hint="eastAsia"/>
          <w:color w:val="000000" w:themeColor="text1"/>
          <w:sz w:val="40"/>
          <w:szCs w:val="40"/>
          <w:u w:val="single"/>
          <w:rtl/>
          <w:rPrChange w:id="10" w:author="יוסי וקס" w:date="2022-12-19T17:29:00Z">
            <w:rPr>
              <w:rFonts w:hint="eastAsia"/>
              <w:color w:val="FF0000"/>
              <w:sz w:val="40"/>
              <w:szCs w:val="40"/>
              <w:rtl/>
            </w:rPr>
          </w:rPrChange>
        </w:rPr>
        <w:t>שלי</w:t>
      </w:r>
    </w:p>
    <w:p w14:paraId="5A4B77C1" w14:textId="4A7C8482" w:rsidR="008513BF" w:rsidRDefault="00DF352D">
      <w:pPr>
        <w:spacing w:line="360" w:lineRule="auto"/>
        <w:rPr>
          <w:sz w:val="40"/>
          <w:szCs w:val="40"/>
          <w:rtl/>
        </w:rPr>
        <w:pPrChange w:id="11" w:author="יוסי וקס" w:date="2022-12-19T11:42:00Z">
          <w:pPr/>
        </w:pPrChange>
      </w:pPr>
      <w:r w:rsidRPr="00DF352D">
        <w:rPr>
          <w:rFonts w:hint="cs"/>
          <w:sz w:val="40"/>
          <w:szCs w:val="40"/>
          <w:rtl/>
        </w:rPr>
        <w:t>משפחתי קטנה. אנחנו עולים חדשים.</w:t>
      </w:r>
      <w:r w:rsidRPr="00DF352D">
        <w:rPr>
          <w:sz w:val="40"/>
          <w:szCs w:val="40"/>
          <w:rtl/>
        </w:rPr>
        <w:br/>
      </w:r>
      <w:r w:rsidRPr="00DF352D">
        <w:rPr>
          <w:rFonts w:hint="cs"/>
          <w:sz w:val="40"/>
          <w:szCs w:val="40"/>
          <w:rtl/>
        </w:rPr>
        <w:t xml:space="preserve">יש לי אישה, בת, </w:t>
      </w:r>
      <w:r>
        <w:rPr>
          <w:rFonts w:hint="cs"/>
          <w:sz w:val="40"/>
          <w:szCs w:val="40"/>
          <w:rtl/>
        </w:rPr>
        <w:t xml:space="preserve">שני </w:t>
      </w:r>
      <w:del w:id="12" w:author="יוסי וקס" w:date="2022-12-19T17:31:00Z">
        <w:r w:rsidDel="00417DE5">
          <w:rPr>
            <w:rFonts w:hint="cs"/>
            <w:sz w:val="40"/>
            <w:szCs w:val="40"/>
            <w:rtl/>
          </w:rPr>
          <w:delText xml:space="preserve">נחדים </w:delText>
        </w:r>
      </w:del>
      <w:ins w:id="13" w:author="יוסי וקס" w:date="2022-12-19T17:31:00Z">
        <w:r w:rsidR="00417DE5">
          <w:rPr>
            <w:rFonts w:hint="cs"/>
            <w:sz w:val="40"/>
            <w:szCs w:val="40"/>
            <w:rtl/>
          </w:rPr>
          <w:t xml:space="preserve">נכדים </w:t>
        </w:r>
      </w:ins>
      <w:r>
        <w:rPr>
          <w:rFonts w:hint="cs"/>
          <w:sz w:val="40"/>
          <w:szCs w:val="40"/>
          <w:rtl/>
        </w:rPr>
        <w:t>וכלב.</w:t>
      </w:r>
    </w:p>
    <w:p w14:paraId="140D476A" w14:textId="4F35917F" w:rsidR="008513BF" w:rsidRDefault="00DF352D">
      <w:pPr>
        <w:spacing w:line="360" w:lineRule="auto"/>
        <w:rPr>
          <w:sz w:val="40"/>
          <w:szCs w:val="40"/>
          <w:rtl/>
        </w:rPr>
        <w:pPrChange w:id="14" w:author="יוסי וקס" w:date="2022-12-19T11:42:00Z">
          <w:pPr/>
        </w:pPrChange>
      </w:pPr>
      <w:r>
        <w:rPr>
          <w:rFonts w:hint="cs"/>
          <w:sz w:val="40"/>
          <w:szCs w:val="40"/>
          <w:rtl/>
        </w:rPr>
        <w:t xml:space="preserve">שמי יורי, אני מרוסיה, בן </w:t>
      </w:r>
      <w:ins w:id="15" w:author="יוסי וקס" w:date="2022-12-19T17:32:00Z">
        <w:r w:rsidR="00417DE5">
          <w:rPr>
            <w:rFonts w:hint="cs"/>
            <w:sz w:val="40"/>
            <w:szCs w:val="40"/>
            <w:rtl/>
          </w:rPr>
          <w:t>65. (</w:t>
        </w:r>
      </w:ins>
      <w:r>
        <w:rPr>
          <w:rFonts w:hint="cs"/>
          <w:sz w:val="40"/>
          <w:szCs w:val="40"/>
          <w:rtl/>
        </w:rPr>
        <w:t>שישים וחמש.</w:t>
      </w:r>
      <w:ins w:id="16" w:author="יוסי וקס" w:date="2022-12-19T17:32:00Z">
        <w:r w:rsidR="00417DE5">
          <w:rPr>
            <w:rFonts w:hint="cs"/>
            <w:sz w:val="40"/>
            <w:szCs w:val="40"/>
            <w:rtl/>
          </w:rPr>
          <w:t>)</w:t>
        </w:r>
      </w:ins>
    </w:p>
    <w:p w14:paraId="55958ADE" w14:textId="66CB7B6E" w:rsidR="002724C1" w:rsidRDefault="00417DE5">
      <w:pPr>
        <w:spacing w:line="360" w:lineRule="auto"/>
        <w:rPr>
          <w:sz w:val="40"/>
          <w:szCs w:val="40"/>
          <w:rtl/>
        </w:rPr>
        <w:pPrChange w:id="17" w:author="יוסי וקס" w:date="2022-12-19T11:42:00Z">
          <w:pPr/>
        </w:pPrChange>
      </w:pPr>
      <w:ins w:id="18" w:author="יוסי וקס" w:date="2022-12-19T17:32:00Z">
        <w:r>
          <w:rPr>
            <w:rFonts w:hint="cs"/>
            <w:sz w:val="40"/>
            <w:szCs w:val="40"/>
            <w:rtl/>
          </w:rPr>
          <w:t>ה</w:t>
        </w:r>
      </w:ins>
      <w:r w:rsidR="00DF352D">
        <w:rPr>
          <w:rFonts w:hint="cs"/>
          <w:sz w:val="40"/>
          <w:szCs w:val="40"/>
          <w:rtl/>
        </w:rPr>
        <w:t xml:space="preserve">מקצוע שלי תוכניתן מתמטיקאי. </w:t>
      </w:r>
      <w:ins w:id="19" w:author="יוסי וקס" w:date="2022-12-19T17:33:00Z">
        <w:r>
          <w:rPr>
            <w:rFonts w:hint="cs"/>
            <w:sz w:val="40"/>
            <w:szCs w:val="40"/>
            <w:rtl/>
          </w:rPr>
          <w:t xml:space="preserve">יש לי </w:t>
        </w:r>
      </w:ins>
      <w:r w:rsidR="00DF352D">
        <w:rPr>
          <w:rFonts w:hint="cs"/>
          <w:sz w:val="40"/>
          <w:szCs w:val="40"/>
          <w:rtl/>
        </w:rPr>
        <w:t xml:space="preserve">דוקטורט. </w:t>
      </w:r>
    </w:p>
    <w:p w14:paraId="3068701A" w14:textId="00EE50EE" w:rsidR="00DF352D" w:rsidRDefault="00DF352D">
      <w:pPr>
        <w:spacing w:line="360" w:lineRule="auto"/>
        <w:rPr>
          <w:sz w:val="40"/>
          <w:szCs w:val="40"/>
          <w:rtl/>
        </w:rPr>
        <w:pPrChange w:id="20" w:author="יוסי וקס" w:date="2022-12-19T11:42:00Z">
          <w:pPr/>
        </w:pPrChange>
      </w:pPr>
      <w:r>
        <w:rPr>
          <w:rFonts w:hint="cs"/>
          <w:sz w:val="40"/>
          <w:szCs w:val="40"/>
          <w:rtl/>
        </w:rPr>
        <w:t xml:space="preserve">למדתי במוסקווה </w:t>
      </w:r>
      <w:del w:id="21" w:author="יוסי וקס" w:date="2022-12-19T17:33:00Z">
        <w:r w:rsidDel="00417DE5">
          <w:rPr>
            <w:rFonts w:hint="cs"/>
            <w:sz w:val="40"/>
            <w:szCs w:val="40"/>
            <w:rtl/>
          </w:rPr>
          <w:delText>באוניורסיתה</w:delText>
        </w:r>
      </w:del>
      <w:ins w:id="22" w:author="יוסי וקס" w:date="2022-12-19T17:33:00Z">
        <w:r w:rsidR="00417DE5">
          <w:rPr>
            <w:rFonts w:hint="cs"/>
            <w:sz w:val="40"/>
            <w:szCs w:val="40"/>
            <w:rtl/>
          </w:rPr>
          <w:t>באוניברסיטה</w:t>
        </w:r>
      </w:ins>
      <w:r>
        <w:rPr>
          <w:rFonts w:hint="cs"/>
          <w:sz w:val="40"/>
          <w:szCs w:val="40"/>
          <w:rtl/>
        </w:rPr>
        <w:t>.</w:t>
      </w:r>
    </w:p>
    <w:p w14:paraId="2971D131" w14:textId="7B56A865" w:rsidR="002724C1" w:rsidRDefault="00DF352D">
      <w:pPr>
        <w:spacing w:line="360" w:lineRule="auto"/>
        <w:rPr>
          <w:sz w:val="40"/>
          <w:szCs w:val="40"/>
          <w:rtl/>
        </w:rPr>
        <w:pPrChange w:id="23" w:author="יוסי וקס" w:date="2022-12-19T11:42:00Z">
          <w:pPr/>
        </w:pPrChange>
      </w:pPr>
      <w:r>
        <w:rPr>
          <w:rFonts w:hint="cs"/>
          <w:sz w:val="40"/>
          <w:szCs w:val="40"/>
          <w:rtl/>
        </w:rPr>
        <w:t>שם האישה לנה,</w:t>
      </w:r>
      <w:r w:rsidR="008513BF">
        <w:rPr>
          <w:rFonts w:hint="cs"/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 xml:space="preserve">היא בת </w:t>
      </w:r>
      <w:ins w:id="24" w:author="יוסי וקס" w:date="2022-12-19T17:33:00Z">
        <w:r w:rsidR="00417DE5">
          <w:rPr>
            <w:rFonts w:hint="cs"/>
            <w:sz w:val="40"/>
            <w:szCs w:val="40"/>
            <w:rtl/>
          </w:rPr>
          <w:t>64 (</w:t>
        </w:r>
      </w:ins>
      <w:r>
        <w:rPr>
          <w:rFonts w:hint="cs"/>
          <w:sz w:val="40"/>
          <w:szCs w:val="40"/>
          <w:rtl/>
        </w:rPr>
        <w:t>שישים וא</w:t>
      </w:r>
      <w:r w:rsidR="002724C1">
        <w:rPr>
          <w:rFonts w:hint="cs"/>
          <w:sz w:val="40"/>
          <w:szCs w:val="40"/>
          <w:rtl/>
        </w:rPr>
        <w:t>ר</w:t>
      </w:r>
      <w:r>
        <w:rPr>
          <w:rFonts w:hint="cs"/>
          <w:sz w:val="40"/>
          <w:szCs w:val="40"/>
          <w:rtl/>
        </w:rPr>
        <w:t>בע</w:t>
      </w:r>
      <w:r w:rsidR="002724C1">
        <w:rPr>
          <w:rFonts w:hint="cs"/>
          <w:sz w:val="40"/>
          <w:szCs w:val="40"/>
          <w:rtl/>
        </w:rPr>
        <w:t>.</w:t>
      </w:r>
      <w:ins w:id="25" w:author="יוסי וקס" w:date="2022-12-19T17:33:00Z">
        <w:r w:rsidR="00417DE5">
          <w:rPr>
            <w:rFonts w:hint="cs"/>
            <w:sz w:val="40"/>
            <w:szCs w:val="40"/>
            <w:rtl/>
          </w:rPr>
          <w:t>)</w:t>
        </w:r>
      </w:ins>
    </w:p>
    <w:p w14:paraId="159A3009" w14:textId="734BE4BF" w:rsidR="00DF352D" w:rsidRDefault="00DF352D">
      <w:pPr>
        <w:spacing w:line="360" w:lineRule="auto"/>
        <w:rPr>
          <w:sz w:val="40"/>
          <w:szCs w:val="40"/>
          <w:rtl/>
        </w:rPr>
        <w:pPrChange w:id="26" w:author="יוסי וקס" w:date="2022-12-19T11:42:00Z">
          <w:pPr/>
        </w:pPrChange>
      </w:pPr>
      <w:r>
        <w:rPr>
          <w:rFonts w:hint="cs"/>
          <w:sz w:val="40"/>
          <w:szCs w:val="40"/>
          <w:rtl/>
        </w:rPr>
        <w:t xml:space="preserve">היא למדה </w:t>
      </w:r>
      <w:del w:id="27" w:author="יוסי וקס" w:date="2022-12-19T17:34:00Z">
        <w:r w:rsidR="008513BF" w:rsidDel="00417DE5">
          <w:rPr>
            <w:rFonts w:hint="cs"/>
            <w:sz w:val="40"/>
            <w:szCs w:val="40"/>
            <w:rtl/>
          </w:rPr>
          <w:delText>ז</w:delText>
        </w:r>
        <w:r w:rsidDel="00417DE5">
          <w:rPr>
            <w:rFonts w:hint="cs"/>
            <w:sz w:val="40"/>
            <w:szCs w:val="40"/>
            <w:rtl/>
          </w:rPr>
          <w:delText xml:space="preserve">ם </w:delText>
        </w:r>
      </w:del>
      <w:ins w:id="28" w:author="יוסי וקס" w:date="2022-12-19T17:34:00Z">
        <w:r w:rsidR="00417DE5">
          <w:rPr>
            <w:rFonts w:hint="cs"/>
            <w:sz w:val="40"/>
            <w:szCs w:val="40"/>
            <w:rtl/>
          </w:rPr>
          <w:t xml:space="preserve">גם </w:t>
        </w:r>
      </w:ins>
      <w:del w:id="29" w:author="יוסי וקס" w:date="2022-12-19T17:34:00Z">
        <w:r w:rsidDel="00417DE5">
          <w:rPr>
            <w:rFonts w:hint="cs"/>
            <w:sz w:val="40"/>
            <w:szCs w:val="40"/>
            <w:rtl/>
          </w:rPr>
          <w:delText>באוני</w:delText>
        </w:r>
        <w:r w:rsidR="008513BF" w:rsidDel="00417DE5">
          <w:rPr>
            <w:rFonts w:hint="cs"/>
            <w:sz w:val="40"/>
            <w:szCs w:val="40"/>
            <w:rtl/>
          </w:rPr>
          <w:delText>ו</w:delText>
        </w:r>
        <w:r w:rsidDel="00417DE5">
          <w:rPr>
            <w:rFonts w:hint="cs"/>
            <w:sz w:val="40"/>
            <w:szCs w:val="40"/>
            <w:rtl/>
          </w:rPr>
          <w:delText>רסי</w:delText>
        </w:r>
        <w:r w:rsidR="008513BF" w:rsidDel="00417DE5">
          <w:rPr>
            <w:rFonts w:hint="cs"/>
            <w:sz w:val="40"/>
            <w:szCs w:val="40"/>
            <w:rtl/>
          </w:rPr>
          <w:delText>ת</w:delText>
        </w:r>
        <w:r w:rsidDel="00417DE5">
          <w:rPr>
            <w:rFonts w:hint="cs"/>
            <w:sz w:val="40"/>
            <w:szCs w:val="40"/>
            <w:rtl/>
          </w:rPr>
          <w:delText xml:space="preserve">ה </w:delText>
        </w:r>
      </w:del>
      <w:ins w:id="30" w:author="יוסי וקס" w:date="2022-12-19T17:34:00Z">
        <w:r w:rsidR="00417DE5">
          <w:rPr>
            <w:rFonts w:hint="cs"/>
            <w:sz w:val="40"/>
            <w:szCs w:val="40"/>
            <w:rtl/>
          </w:rPr>
          <w:t xml:space="preserve">באוניברסיטה </w:t>
        </w:r>
      </w:ins>
      <w:r>
        <w:rPr>
          <w:rFonts w:hint="cs"/>
          <w:sz w:val="40"/>
          <w:szCs w:val="40"/>
          <w:rtl/>
        </w:rPr>
        <w:t>איתי.</w:t>
      </w:r>
    </w:p>
    <w:p w14:paraId="6CAB61F4" w14:textId="1DAECFEE" w:rsidR="002724C1" w:rsidRDefault="008513BF">
      <w:pPr>
        <w:spacing w:line="360" w:lineRule="auto"/>
        <w:rPr>
          <w:sz w:val="40"/>
          <w:szCs w:val="40"/>
          <w:rtl/>
        </w:rPr>
        <w:pPrChange w:id="31" w:author="יוסי וקס" w:date="2022-12-19T11:42:00Z">
          <w:pPr/>
        </w:pPrChange>
      </w:pPr>
      <w:r>
        <w:rPr>
          <w:rFonts w:hint="cs"/>
          <w:sz w:val="40"/>
          <w:szCs w:val="40"/>
          <w:rtl/>
        </w:rPr>
        <w:t xml:space="preserve">אני עם </w:t>
      </w:r>
      <w:del w:id="32" w:author="יוסי וקס" w:date="2022-12-19T17:35:00Z">
        <w:r w:rsidDel="00417DE5">
          <w:rPr>
            <w:rFonts w:hint="cs"/>
            <w:sz w:val="40"/>
            <w:szCs w:val="40"/>
            <w:rtl/>
          </w:rPr>
          <w:delText xml:space="preserve">האיששא </w:delText>
        </w:r>
      </w:del>
      <w:ins w:id="33" w:author="יוסי וקס" w:date="2022-12-19T17:35:00Z">
        <w:r w:rsidR="00417DE5">
          <w:rPr>
            <w:rFonts w:hint="cs"/>
            <w:sz w:val="40"/>
            <w:szCs w:val="40"/>
            <w:rtl/>
          </w:rPr>
          <w:t>האישה</w:t>
        </w:r>
      </w:ins>
      <w:ins w:id="34" w:author="יוסי וקס" w:date="2022-12-19T19:03:00Z">
        <w:r w:rsidR="00A2289E">
          <w:rPr>
            <w:rFonts w:hint="cs"/>
            <w:sz w:val="40"/>
            <w:szCs w:val="40"/>
            <w:rtl/>
          </w:rPr>
          <w:t xml:space="preserve"> </w:t>
        </w:r>
      </w:ins>
      <w:r>
        <w:rPr>
          <w:rFonts w:hint="cs"/>
          <w:sz w:val="40"/>
          <w:szCs w:val="40"/>
          <w:rtl/>
        </w:rPr>
        <w:t xml:space="preserve">עליתי </w:t>
      </w:r>
      <w:del w:id="35" w:author="יוסי וקס" w:date="2022-12-19T17:35:00Z">
        <w:r w:rsidDel="00417DE5">
          <w:rPr>
            <w:rFonts w:hint="cs"/>
            <w:sz w:val="40"/>
            <w:szCs w:val="40"/>
            <w:rtl/>
          </w:rPr>
          <w:delText xml:space="preserve">לארץ </w:delText>
        </w:r>
      </w:del>
      <w:ins w:id="36" w:author="יוסי וקס" w:date="2022-12-19T17:35:00Z">
        <w:r w:rsidR="00417DE5">
          <w:rPr>
            <w:rFonts w:hint="cs"/>
            <w:sz w:val="40"/>
            <w:szCs w:val="40"/>
            <w:rtl/>
          </w:rPr>
          <w:t>ל</w:t>
        </w:r>
      </w:ins>
      <w:r>
        <w:rPr>
          <w:rFonts w:hint="cs"/>
          <w:sz w:val="40"/>
          <w:szCs w:val="40"/>
          <w:rtl/>
        </w:rPr>
        <w:t>ישראל מרוסיה.</w:t>
      </w:r>
    </w:p>
    <w:p w14:paraId="5066313E" w14:textId="3C4B18AF" w:rsidR="002724C1" w:rsidRDefault="008513BF">
      <w:pPr>
        <w:spacing w:line="360" w:lineRule="auto"/>
        <w:rPr>
          <w:sz w:val="40"/>
          <w:szCs w:val="40"/>
          <w:rtl/>
        </w:rPr>
        <w:pPrChange w:id="37" w:author="יוסי וקס" w:date="2022-12-19T11:42:00Z">
          <w:pPr/>
        </w:pPrChange>
      </w:pPr>
      <w:r>
        <w:rPr>
          <w:rFonts w:hint="cs"/>
          <w:sz w:val="40"/>
          <w:szCs w:val="40"/>
          <w:rtl/>
        </w:rPr>
        <w:t xml:space="preserve">אחר כך בתי עלתה </w:t>
      </w:r>
      <w:del w:id="38" w:author="יוסי וקס" w:date="2022-12-19T17:35:00Z">
        <w:r w:rsidDel="00417DE5">
          <w:rPr>
            <w:rFonts w:hint="cs"/>
            <w:sz w:val="40"/>
            <w:szCs w:val="40"/>
            <w:rtl/>
          </w:rPr>
          <w:delText>פה</w:delText>
        </w:r>
        <w:r w:rsidR="002724C1" w:rsidDel="00417DE5">
          <w:rPr>
            <w:rFonts w:hint="cs"/>
            <w:sz w:val="40"/>
            <w:szCs w:val="40"/>
            <w:rtl/>
          </w:rPr>
          <w:delText xml:space="preserve"> </w:delText>
        </w:r>
      </w:del>
      <w:ins w:id="39" w:author="יוסי וקס" w:date="2022-12-19T17:35:00Z">
        <w:r w:rsidR="00417DE5">
          <w:rPr>
            <w:rFonts w:hint="cs"/>
            <w:sz w:val="40"/>
            <w:szCs w:val="40"/>
            <w:rtl/>
          </w:rPr>
          <w:t xml:space="preserve">לישראל </w:t>
        </w:r>
      </w:ins>
      <w:r>
        <w:rPr>
          <w:rFonts w:hint="cs"/>
          <w:sz w:val="40"/>
          <w:szCs w:val="40"/>
          <w:rtl/>
        </w:rPr>
        <w:t>מ</w:t>
      </w:r>
      <w:ins w:id="40" w:author="יוסי וקס" w:date="2022-12-19T17:35:00Z">
        <w:r w:rsidR="00417DE5">
          <w:rPr>
            <w:rFonts w:hint="cs"/>
            <w:sz w:val="40"/>
            <w:szCs w:val="40"/>
            <w:rtl/>
          </w:rPr>
          <w:t>א</w:t>
        </w:r>
      </w:ins>
      <w:r>
        <w:rPr>
          <w:rFonts w:hint="cs"/>
          <w:sz w:val="40"/>
          <w:szCs w:val="40"/>
          <w:rtl/>
        </w:rPr>
        <w:t>וקר</w:t>
      </w:r>
      <w:ins w:id="41" w:author="יוסי וקס" w:date="2022-12-19T17:35:00Z">
        <w:r w:rsidR="00417DE5">
          <w:rPr>
            <w:rFonts w:hint="cs"/>
            <w:sz w:val="40"/>
            <w:szCs w:val="40"/>
            <w:rtl/>
          </w:rPr>
          <w:t>א</w:t>
        </w:r>
      </w:ins>
      <w:r>
        <w:rPr>
          <w:rFonts w:hint="cs"/>
          <w:sz w:val="40"/>
          <w:szCs w:val="40"/>
          <w:rtl/>
        </w:rPr>
        <w:t xml:space="preserve">ינה. </w:t>
      </w:r>
    </w:p>
    <w:p w14:paraId="64B0B549" w14:textId="77777777" w:rsidR="002724C1" w:rsidRDefault="008513BF">
      <w:pPr>
        <w:spacing w:line="360" w:lineRule="auto"/>
        <w:rPr>
          <w:sz w:val="40"/>
          <w:szCs w:val="40"/>
          <w:rtl/>
        </w:rPr>
        <w:pPrChange w:id="42" w:author="יוסי וקס" w:date="2022-12-19T11:42:00Z">
          <w:pPr/>
        </w:pPrChange>
      </w:pPr>
      <w:r>
        <w:rPr>
          <w:rFonts w:hint="cs"/>
          <w:sz w:val="40"/>
          <w:szCs w:val="40"/>
          <w:rtl/>
        </w:rPr>
        <w:t xml:space="preserve">שם בתי סבטלנה. </w:t>
      </w:r>
    </w:p>
    <w:p w14:paraId="1C8C4DF7" w14:textId="713162F2" w:rsidR="002724C1" w:rsidRDefault="008513BF">
      <w:pPr>
        <w:spacing w:line="360" w:lineRule="auto"/>
        <w:rPr>
          <w:sz w:val="40"/>
          <w:szCs w:val="40"/>
          <w:rtl/>
        </w:rPr>
        <w:pPrChange w:id="43" w:author="יוסי וקס" w:date="2022-12-19T11:42:00Z">
          <w:pPr/>
        </w:pPrChange>
      </w:pPr>
      <w:r>
        <w:rPr>
          <w:rFonts w:hint="cs"/>
          <w:sz w:val="40"/>
          <w:szCs w:val="40"/>
          <w:rtl/>
        </w:rPr>
        <w:t>היא</w:t>
      </w:r>
      <w:ins w:id="44" w:author="יוסי וקס" w:date="2022-12-19T17:36:00Z">
        <w:r w:rsidR="00417DE5">
          <w:rPr>
            <w:rFonts w:hint="cs"/>
            <w:sz w:val="40"/>
            <w:szCs w:val="40"/>
            <w:rtl/>
          </w:rPr>
          <w:t xml:space="preserve"> </w:t>
        </w:r>
      </w:ins>
      <w:r>
        <w:rPr>
          <w:rFonts w:hint="cs"/>
          <w:sz w:val="40"/>
          <w:szCs w:val="40"/>
          <w:rtl/>
        </w:rPr>
        <w:t>מדבר</w:t>
      </w:r>
      <w:ins w:id="45" w:author="יוסי וקס" w:date="2022-12-19T17:36:00Z">
        <w:r w:rsidR="00417DE5">
          <w:rPr>
            <w:rFonts w:hint="cs"/>
            <w:sz w:val="40"/>
            <w:szCs w:val="40"/>
            <w:rtl/>
          </w:rPr>
          <w:t>ת</w:t>
        </w:r>
      </w:ins>
      <w:r>
        <w:rPr>
          <w:rFonts w:hint="cs"/>
          <w:sz w:val="40"/>
          <w:szCs w:val="40"/>
          <w:rtl/>
        </w:rPr>
        <w:t xml:space="preserve"> עברית</w:t>
      </w:r>
      <w:r w:rsidR="002724C1">
        <w:rPr>
          <w:rFonts w:hint="cs"/>
          <w:sz w:val="40"/>
          <w:szCs w:val="40"/>
          <w:rtl/>
        </w:rPr>
        <w:t xml:space="preserve"> </w:t>
      </w:r>
      <w:del w:id="46" w:author="יוסי וקס" w:date="2022-12-19T17:36:00Z">
        <w:r w:rsidDel="00417DE5">
          <w:rPr>
            <w:rFonts w:hint="cs"/>
            <w:sz w:val="40"/>
            <w:szCs w:val="40"/>
            <w:rtl/>
          </w:rPr>
          <w:delText xml:space="preserve">ואחשיו </w:delText>
        </w:r>
      </w:del>
      <w:ins w:id="47" w:author="יוסי וקס" w:date="2022-12-19T17:36:00Z">
        <w:r w:rsidR="00417DE5">
          <w:rPr>
            <w:rFonts w:hint="cs"/>
            <w:sz w:val="40"/>
            <w:szCs w:val="40"/>
            <w:rtl/>
          </w:rPr>
          <w:t xml:space="preserve">ועכשיו </w:t>
        </w:r>
      </w:ins>
      <w:del w:id="48" w:author="יוסי וקס" w:date="2022-12-19T17:36:00Z">
        <w:r w:rsidDel="00417DE5">
          <w:rPr>
            <w:rFonts w:hint="cs"/>
            <w:sz w:val="40"/>
            <w:szCs w:val="40"/>
            <w:rtl/>
          </w:rPr>
          <w:delText>אובדת</w:delText>
        </w:r>
        <w:r w:rsidR="002724C1" w:rsidDel="00417DE5">
          <w:rPr>
            <w:rFonts w:hint="cs"/>
            <w:sz w:val="40"/>
            <w:szCs w:val="40"/>
            <w:rtl/>
          </w:rPr>
          <w:delText xml:space="preserve"> </w:delText>
        </w:r>
      </w:del>
      <w:ins w:id="49" w:author="יוסי וקס" w:date="2022-12-19T17:36:00Z">
        <w:r w:rsidR="00417DE5">
          <w:rPr>
            <w:rFonts w:hint="cs"/>
            <w:sz w:val="40"/>
            <w:szCs w:val="40"/>
            <w:rtl/>
          </w:rPr>
          <w:t xml:space="preserve">עובדת </w:t>
        </w:r>
      </w:ins>
      <w:del w:id="50" w:author="יוסי וקס" w:date="2022-12-19T17:37:00Z">
        <w:r w:rsidDel="00CA16E4">
          <w:rPr>
            <w:rFonts w:hint="cs"/>
            <w:sz w:val="40"/>
            <w:szCs w:val="40"/>
            <w:rtl/>
          </w:rPr>
          <w:delText>כמנחלת</w:delText>
        </w:r>
        <w:r w:rsidR="002724C1" w:rsidDel="00CA16E4">
          <w:rPr>
            <w:rFonts w:hint="cs"/>
            <w:sz w:val="40"/>
            <w:szCs w:val="40"/>
            <w:rtl/>
          </w:rPr>
          <w:delText xml:space="preserve"> </w:delText>
        </w:r>
      </w:del>
      <w:ins w:id="51" w:author="יוסי וקס" w:date="2022-12-19T17:37:00Z">
        <w:r w:rsidR="00CA16E4">
          <w:rPr>
            <w:rFonts w:hint="cs"/>
            <w:sz w:val="40"/>
            <w:szCs w:val="40"/>
            <w:rtl/>
          </w:rPr>
          <w:t xml:space="preserve">כמנהלת </w:t>
        </w:r>
      </w:ins>
      <w:r>
        <w:rPr>
          <w:rFonts w:hint="cs"/>
          <w:sz w:val="40"/>
          <w:szCs w:val="40"/>
          <w:rtl/>
        </w:rPr>
        <w:t xml:space="preserve">בחברה </w:t>
      </w:r>
      <w:del w:id="52" w:author="יוסי וקס" w:date="2022-12-19T17:37:00Z">
        <w:r w:rsidDel="00CA16E4">
          <w:rPr>
            <w:rFonts w:hint="cs"/>
            <w:sz w:val="40"/>
            <w:szCs w:val="40"/>
            <w:rtl/>
          </w:rPr>
          <w:delText xml:space="preserve">זגולה </w:delText>
        </w:r>
      </w:del>
      <w:ins w:id="53" w:author="יוסי וקס" w:date="2022-12-19T17:37:00Z">
        <w:r w:rsidR="00CA16E4">
          <w:rPr>
            <w:rFonts w:hint="cs"/>
            <w:sz w:val="40"/>
            <w:szCs w:val="40"/>
            <w:rtl/>
          </w:rPr>
          <w:t xml:space="preserve">גדולה </w:t>
        </w:r>
      </w:ins>
      <w:r>
        <w:rPr>
          <w:rFonts w:hint="cs"/>
          <w:sz w:val="40"/>
          <w:szCs w:val="40"/>
          <w:rtl/>
        </w:rPr>
        <w:t>לישראל.</w:t>
      </w:r>
    </w:p>
    <w:p w14:paraId="67323878" w14:textId="2D1E76D0" w:rsidR="008513BF" w:rsidRDefault="008513BF">
      <w:pPr>
        <w:spacing w:line="360" w:lineRule="auto"/>
        <w:rPr>
          <w:sz w:val="40"/>
          <w:szCs w:val="40"/>
          <w:rtl/>
        </w:rPr>
        <w:pPrChange w:id="54" w:author="יוסי וקס" w:date="2022-12-19T11:42:00Z">
          <w:pPr/>
        </w:pPrChange>
      </w:pPr>
      <w:del w:id="55" w:author="יוסי וקס" w:date="2022-12-19T17:37:00Z">
        <w:r w:rsidDel="00CA16E4">
          <w:rPr>
            <w:rFonts w:hint="cs"/>
            <w:sz w:val="40"/>
            <w:szCs w:val="40"/>
            <w:rtl/>
          </w:rPr>
          <w:delText xml:space="preserve">מקצועים </w:delText>
        </w:r>
      </w:del>
      <w:ins w:id="56" w:author="יוסי וקס" w:date="2022-12-19T17:37:00Z">
        <w:r w:rsidR="00CA16E4">
          <w:rPr>
            <w:rFonts w:hint="cs"/>
            <w:sz w:val="40"/>
            <w:szCs w:val="40"/>
            <w:rtl/>
          </w:rPr>
          <w:t xml:space="preserve">המקצוע </w:t>
        </w:r>
      </w:ins>
      <w:del w:id="57" w:author="יוסי וקס" w:date="2022-12-19T17:37:00Z">
        <w:r w:rsidDel="00CA16E4">
          <w:rPr>
            <w:rFonts w:hint="cs"/>
            <w:sz w:val="40"/>
            <w:szCs w:val="40"/>
            <w:rtl/>
          </w:rPr>
          <w:delText>שלך</w:delText>
        </w:r>
        <w:r w:rsidR="002724C1" w:rsidDel="00CA16E4">
          <w:rPr>
            <w:rFonts w:hint="cs"/>
            <w:sz w:val="40"/>
            <w:szCs w:val="40"/>
            <w:rtl/>
          </w:rPr>
          <w:delText xml:space="preserve"> </w:delText>
        </w:r>
      </w:del>
      <w:ins w:id="58" w:author="יוסי וקס" w:date="2022-12-19T17:37:00Z">
        <w:r w:rsidR="00CA16E4">
          <w:rPr>
            <w:rFonts w:hint="cs"/>
            <w:sz w:val="40"/>
            <w:szCs w:val="40"/>
            <w:rtl/>
          </w:rPr>
          <w:t xml:space="preserve">שלה </w:t>
        </w:r>
      </w:ins>
      <w:del w:id="59" w:author="יוסי וקס" w:date="2022-12-19T17:38:00Z">
        <w:r w:rsidDel="00CA16E4">
          <w:rPr>
            <w:rFonts w:hint="cs"/>
            <w:sz w:val="40"/>
            <w:szCs w:val="40"/>
            <w:rtl/>
          </w:rPr>
          <w:delText>תוחניכן</w:delText>
        </w:r>
        <w:r w:rsidR="002724C1" w:rsidDel="00CA16E4">
          <w:rPr>
            <w:rFonts w:hint="cs"/>
            <w:sz w:val="40"/>
            <w:szCs w:val="40"/>
            <w:rtl/>
          </w:rPr>
          <w:delText xml:space="preserve"> </w:delText>
        </w:r>
      </w:del>
      <w:ins w:id="60" w:author="יוסי וקס" w:date="2022-12-19T17:38:00Z">
        <w:r w:rsidR="00CA16E4">
          <w:rPr>
            <w:rFonts w:hint="cs"/>
            <w:sz w:val="40"/>
            <w:szCs w:val="40"/>
            <w:rtl/>
          </w:rPr>
          <w:t xml:space="preserve">תוכניתנית </w:t>
        </w:r>
      </w:ins>
      <w:r>
        <w:rPr>
          <w:rFonts w:hint="cs"/>
          <w:sz w:val="40"/>
          <w:szCs w:val="40"/>
          <w:rtl/>
        </w:rPr>
        <w:t>מתמטקאית</w:t>
      </w:r>
      <w:r w:rsidR="002724C1">
        <w:rPr>
          <w:rFonts w:hint="cs"/>
          <w:sz w:val="40"/>
          <w:szCs w:val="40"/>
          <w:rtl/>
        </w:rPr>
        <w:t xml:space="preserve"> </w:t>
      </w:r>
      <w:del w:id="61" w:author="יוסי וקס" w:date="2022-12-19T17:43:00Z">
        <w:r w:rsidDel="00CA16E4">
          <w:rPr>
            <w:rFonts w:hint="cs"/>
            <w:sz w:val="40"/>
            <w:szCs w:val="40"/>
            <w:rtl/>
          </w:rPr>
          <w:delText xml:space="preserve">וזמן </w:delText>
        </w:r>
      </w:del>
      <w:ins w:id="62" w:author="יוסי וקס" w:date="2022-12-19T17:43:00Z">
        <w:r w:rsidR="00CA16E4">
          <w:rPr>
            <w:rFonts w:hint="cs"/>
            <w:sz w:val="40"/>
            <w:szCs w:val="40"/>
            <w:rtl/>
          </w:rPr>
          <w:t xml:space="preserve">ושרה </w:t>
        </w:r>
      </w:ins>
      <w:r>
        <w:rPr>
          <w:rFonts w:hint="cs"/>
          <w:sz w:val="40"/>
          <w:szCs w:val="40"/>
          <w:rtl/>
        </w:rPr>
        <w:t xml:space="preserve">בלוז. </w:t>
      </w:r>
    </w:p>
    <w:p w14:paraId="0AB26946" w14:textId="77777777" w:rsidR="00CA16E4" w:rsidRDefault="008513BF" w:rsidP="00EE4522">
      <w:pPr>
        <w:spacing w:line="360" w:lineRule="auto"/>
        <w:rPr>
          <w:ins w:id="63" w:author="יוסי וקס" w:date="2022-12-19T17:44:00Z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שם </w:t>
      </w:r>
      <w:del w:id="64" w:author="יוסי וקס" w:date="2022-12-19T17:43:00Z">
        <w:r w:rsidDel="00CA16E4">
          <w:rPr>
            <w:rFonts w:hint="cs"/>
            <w:sz w:val="40"/>
            <w:szCs w:val="40"/>
            <w:rtl/>
          </w:rPr>
          <w:delText xml:space="preserve">מחד </w:delText>
        </w:r>
      </w:del>
      <w:ins w:id="65" w:author="יוסי וקס" w:date="2022-12-19T17:44:00Z">
        <w:r w:rsidR="00CA16E4">
          <w:rPr>
            <w:rFonts w:hint="cs"/>
            <w:sz w:val="40"/>
            <w:szCs w:val="40"/>
            <w:rtl/>
          </w:rPr>
          <w:t>ה</w:t>
        </w:r>
      </w:ins>
      <w:ins w:id="66" w:author="יוסי וקס" w:date="2022-12-19T17:43:00Z">
        <w:r w:rsidR="00CA16E4">
          <w:rPr>
            <w:rFonts w:hint="cs"/>
            <w:sz w:val="40"/>
            <w:szCs w:val="40"/>
            <w:rtl/>
          </w:rPr>
          <w:t xml:space="preserve">נכד </w:t>
        </w:r>
      </w:ins>
      <w:del w:id="67" w:author="יוסי וקס" w:date="2022-12-19T17:43:00Z">
        <w:r w:rsidDel="00CA16E4">
          <w:rPr>
            <w:rFonts w:hint="cs"/>
            <w:sz w:val="40"/>
            <w:szCs w:val="40"/>
            <w:rtl/>
          </w:rPr>
          <w:delText>טתה</w:delText>
        </w:r>
      </w:del>
      <w:ins w:id="68" w:author="יוסי וקס" w:date="2022-12-19T17:43:00Z">
        <w:r w:rsidR="00CA16E4">
          <w:rPr>
            <w:rFonts w:hint="cs"/>
            <w:sz w:val="40"/>
            <w:szCs w:val="40"/>
            <w:rtl/>
          </w:rPr>
          <w:t>פ</w:t>
        </w:r>
      </w:ins>
      <w:ins w:id="69" w:author="יוסי וקס" w:date="2022-12-19T17:44:00Z">
        <w:r w:rsidR="00CA16E4">
          <w:rPr>
            <w:rFonts w:hint="cs"/>
            <w:sz w:val="40"/>
            <w:szCs w:val="40"/>
            <w:rtl/>
          </w:rPr>
          <w:t>יוטר</w:t>
        </w:r>
      </w:ins>
      <w:r>
        <w:rPr>
          <w:rFonts w:hint="cs"/>
          <w:sz w:val="40"/>
          <w:szCs w:val="40"/>
          <w:rtl/>
        </w:rPr>
        <w:t xml:space="preserve">, </w:t>
      </w:r>
      <w:ins w:id="70" w:author="יוסי וקס" w:date="2022-12-19T17:44:00Z">
        <w:r w:rsidR="00CA16E4">
          <w:rPr>
            <w:rFonts w:hint="cs"/>
            <w:sz w:val="40"/>
            <w:szCs w:val="40"/>
            <w:rtl/>
          </w:rPr>
          <w:t>הוא בן 6,</w:t>
        </w:r>
      </w:ins>
    </w:p>
    <w:p w14:paraId="6D012394" w14:textId="39715D4C" w:rsidR="002724C1" w:rsidRDefault="008513BF">
      <w:pPr>
        <w:spacing w:line="360" w:lineRule="auto"/>
        <w:rPr>
          <w:sz w:val="40"/>
          <w:szCs w:val="40"/>
          <w:rtl/>
        </w:rPr>
        <w:pPrChange w:id="71" w:author="יוסי וקס" w:date="2022-12-19T11:42:00Z">
          <w:pPr/>
        </w:pPrChange>
      </w:pPr>
      <w:r>
        <w:rPr>
          <w:rFonts w:hint="cs"/>
          <w:sz w:val="40"/>
          <w:szCs w:val="40"/>
          <w:rtl/>
        </w:rPr>
        <w:t xml:space="preserve">שם </w:t>
      </w:r>
      <w:ins w:id="72" w:author="יוסי וקס" w:date="2022-12-19T17:44:00Z">
        <w:r w:rsidR="00CA16E4">
          <w:rPr>
            <w:rFonts w:hint="cs"/>
            <w:sz w:val="40"/>
            <w:szCs w:val="40"/>
            <w:rtl/>
          </w:rPr>
          <w:t>ה</w:t>
        </w:r>
      </w:ins>
      <w:r>
        <w:rPr>
          <w:rFonts w:hint="cs"/>
          <w:sz w:val="40"/>
          <w:szCs w:val="40"/>
          <w:rtl/>
        </w:rPr>
        <w:t>נכדה</w:t>
      </w:r>
      <w:r w:rsidR="002724C1">
        <w:rPr>
          <w:rFonts w:hint="cs"/>
          <w:sz w:val="40"/>
          <w:szCs w:val="40"/>
          <w:rtl/>
        </w:rPr>
        <w:t xml:space="preserve"> </w:t>
      </w:r>
      <w:del w:id="73" w:author="יוסי וקס" w:date="2022-12-19T17:44:00Z">
        <w:r w:rsidDel="00CA16E4">
          <w:rPr>
            <w:rFonts w:hint="cs"/>
            <w:sz w:val="40"/>
            <w:szCs w:val="40"/>
            <w:rtl/>
          </w:rPr>
          <w:delText>קסמיע</w:delText>
        </w:r>
      </w:del>
      <w:ins w:id="74" w:author="יוסי וקס" w:date="2022-12-19T17:44:00Z">
        <w:r w:rsidR="00CA16E4">
          <w:rPr>
            <w:rFonts w:hint="cs"/>
            <w:sz w:val="40"/>
            <w:szCs w:val="40"/>
            <w:rtl/>
          </w:rPr>
          <w:t>קסניה</w:t>
        </w:r>
      </w:ins>
      <w:r w:rsidR="002724C1">
        <w:rPr>
          <w:rFonts w:hint="cs"/>
          <w:sz w:val="40"/>
          <w:szCs w:val="40"/>
          <w:rtl/>
        </w:rPr>
        <w:t>.</w:t>
      </w:r>
      <w:ins w:id="75" w:author="יוסי וקס" w:date="2022-12-19T17:44:00Z">
        <w:r w:rsidR="00CA16E4">
          <w:rPr>
            <w:rFonts w:hint="cs"/>
            <w:sz w:val="40"/>
            <w:szCs w:val="40"/>
            <w:rtl/>
          </w:rPr>
          <w:t xml:space="preserve"> היא בת 10.</w:t>
        </w:r>
      </w:ins>
    </w:p>
    <w:p w14:paraId="392F122B" w14:textId="10619A5F" w:rsidR="002724C1" w:rsidDel="00CA16E4" w:rsidRDefault="008513BF">
      <w:pPr>
        <w:spacing w:line="360" w:lineRule="auto"/>
        <w:rPr>
          <w:del w:id="76" w:author="יוסי וקס" w:date="2022-12-19T17:44:00Z"/>
          <w:sz w:val="40"/>
          <w:szCs w:val="40"/>
          <w:rtl/>
        </w:rPr>
        <w:pPrChange w:id="77" w:author="יוסי וקס" w:date="2022-12-19T11:42:00Z">
          <w:pPr/>
        </w:pPrChange>
      </w:pPr>
      <w:del w:id="78" w:author="יוסי וקס" w:date="2022-12-19T17:44:00Z">
        <w:r w:rsidDel="00CA16E4">
          <w:rPr>
            <w:rFonts w:hint="cs"/>
            <w:sz w:val="40"/>
            <w:szCs w:val="40"/>
            <w:rtl/>
          </w:rPr>
          <w:delText xml:space="preserve">בן שש ובת עשר. </w:delText>
        </w:r>
      </w:del>
    </w:p>
    <w:p w14:paraId="5549A497" w14:textId="581BBF6C" w:rsidR="002724C1" w:rsidRDefault="008513BF">
      <w:pPr>
        <w:spacing w:line="360" w:lineRule="auto"/>
        <w:rPr>
          <w:sz w:val="40"/>
          <w:szCs w:val="40"/>
          <w:rtl/>
        </w:rPr>
        <w:pPrChange w:id="79" w:author="יוסי וקס" w:date="2022-12-19T11:42:00Z">
          <w:pPr/>
        </w:pPrChange>
      </w:pPr>
      <w:del w:id="80" w:author="יוסי וקס" w:date="2022-12-19T17:45:00Z">
        <w:r w:rsidDel="00CA16E4">
          <w:rPr>
            <w:rFonts w:hint="cs"/>
            <w:sz w:val="40"/>
            <w:szCs w:val="40"/>
            <w:rtl/>
          </w:rPr>
          <w:delText>אחשב</w:delText>
        </w:r>
        <w:r w:rsidR="002724C1" w:rsidDel="00CA16E4">
          <w:rPr>
            <w:rFonts w:hint="cs"/>
            <w:sz w:val="40"/>
            <w:szCs w:val="40"/>
            <w:rtl/>
          </w:rPr>
          <w:delText xml:space="preserve"> </w:delText>
        </w:r>
      </w:del>
      <w:ins w:id="81" w:author="יוסי וקס" w:date="2022-12-19T17:45:00Z">
        <w:r w:rsidR="00CA16E4">
          <w:rPr>
            <w:rFonts w:hint="cs"/>
            <w:sz w:val="40"/>
            <w:szCs w:val="40"/>
            <w:rtl/>
          </w:rPr>
          <w:t xml:space="preserve">עכשיו הם לומדים </w:t>
        </w:r>
      </w:ins>
      <w:r>
        <w:rPr>
          <w:rFonts w:hint="cs"/>
          <w:sz w:val="40"/>
          <w:szCs w:val="40"/>
          <w:rtl/>
        </w:rPr>
        <w:t>בבית ספר גורדון</w:t>
      </w:r>
      <w:r w:rsidR="002724C1">
        <w:rPr>
          <w:rFonts w:hint="cs"/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בפתח תקווה</w:t>
      </w:r>
      <w:r w:rsidR="002724C1">
        <w:rPr>
          <w:rFonts w:hint="cs"/>
          <w:sz w:val="40"/>
          <w:szCs w:val="40"/>
          <w:rtl/>
        </w:rPr>
        <w:t>.</w:t>
      </w:r>
      <w:ins w:id="82" w:author="יוסי וקס" w:date="2022-12-19T17:46:00Z">
        <w:r w:rsidR="00CA16E4" w:rsidRPr="00CA16E4">
          <w:rPr>
            <w:rFonts w:hint="cs"/>
            <w:sz w:val="40"/>
            <w:szCs w:val="40"/>
            <w:rtl/>
          </w:rPr>
          <w:t xml:space="preserve"> </w:t>
        </w:r>
      </w:ins>
    </w:p>
    <w:p w14:paraId="56A75204" w14:textId="2EB84F53" w:rsidR="002724C1" w:rsidRDefault="008513BF">
      <w:pPr>
        <w:spacing w:line="360" w:lineRule="auto"/>
        <w:rPr>
          <w:sz w:val="40"/>
          <w:szCs w:val="40"/>
          <w:rtl/>
        </w:rPr>
        <w:pPrChange w:id="83" w:author="יוסי וקס" w:date="2022-12-19T17:47:00Z">
          <w:pPr/>
        </w:pPrChange>
      </w:pPr>
      <w:r>
        <w:rPr>
          <w:rFonts w:hint="cs"/>
          <w:sz w:val="40"/>
          <w:szCs w:val="40"/>
          <w:rtl/>
        </w:rPr>
        <w:lastRenderedPageBreak/>
        <w:t>הכלב שלי</w:t>
      </w:r>
      <w:del w:id="84" w:author="יוסי וקס" w:date="2022-12-19T17:46:00Z">
        <w:r w:rsidDel="00CA16E4">
          <w:rPr>
            <w:rFonts w:hint="cs"/>
            <w:sz w:val="40"/>
            <w:szCs w:val="40"/>
            <w:rtl/>
          </w:rPr>
          <w:delText xml:space="preserve"> "קורצהאאר</w:delText>
        </w:r>
      </w:del>
      <w:r>
        <w:rPr>
          <w:rFonts w:hint="cs"/>
          <w:sz w:val="40"/>
          <w:szCs w:val="40"/>
          <w:rtl/>
        </w:rPr>
        <w:t xml:space="preserve">. </w:t>
      </w:r>
      <w:del w:id="85" w:author="יוסי וקס" w:date="2022-12-19T17:46:00Z">
        <w:r w:rsidDel="00CA16E4">
          <w:rPr>
            <w:rFonts w:hint="cs"/>
            <w:sz w:val="40"/>
            <w:szCs w:val="40"/>
            <w:rtl/>
          </w:rPr>
          <w:delText xml:space="preserve">היא </w:delText>
        </w:r>
      </w:del>
      <w:ins w:id="86" w:author="יוסי וקס" w:date="2022-12-19T17:47:00Z">
        <w:r w:rsidR="00CA16E4">
          <w:rPr>
            <w:rFonts w:hint="cs"/>
            <w:sz w:val="40"/>
            <w:szCs w:val="40"/>
            <w:rtl/>
          </w:rPr>
          <w:t xml:space="preserve">הוא כלב </w:t>
        </w:r>
      </w:ins>
      <w:r>
        <w:rPr>
          <w:rFonts w:hint="cs"/>
          <w:sz w:val="40"/>
          <w:szCs w:val="40"/>
          <w:rtl/>
        </w:rPr>
        <w:t xml:space="preserve">צייד, </w:t>
      </w:r>
      <w:del w:id="87" w:author="יוסי וקס" w:date="2022-12-19T17:47:00Z">
        <w:r w:rsidDel="00001EEC">
          <w:rPr>
            <w:rFonts w:hint="cs"/>
            <w:sz w:val="40"/>
            <w:szCs w:val="40"/>
            <w:rtl/>
          </w:rPr>
          <w:delText>תיחון</w:delText>
        </w:r>
        <w:r w:rsidR="002724C1" w:rsidDel="00001EEC">
          <w:rPr>
            <w:rFonts w:hint="cs"/>
            <w:sz w:val="40"/>
            <w:szCs w:val="40"/>
            <w:rtl/>
          </w:rPr>
          <w:delText>.</w:delText>
        </w:r>
      </w:del>
    </w:p>
    <w:p w14:paraId="1DDBDF7D" w14:textId="205361EE" w:rsidR="002724C1" w:rsidRDefault="008513BF">
      <w:pPr>
        <w:spacing w:line="360" w:lineRule="auto"/>
        <w:rPr>
          <w:sz w:val="40"/>
          <w:szCs w:val="40"/>
          <w:rtl/>
        </w:rPr>
        <w:pPrChange w:id="88" w:author="יוסי וקס" w:date="2022-12-19T11:42:00Z">
          <w:pPr/>
        </w:pPrChange>
      </w:pPr>
      <w:r>
        <w:rPr>
          <w:rFonts w:hint="cs"/>
          <w:sz w:val="40"/>
          <w:szCs w:val="40"/>
          <w:rtl/>
        </w:rPr>
        <w:t>שוקל שלושים</w:t>
      </w:r>
      <w:r w:rsidR="002724C1">
        <w:rPr>
          <w:rFonts w:hint="cs"/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ק"ג בערך. הוא טוב</w:t>
      </w:r>
      <w:ins w:id="89" w:author="יוסי וקס" w:date="2022-12-19T17:47:00Z">
        <w:r w:rsidR="00001EEC">
          <w:rPr>
            <w:rFonts w:hint="cs"/>
            <w:sz w:val="40"/>
            <w:szCs w:val="40"/>
            <w:rtl/>
          </w:rPr>
          <w:t>,</w:t>
        </w:r>
      </w:ins>
      <w:r>
        <w:rPr>
          <w:rFonts w:hint="cs"/>
          <w:sz w:val="40"/>
          <w:szCs w:val="40"/>
          <w:rtl/>
        </w:rPr>
        <w:t xml:space="preserve"> חכם ונאמן.</w:t>
      </w:r>
    </w:p>
    <w:p w14:paraId="7D19CCAA" w14:textId="34B3AD2C" w:rsidR="002724C1" w:rsidRDefault="008513BF">
      <w:pPr>
        <w:spacing w:line="360" w:lineRule="auto"/>
        <w:rPr>
          <w:sz w:val="40"/>
          <w:szCs w:val="40"/>
          <w:rtl/>
        </w:rPr>
        <w:pPrChange w:id="90" w:author="יוסי וקס" w:date="2022-12-19T11:42:00Z">
          <w:pPr/>
        </w:pPrChange>
      </w:pPr>
      <w:r>
        <w:rPr>
          <w:rFonts w:hint="cs"/>
          <w:sz w:val="40"/>
          <w:szCs w:val="40"/>
          <w:rtl/>
        </w:rPr>
        <w:t xml:space="preserve">אני גר חמש דקות </w:t>
      </w:r>
      <w:del w:id="91" w:author="יוסי וקס" w:date="2022-12-19T17:48:00Z">
        <w:r w:rsidDel="00001EEC">
          <w:rPr>
            <w:rFonts w:hint="cs"/>
            <w:sz w:val="40"/>
            <w:szCs w:val="40"/>
            <w:rtl/>
          </w:rPr>
          <w:delText>על ידי בתי</w:delText>
        </w:r>
      </w:del>
      <w:ins w:id="92" w:author="יוסי וקס" w:date="2022-12-19T17:48:00Z">
        <w:r w:rsidR="00001EEC">
          <w:rPr>
            <w:rFonts w:hint="cs"/>
            <w:sz w:val="40"/>
            <w:szCs w:val="40"/>
            <w:rtl/>
          </w:rPr>
          <w:t>מביתי.</w:t>
        </w:r>
      </w:ins>
      <w:r>
        <w:rPr>
          <w:rFonts w:hint="cs"/>
          <w:sz w:val="40"/>
          <w:szCs w:val="40"/>
          <w:rtl/>
        </w:rPr>
        <w:t>.</w:t>
      </w:r>
      <w:r w:rsidR="002724C1">
        <w:rPr>
          <w:rFonts w:hint="cs"/>
          <w:sz w:val="40"/>
          <w:szCs w:val="40"/>
          <w:rtl/>
        </w:rPr>
        <w:t xml:space="preserve"> </w:t>
      </w:r>
    </w:p>
    <w:p w14:paraId="27214E90" w14:textId="77777777" w:rsidR="002724C1" w:rsidRDefault="008513BF">
      <w:pPr>
        <w:spacing w:line="360" w:lineRule="auto"/>
        <w:rPr>
          <w:sz w:val="40"/>
          <w:szCs w:val="40"/>
          <w:rtl/>
        </w:rPr>
        <w:pPrChange w:id="93" w:author="יוסי וקס" w:date="2022-12-19T11:42:00Z">
          <w:pPr/>
        </w:pPrChange>
      </w:pPr>
      <w:r>
        <w:rPr>
          <w:rFonts w:hint="cs"/>
          <w:sz w:val="40"/>
          <w:szCs w:val="40"/>
          <w:rtl/>
        </w:rPr>
        <w:t>זה נוח, טוב מאוד.</w:t>
      </w:r>
    </w:p>
    <w:p w14:paraId="13F585BB" w14:textId="74CEE13F" w:rsidR="002724C1" w:rsidRDefault="008513BF">
      <w:pPr>
        <w:spacing w:line="360" w:lineRule="auto"/>
        <w:rPr>
          <w:sz w:val="40"/>
          <w:szCs w:val="40"/>
          <w:rtl/>
        </w:rPr>
        <w:pPrChange w:id="94" w:author="יוסי וקס" w:date="2022-12-19T11:42:00Z">
          <w:pPr/>
        </w:pPrChange>
      </w:pPr>
      <w:r>
        <w:rPr>
          <w:rFonts w:hint="cs"/>
          <w:sz w:val="40"/>
          <w:szCs w:val="40"/>
          <w:rtl/>
        </w:rPr>
        <w:t xml:space="preserve">אנחנו </w:t>
      </w:r>
      <w:del w:id="95" w:author="יוסי וקס" w:date="2022-12-19T17:48:00Z">
        <w:r w:rsidDel="00001EEC">
          <w:rPr>
            <w:rFonts w:hint="cs"/>
            <w:sz w:val="40"/>
            <w:szCs w:val="40"/>
            <w:rtl/>
          </w:rPr>
          <w:delText xml:space="preserve">חוזרים </w:delText>
        </w:r>
      </w:del>
      <w:ins w:id="96" w:author="יוסי וקס" w:date="2022-12-19T17:48:00Z">
        <w:r w:rsidR="00001EEC">
          <w:rPr>
            <w:rFonts w:hint="cs"/>
            <w:sz w:val="40"/>
            <w:szCs w:val="40"/>
            <w:rtl/>
          </w:rPr>
          <w:t xml:space="preserve">עוזרים </w:t>
        </w:r>
      </w:ins>
      <w:r>
        <w:rPr>
          <w:rFonts w:hint="cs"/>
          <w:sz w:val="40"/>
          <w:szCs w:val="40"/>
          <w:rtl/>
        </w:rPr>
        <w:t xml:space="preserve">לביתי </w:t>
      </w:r>
      <w:del w:id="97" w:author="יוסי וקס" w:date="2022-12-19T17:48:00Z">
        <w:r w:rsidDel="00001EEC">
          <w:rPr>
            <w:rFonts w:hint="cs"/>
            <w:sz w:val="40"/>
            <w:szCs w:val="40"/>
            <w:rtl/>
          </w:rPr>
          <w:delText xml:space="preserve">את </w:delText>
        </w:r>
      </w:del>
      <w:ins w:id="98" w:author="יוסי וקס" w:date="2022-12-19T17:48:00Z">
        <w:r w:rsidR="00001EEC">
          <w:rPr>
            <w:rFonts w:hint="cs"/>
            <w:sz w:val="40"/>
            <w:szCs w:val="40"/>
            <w:rtl/>
          </w:rPr>
          <w:t>עם ה</w:t>
        </w:r>
      </w:ins>
      <w:r>
        <w:rPr>
          <w:rFonts w:hint="cs"/>
          <w:sz w:val="40"/>
          <w:szCs w:val="40"/>
          <w:rtl/>
        </w:rPr>
        <w:t>נכדים</w:t>
      </w:r>
      <w:r w:rsidR="002724C1">
        <w:rPr>
          <w:rFonts w:hint="cs"/>
          <w:sz w:val="40"/>
          <w:szCs w:val="40"/>
          <w:rtl/>
        </w:rPr>
        <w:t>.</w:t>
      </w:r>
    </w:p>
    <w:p w14:paraId="31706BFF" w14:textId="10FCCD97" w:rsidR="002724C1" w:rsidRDefault="002724C1">
      <w:pPr>
        <w:spacing w:line="360" w:lineRule="auto"/>
        <w:rPr>
          <w:sz w:val="40"/>
          <w:szCs w:val="40"/>
          <w:rtl/>
        </w:rPr>
        <w:pPrChange w:id="99" w:author="יוסי וקס" w:date="2022-12-19T11:42:00Z">
          <w:pPr/>
        </w:pPrChange>
      </w:pPr>
      <w:r>
        <w:rPr>
          <w:rFonts w:hint="cs"/>
          <w:sz w:val="40"/>
          <w:szCs w:val="40"/>
          <w:rtl/>
        </w:rPr>
        <w:t xml:space="preserve">אנחנו אוהבים </w:t>
      </w:r>
      <w:del w:id="100" w:author="יוסי וקס" w:date="2022-12-19T17:48:00Z">
        <w:r w:rsidDel="00001EEC">
          <w:rPr>
            <w:rFonts w:hint="cs"/>
            <w:sz w:val="40"/>
            <w:szCs w:val="40"/>
            <w:rtl/>
          </w:rPr>
          <w:delText>ללחת</w:delText>
        </w:r>
      </w:del>
      <w:ins w:id="101" w:author="יוסי וקס" w:date="2022-12-19T17:48:00Z">
        <w:r w:rsidR="00001EEC">
          <w:rPr>
            <w:rFonts w:hint="cs"/>
            <w:sz w:val="40"/>
            <w:szCs w:val="40"/>
            <w:rtl/>
          </w:rPr>
          <w:t>ללכת</w:t>
        </w:r>
      </w:ins>
      <w:r>
        <w:rPr>
          <w:rFonts w:hint="cs"/>
          <w:sz w:val="40"/>
          <w:szCs w:val="40"/>
          <w:rtl/>
        </w:rPr>
        <w:t>, לטייל, לחג</w:t>
      </w:r>
      <w:ins w:id="102" w:author="יוסי וקס" w:date="2022-12-19T17:48:00Z">
        <w:r w:rsidR="00001EEC">
          <w:rPr>
            <w:rFonts w:hint="cs"/>
            <w:sz w:val="40"/>
            <w:szCs w:val="40"/>
            <w:rtl/>
          </w:rPr>
          <w:t>ו</w:t>
        </w:r>
      </w:ins>
      <w:r>
        <w:rPr>
          <w:rFonts w:hint="cs"/>
          <w:sz w:val="40"/>
          <w:szCs w:val="40"/>
          <w:rtl/>
        </w:rPr>
        <w:t>ג.</w:t>
      </w:r>
    </w:p>
    <w:p w14:paraId="33B2299B" w14:textId="6B30C391" w:rsidR="008513BF" w:rsidRDefault="002724C1">
      <w:pPr>
        <w:spacing w:line="360" w:lineRule="auto"/>
        <w:rPr>
          <w:sz w:val="40"/>
          <w:szCs w:val="40"/>
          <w:rtl/>
        </w:rPr>
        <w:pPrChange w:id="103" w:author="יוסי וקס" w:date="2022-12-19T11:42:00Z">
          <w:pPr/>
        </w:pPrChange>
      </w:pPr>
      <w:r>
        <w:rPr>
          <w:rFonts w:hint="cs"/>
          <w:sz w:val="40"/>
          <w:szCs w:val="40"/>
          <w:rtl/>
        </w:rPr>
        <w:t xml:space="preserve">אנחנו אוהבים להיות </w:t>
      </w:r>
      <w:del w:id="104" w:author="יוסי וקס" w:date="2022-12-19T17:49:00Z">
        <w:r w:rsidDel="00001EEC">
          <w:rPr>
            <w:rFonts w:hint="cs"/>
            <w:sz w:val="40"/>
            <w:szCs w:val="40"/>
            <w:rtl/>
          </w:rPr>
          <w:delText xml:space="preserve">בארץ </w:delText>
        </w:r>
      </w:del>
      <w:ins w:id="105" w:author="יוסי וקס" w:date="2022-12-19T17:49:00Z">
        <w:r w:rsidR="00001EEC">
          <w:rPr>
            <w:rFonts w:hint="cs"/>
            <w:sz w:val="40"/>
            <w:szCs w:val="40"/>
            <w:rtl/>
          </w:rPr>
          <w:t>ב</w:t>
        </w:r>
      </w:ins>
      <w:r>
        <w:rPr>
          <w:rFonts w:hint="cs"/>
          <w:sz w:val="40"/>
          <w:szCs w:val="40"/>
          <w:rtl/>
        </w:rPr>
        <w:t xml:space="preserve">ישראל ואסירי תודה </w:t>
      </w:r>
      <w:del w:id="106" w:author="יוסי וקס" w:date="2022-12-19T17:50:00Z">
        <w:r w:rsidDel="00001EEC">
          <w:rPr>
            <w:rFonts w:hint="cs"/>
            <w:sz w:val="40"/>
            <w:szCs w:val="40"/>
            <w:rtl/>
          </w:rPr>
          <w:delText xml:space="preserve">למדינה </w:delText>
        </w:r>
      </w:del>
      <w:ins w:id="107" w:author="יוסי וקס" w:date="2022-12-19T17:50:00Z">
        <w:r w:rsidR="00001EEC">
          <w:rPr>
            <w:rFonts w:hint="cs"/>
            <w:sz w:val="40"/>
            <w:szCs w:val="40"/>
            <w:rtl/>
          </w:rPr>
          <w:t>למדינ</w:t>
        </w:r>
      </w:ins>
      <w:ins w:id="108" w:author="יוסי וקס" w:date="2022-12-19T17:51:00Z">
        <w:r w:rsidR="00001EEC">
          <w:rPr>
            <w:rFonts w:hint="cs"/>
            <w:sz w:val="40"/>
            <w:szCs w:val="40"/>
            <w:rtl/>
          </w:rPr>
          <w:t>ה</w:t>
        </w:r>
      </w:ins>
      <w:ins w:id="109" w:author="יוסי וקס" w:date="2022-12-19T17:50:00Z">
        <w:r w:rsidR="00001EEC">
          <w:rPr>
            <w:rFonts w:hint="cs"/>
            <w:sz w:val="40"/>
            <w:szCs w:val="40"/>
            <w:rtl/>
          </w:rPr>
          <w:t xml:space="preserve">, לממשלה, </w:t>
        </w:r>
      </w:ins>
      <w:ins w:id="110" w:author="יוסי וקס" w:date="2022-12-19T17:51:00Z">
        <w:r w:rsidR="00001EEC">
          <w:rPr>
            <w:rFonts w:hint="cs"/>
            <w:sz w:val="40"/>
            <w:szCs w:val="40"/>
            <w:rtl/>
          </w:rPr>
          <w:t>ו</w:t>
        </w:r>
      </w:ins>
      <w:ins w:id="111" w:author="יוסי וקס" w:date="2022-12-19T17:50:00Z">
        <w:r w:rsidR="00001EEC">
          <w:rPr>
            <w:rFonts w:hint="cs"/>
            <w:sz w:val="40"/>
            <w:szCs w:val="40"/>
            <w:rtl/>
          </w:rPr>
          <w:t xml:space="preserve">לישראלים </w:t>
        </w:r>
      </w:ins>
      <w:r>
        <w:rPr>
          <w:rFonts w:hint="cs"/>
          <w:sz w:val="40"/>
          <w:szCs w:val="40"/>
          <w:rtl/>
        </w:rPr>
        <w:t>על העזרה</w:t>
      </w:r>
      <w:del w:id="112" w:author="יוסי וקס" w:date="2022-12-19T17:50:00Z">
        <w:r w:rsidDel="00001EEC">
          <w:rPr>
            <w:rFonts w:hint="cs"/>
            <w:sz w:val="40"/>
            <w:szCs w:val="40"/>
            <w:rtl/>
          </w:rPr>
          <w:delText xml:space="preserve"> מאוד</w:delText>
        </w:r>
      </w:del>
      <w:r>
        <w:rPr>
          <w:rFonts w:hint="cs"/>
          <w:sz w:val="40"/>
          <w:szCs w:val="40"/>
          <w:rtl/>
        </w:rPr>
        <w:t>.</w:t>
      </w:r>
    </w:p>
    <w:p w14:paraId="0EE4B0BD" w14:textId="77777777" w:rsidR="00DF352D" w:rsidRPr="00DF352D" w:rsidRDefault="00DF352D">
      <w:pPr>
        <w:rPr>
          <w:sz w:val="40"/>
          <w:szCs w:val="40"/>
        </w:rPr>
      </w:pPr>
    </w:p>
    <w:sectPr w:rsidR="00DF352D" w:rsidRPr="00DF352D" w:rsidSect="00C825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יוסי וקס">
    <w15:presenceInfo w15:providerId="Windows Live" w15:userId="87a81f842de02d2b"/>
  </w15:person>
  <w15:person w15:author="Юрий Коробочкин">
    <w15:presenceInfo w15:providerId="Windows Live" w15:userId="d47f2106a97a18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2D"/>
    <w:rsid w:val="00001EEC"/>
    <w:rsid w:val="0021331A"/>
    <w:rsid w:val="00257CC8"/>
    <w:rsid w:val="002724C1"/>
    <w:rsid w:val="0030509A"/>
    <w:rsid w:val="003F507D"/>
    <w:rsid w:val="00417DE5"/>
    <w:rsid w:val="008513BF"/>
    <w:rsid w:val="009149EF"/>
    <w:rsid w:val="009F300D"/>
    <w:rsid w:val="00A2289E"/>
    <w:rsid w:val="00C825B5"/>
    <w:rsid w:val="00CA16E4"/>
    <w:rsid w:val="00CD2D98"/>
    <w:rsid w:val="00D32335"/>
    <w:rsid w:val="00DF352D"/>
    <w:rsid w:val="00EE4522"/>
    <w:rsid w:val="00FE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EF986B"/>
  <w15:chartTrackingRefBased/>
  <w15:docId w15:val="{6EA452B6-BA09-48A7-9D97-1E7DD9B0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Rounded MT Bold" w:eastAsiaTheme="minorHAnsi" w:hAnsi="Arial Rounded MT Bold" w:cs="Arial"/>
        <w:sz w:val="32"/>
        <w:szCs w:val="3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257C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יוסי וקס</dc:creator>
  <cp:keywords/>
  <dc:description/>
  <cp:lastModifiedBy>Юрий Коробочкин</cp:lastModifiedBy>
  <cp:revision>4</cp:revision>
  <dcterms:created xsi:type="dcterms:W3CDTF">2022-12-20T08:56:00Z</dcterms:created>
  <dcterms:modified xsi:type="dcterms:W3CDTF">2022-12-21T10:19:00Z</dcterms:modified>
</cp:coreProperties>
</file>